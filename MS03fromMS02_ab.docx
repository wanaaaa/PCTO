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56C10" w14:textId="77777777" w:rsidR="0020321F" w:rsidRDefault="0020321F">
      <w:pPr>
        <w:rPr>
          <w:rFonts w:ascii="Times New Roman" w:eastAsia="바탕" w:hAnsi="Times New Roman"/>
          <w:b/>
          <w:bCs/>
          <w:sz w:val="36"/>
          <w:szCs w:val="36"/>
        </w:rPr>
      </w:pPr>
      <w:bookmarkStart w:id="0" w:name="_GoBack"/>
      <w:bookmarkEnd w:id="0"/>
    </w:p>
    <w:p w14:paraId="6E227FF4" w14:textId="4CA7E83E"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 xml:space="preserve">fold and </w:t>
      </w:r>
      <w:r w:rsidR="00907DA1">
        <w:rPr>
          <w:rFonts w:ascii="Times New Roman" w:eastAsia="바탕" w:hAnsi="Times New Roman"/>
          <w:sz w:val="24"/>
          <w:szCs w:val="24"/>
        </w:rPr>
        <w:t>80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5339F47A"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FA7CB2" w:rsidRPr="00FA7CB2">
        <w:rPr>
          <w:rFonts w:ascii="Times New Roman" w:eastAsia="바탕" w:hAnsi="Times New Roman"/>
          <w:sz w:val="24"/>
          <w:szCs w:val="24"/>
        </w:rPr>
        <w:t xml:space="preserve"> </w:t>
      </w:r>
      <w:r w:rsidR="00FA7CB2">
        <w:rPr>
          <w:rFonts w:ascii="Times New Roman" w:eastAsia="바탕" w:hAnsi="Times New Roman"/>
          <w:sz w:val="24"/>
          <w:szCs w:val="24"/>
        </w:rPr>
        <w:t>flavonoids</w:t>
      </w:r>
      <w:r w:rsidR="007F4561">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sidR="001E5C48">
        <w:rPr>
          <w:rFonts w:ascii="Times New Roman" w:eastAsia="바탕" w:hAnsi="Times New Roman"/>
          <w:sz w:val="24"/>
          <w:szCs w:val="24"/>
        </w:rPr>
        <w:t>.</w:t>
      </w:r>
      <w:r>
        <w:rPr>
          <w:rFonts w:ascii="Times New Roman" w:eastAsia="바탕" w:hAnsi="Times New Roman" w:hint="eastAsia"/>
          <w:sz w:val="24"/>
          <w:szCs w:val="24"/>
        </w:rPr>
        <w:t xml:space="preserve"> </w:t>
      </w:r>
      <w:r w:rsidR="001E5C48">
        <w:rPr>
          <w:rFonts w:ascii="Times New Roman" w:eastAsia="바탕" w:hAnsi="Times New Roman"/>
          <w:sz w:val="24"/>
          <w:szCs w:val="24"/>
        </w:rPr>
        <w:t>They</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2" w:tooltip="Lee, 2007 #133" w:history="1">
        <w:r w:rsidR="00EC751F">
          <w:rPr>
            <w:rFonts w:ascii="Times New Roman" w:eastAsia="바탕" w:hAnsi="Times New Roman"/>
            <w:noProof/>
            <w:sz w:val="24"/>
            <w:szCs w:val="24"/>
          </w:rPr>
          <w:t>Lee et al. 2007</w:t>
        </w:r>
      </w:hyperlink>
      <w:r w:rsidR="00E3096E">
        <w:rPr>
          <w:rFonts w:ascii="Times New Roman" w:eastAsia="바탕" w:hAnsi="Times New Roman"/>
          <w:noProof/>
          <w:sz w:val="24"/>
          <w:szCs w:val="24"/>
        </w:rPr>
        <w:t xml:space="preserve">; </w:t>
      </w:r>
      <w:hyperlink w:anchor="_ENREF_28" w:tooltip="Wallace, 2011 #335" w:history="1">
        <w:r w:rsidR="00EC751F">
          <w:rPr>
            <w:rFonts w:ascii="Times New Roman" w:eastAsia="바탕" w:hAnsi="Times New Roman"/>
            <w:noProof/>
            <w:sz w:val="24"/>
            <w:szCs w:val="24"/>
          </w:rPr>
          <w:t>Wallace 2011</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EC751F">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4" w:tooltip="Seeram, 2006 #240" w:history="1">
        <w:r w:rsidR="00EC751F">
          <w:rPr>
            <w:rFonts w:ascii="Times New Roman" w:eastAsia="바탕" w:hAnsi="Times New Roman"/>
            <w:noProof/>
            <w:sz w:val="24"/>
            <w:szCs w:val="24"/>
          </w:rPr>
          <w:t>Seeram et al. 2006</w:t>
        </w:r>
      </w:hyperlink>
      <w:r w:rsidR="00E3096E">
        <w:rPr>
          <w:rFonts w:ascii="Times New Roman" w:eastAsia="바탕" w:hAnsi="Times New Roman"/>
          <w:noProof/>
          <w:sz w:val="24"/>
          <w:szCs w:val="24"/>
        </w:rPr>
        <w:t xml:space="preserve">; </w:t>
      </w:r>
      <w:hyperlink w:anchor="_ENREF_25" w:tooltip="Shih, 2005 #245" w:history="1">
        <w:r w:rsidR="00EC751F">
          <w:rPr>
            <w:rFonts w:ascii="Times New Roman" w:eastAsia="바탕" w:hAnsi="Times New Roman"/>
            <w:noProof/>
            <w:sz w:val="24"/>
            <w:szCs w:val="24"/>
          </w:rPr>
          <w:t>Shih et al. 2005</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 w:tooltip="Cho, 2003 #336" w:history="1">
        <w:r w:rsidR="00EC751F">
          <w:rPr>
            <w:rFonts w:ascii="Times New Roman" w:eastAsia="바탕" w:hAnsi="Times New Roman"/>
            <w:noProof/>
            <w:sz w:val="24"/>
            <w:szCs w:val="24"/>
          </w:rPr>
          <w:t>Cho et al. 2003</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4" w:tooltip="Colliver, 2002 #173" w:history="1">
        <w:r w:rsidR="00EC751F">
          <w:rPr>
            <w:rFonts w:ascii="Times New Roman" w:eastAsia="바탕" w:hAnsi="Times New Roman"/>
            <w:noProof/>
            <w:sz w:val="24"/>
            <w:szCs w:val="24"/>
          </w:rPr>
          <w:t>Colliver et al. 2002</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9" w:tooltip="Kuntic, 2011 #286" w:history="1">
        <w:r w:rsidR="00EC751F">
          <w:rPr>
            <w:rFonts w:ascii="Times New Roman" w:eastAsia="바탕" w:hAnsi="Times New Roman"/>
            <w:noProof/>
            <w:sz w:val="24"/>
            <w:szCs w:val="24"/>
          </w:rPr>
          <w:t>Kuntic et al. 2011</w:t>
        </w:r>
      </w:hyperlink>
      <w:r w:rsidR="00E3096E">
        <w:rPr>
          <w:rFonts w:ascii="Times New Roman" w:eastAsia="바탕" w:hAnsi="Times New Roman"/>
          <w:noProof/>
          <w:sz w:val="24"/>
          <w:szCs w:val="24"/>
        </w:rPr>
        <w:t xml:space="preserve">; </w:t>
      </w:r>
      <w:hyperlink w:anchor="_ENREF_10" w:tooltip="La Case, 2000 #285" w:history="1">
        <w:r w:rsidR="00EC751F">
          <w:rPr>
            <w:rFonts w:ascii="Times New Roman" w:eastAsia="바탕" w:hAnsi="Times New Roman"/>
            <w:noProof/>
            <w:sz w:val="24"/>
            <w:szCs w:val="24"/>
          </w:rPr>
          <w:t>La Case et al. 2000</w:t>
        </w:r>
      </w:hyperlink>
      <w:r w:rsidR="00E3096E">
        <w:rPr>
          <w:rFonts w:ascii="Times New Roman" w:eastAsia="바탕" w:hAnsi="Times New Roman"/>
          <w:noProof/>
          <w:sz w:val="24"/>
          <w:szCs w:val="24"/>
        </w:rPr>
        <w:t xml:space="preserve">; </w:t>
      </w:r>
      <w:hyperlink w:anchor="_ENREF_11" w:tooltip="Landberg, 2011 #287" w:history="1">
        <w:r w:rsidR="00EC751F">
          <w:rPr>
            <w:rFonts w:ascii="Times New Roman" w:eastAsia="바탕" w:hAnsi="Times New Roman"/>
            <w:noProof/>
            <w:sz w:val="24"/>
            <w:szCs w:val="24"/>
          </w:rPr>
          <w:t>Landberg et al. 2011</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7D2B1D" w:rsidRPr="007D2B1D">
        <w:rPr>
          <w:rFonts w:ascii="Times New Roman" w:eastAsia="바탕" w:hAnsi="Times New Roman"/>
          <w:sz w:val="24"/>
          <w:szCs w:val="24"/>
        </w:rPr>
        <w:t xml:space="preserve"> </w:t>
      </w:r>
      <w:r w:rsidR="007D2B1D" w:rsidRPr="00492176">
        <w:rPr>
          <w:rFonts w:ascii="Times New Roman" w:eastAsia="바탕" w:hAnsi="Times New Roman"/>
          <w:sz w:val="24"/>
          <w:szCs w:val="24"/>
        </w:rPr>
        <w:t xml:space="preserve">Although tomato </w:t>
      </w:r>
      <w:r w:rsidR="007D2B1D">
        <w:rPr>
          <w:rFonts w:ascii="Times New Roman" w:eastAsia="바탕" w:hAnsi="Times New Roman"/>
          <w:sz w:val="24"/>
          <w:szCs w:val="24"/>
        </w:rPr>
        <w:t>is</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one of the most </w:t>
      </w:r>
      <w:r w:rsidR="007D2B1D" w:rsidRPr="00492176">
        <w:rPr>
          <w:rFonts w:ascii="Times New Roman" w:eastAsia="바탕" w:hAnsi="Times New Roman"/>
          <w:sz w:val="24"/>
          <w:szCs w:val="24"/>
        </w:rPr>
        <w:t>popular fruit</w:t>
      </w:r>
      <w:r w:rsidR="007D2B1D">
        <w:rPr>
          <w:rFonts w:ascii="Times New Roman" w:eastAsia="바탕" w:hAnsi="Times New Roman"/>
          <w:sz w:val="24"/>
          <w:szCs w:val="24"/>
        </w:rPr>
        <w:t>s</w:t>
      </w:r>
      <w:r w:rsidR="007D2B1D" w:rsidRPr="00492176">
        <w:rPr>
          <w:rFonts w:ascii="Times New Roman" w:eastAsia="바탕" w:hAnsi="Times New Roman"/>
          <w:sz w:val="24"/>
          <w:szCs w:val="24"/>
        </w:rPr>
        <w:t xml:space="preserve"> used in many diets</w:t>
      </w:r>
      <w:r w:rsidR="007D2B1D">
        <w:rPr>
          <w:rFonts w:ascii="Times New Roman" w:eastAsia="바탕" w:hAnsi="Times New Roman"/>
          <w:sz w:val="24"/>
          <w:szCs w:val="24"/>
        </w:rPr>
        <w:t>,</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it has a very low overall </w:t>
      </w:r>
      <w:r w:rsidR="007D2B1D" w:rsidRPr="00492176">
        <w:rPr>
          <w:rFonts w:ascii="Times New Roman" w:eastAsia="바탕" w:hAnsi="Times New Roman"/>
          <w:sz w:val="24"/>
          <w:szCs w:val="24"/>
        </w:rPr>
        <w:t xml:space="preserve">anthocyanin </w:t>
      </w:r>
      <w:r w:rsidR="007D2B1D">
        <w:rPr>
          <w:rFonts w:ascii="Times New Roman" w:eastAsia="바탕" w:hAnsi="Times New Roman"/>
          <w:sz w:val="24"/>
          <w:szCs w:val="24"/>
        </w:rPr>
        <w:t>and flavonol content. T</w:t>
      </w:r>
      <w:r w:rsidR="007D2B1D" w:rsidRPr="00A53ACD">
        <w:rPr>
          <w:rFonts w:ascii="Times New Roman" w:eastAsia="바탕" w:hAnsi="Times New Roman"/>
          <w:sz w:val="24"/>
          <w:szCs w:val="24"/>
        </w:rPr>
        <w:t xml:space="preserve">herefore, </w:t>
      </w:r>
      <w:r w:rsidR="007D2B1D">
        <w:rPr>
          <w:rFonts w:ascii="Times New Roman" w:eastAsia="바탕" w:hAnsi="Times New Roman"/>
          <w:sz w:val="24"/>
          <w:szCs w:val="24"/>
        </w:rPr>
        <w:t xml:space="preserve">to improve </w:t>
      </w:r>
      <w:r w:rsidR="007D2B1D" w:rsidRPr="00730EE0">
        <w:rPr>
          <w:rFonts w:ascii="Times New Roman" w:eastAsia="바탕" w:hAnsi="Times New Roman"/>
          <w:sz w:val="24"/>
          <w:szCs w:val="24"/>
        </w:rPr>
        <w:t xml:space="preserve">health-beneficial effects </w:t>
      </w:r>
      <w:r w:rsidR="007D2B1D">
        <w:rPr>
          <w:rFonts w:ascii="Times New Roman" w:eastAsia="바탕" w:hAnsi="Times New Roman"/>
          <w:sz w:val="24"/>
          <w:szCs w:val="24"/>
        </w:rPr>
        <w:t xml:space="preserve">of tomato, </w:t>
      </w:r>
      <w:r w:rsidR="007D2B1D" w:rsidRPr="00A53ACD">
        <w:rPr>
          <w:rFonts w:ascii="Times New Roman" w:eastAsia="바탕" w:hAnsi="Times New Roman"/>
          <w:sz w:val="24"/>
          <w:szCs w:val="24"/>
        </w:rPr>
        <w:t>i</w:t>
      </w:r>
      <w:r w:rsidR="007D2B1D" w:rsidRPr="00A53ACD">
        <w:rPr>
          <w:rFonts w:ascii="Times New Roman" w:eastAsia="바탕" w:hAnsi="Times New Roman" w:hint="eastAsia"/>
          <w:sz w:val="24"/>
          <w:szCs w:val="24"/>
        </w:rPr>
        <w:t>ncreasing</w:t>
      </w:r>
      <w:r w:rsidR="007D2B1D" w:rsidRPr="00A53ACD">
        <w:rPr>
          <w:rFonts w:ascii="Times New Roman" w:eastAsia="바탕" w:hAnsi="Times New Roman"/>
          <w:sz w:val="24"/>
          <w:szCs w:val="24"/>
        </w:rPr>
        <w:t xml:space="preserve"> the total anthocyanin</w:t>
      </w:r>
      <w:r w:rsidR="007D2B1D" w:rsidRPr="00A53ACD">
        <w:rPr>
          <w:rFonts w:ascii="Times New Roman" w:eastAsia="바탕" w:hAnsi="Times New Roman" w:hint="eastAsia"/>
          <w:sz w:val="24"/>
          <w:szCs w:val="24"/>
        </w:rPr>
        <w:t xml:space="preserve"> </w:t>
      </w:r>
      <w:r w:rsidR="007D2B1D" w:rsidRPr="00A53ACD">
        <w:rPr>
          <w:rFonts w:ascii="Times New Roman" w:eastAsia="바탕" w:hAnsi="Times New Roman"/>
          <w:sz w:val="24"/>
          <w:szCs w:val="24"/>
        </w:rPr>
        <w:t>and/or flavonol</w:t>
      </w:r>
      <w:r w:rsidR="007D2B1D" w:rsidRPr="00A53ACD">
        <w:rPr>
          <w:rFonts w:ascii="Times New Roman" w:eastAsia="바탕" w:hAnsi="Times New Roman" w:hint="eastAsia"/>
          <w:sz w:val="24"/>
          <w:szCs w:val="24"/>
        </w:rPr>
        <w:t xml:space="preserve"> content of </w:t>
      </w:r>
      <w:r w:rsidR="007D2B1D">
        <w:rPr>
          <w:rFonts w:ascii="Times New Roman" w:eastAsia="바탕" w:hAnsi="Times New Roman"/>
          <w:sz w:val="24"/>
          <w:szCs w:val="24"/>
        </w:rPr>
        <w:t>tomatoes</w:t>
      </w:r>
      <w:r w:rsidR="007D2B1D" w:rsidRPr="00A53ACD">
        <w:rPr>
          <w:rFonts w:ascii="Times New Roman" w:eastAsia="바탕" w:hAnsi="Times New Roman" w:hint="eastAsia"/>
          <w:sz w:val="24"/>
          <w:szCs w:val="24"/>
        </w:rPr>
        <w:t xml:space="preserve"> has been</w:t>
      </w:r>
      <w:r w:rsidR="007D2B1D" w:rsidRPr="00A53ACD">
        <w:rPr>
          <w:rFonts w:ascii="Times New Roman" w:eastAsia="바탕" w:hAnsi="Times New Roman"/>
          <w:sz w:val="24"/>
          <w:szCs w:val="24"/>
        </w:rPr>
        <w:t xml:space="preserve"> an important objective </w:t>
      </w:r>
      <w:r w:rsidR="007D2B1D">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D2B1D">
        <w:rPr>
          <w:rFonts w:ascii="Times New Roman" w:eastAsia="바탕" w:hAnsi="Times New Roman"/>
          <w:sz w:val="24"/>
          <w:szCs w:val="24"/>
        </w:rPr>
      </w:r>
      <w:r w:rsidR="007D2B1D">
        <w:rPr>
          <w:rFonts w:ascii="Times New Roman" w:eastAsia="바탕" w:hAnsi="Times New Roman"/>
          <w:sz w:val="24"/>
          <w:szCs w:val="24"/>
        </w:rPr>
        <w:fldChar w:fldCharType="separate"/>
      </w:r>
      <w:r w:rsidR="007D2B1D">
        <w:rPr>
          <w:rFonts w:ascii="Times New Roman" w:eastAsia="바탕" w:hAnsi="Times New Roman"/>
          <w:noProof/>
          <w:sz w:val="24"/>
          <w:szCs w:val="24"/>
        </w:rPr>
        <w:t>(</w:t>
      </w:r>
      <w:hyperlink w:anchor="_ENREF_2" w:tooltip="Butelli, 2008 #122" w:history="1">
        <w:r w:rsidR="00EC751F">
          <w:rPr>
            <w:rFonts w:ascii="Times New Roman" w:eastAsia="바탕" w:hAnsi="Times New Roman"/>
            <w:noProof/>
            <w:sz w:val="24"/>
            <w:szCs w:val="24"/>
          </w:rPr>
          <w:t>Butelli et al. 2008</w:t>
        </w:r>
      </w:hyperlink>
      <w:r w:rsidR="007D2B1D">
        <w:rPr>
          <w:rFonts w:ascii="Times New Roman" w:eastAsia="바탕" w:hAnsi="Times New Roman"/>
          <w:noProof/>
          <w:sz w:val="24"/>
          <w:szCs w:val="24"/>
        </w:rPr>
        <w:t xml:space="preserve">; </w:t>
      </w:r>
      <w:hyperlink w:anchor="_ENREF_18" w:tooltip="Muir, 2001 #1" w:history="1">
        <w:r w:rsidR="00EC751F">
          <w:rPr>
            <w:rFonts w:ascii="Times New Roman" w:eastAsia="바탕" w:hAnsi="Times New Roman"/>
            <w:noProof/>
            <w:sz w:val="24"/>
            <w:szCs w:val="24"/>
          </w:rPr>
          <w:t>Muir et al. 2001</w:t>
        </w:r>
      </w:hyperlink>
      <w:r w:rsidR="007D2B1D">
        <w:rPr>
          <w:rFonts w:ascii="Times New Roman" w:eastAsia="바탕" w:hAnsi="Times New Roman"/>
          <w:noProof/>
          <w:sz w:val="24"/>
          <w:szCs w:val="24"/>
        </w:rPr>
        <w:t>)</w:t>
      </w:r>
      <w:r w:rsidR="007D2B1D">
        <w:rPr>
          <w:rFonts w:ascii="Times New Roman" w:eastAsia="바탕" w:hAnsi="Times New Roman"/>
          <w:sz w:val="24"/>
          <w:szCs w:val="24"/>
        </w:rPr>
        <w:fldChar w:fldCharType="end"/>
      </w:r>
      <w:r w:rsidR="007D2B1D" w:rsidRPr="00A53ACD">
        <w:rPr>
          <w:rFonts w:ascii="Times New Roman" w:eastAsia="바탕" w:hAnsi="Times New Roman"/>
          <w:sz w:val="24"/>
          <w:szCs w:val="24"/>
        </w:rPr>
        <w:t>.</w:t>
      </w:r>
    </w:p>
    <w:p w14:paraId="6EA38E72" w14:textId="44A72810"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r w:rsidR="00D44746">
        <w:rPr>
          <w:rFonts w:ascii="Times New Roman" w:eastAsia="바탕" w:hAnsi="Times New Roman" w:hint="eastAsia"/>
          <w:sz w:val="24"/>
          <w:szCs w:val="24"/>
        </w:rPr>
        <w:t>Flavonols</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including rutin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are present </w:t>
      </w:r>
      <w:r w:rsidR="00D44746">
        <w:rPr>
          <w:rFonts w:ascii="Times New Roman" w:eastAsia="바탕" w:hAnsi="Times New Roman"/>
          <w:sz w:val="24"/>
          <w:szCs w:val="24"/>
        </w:rPr>
        <w:t xml:space="preserve">mostly </w:t>
      </w:r>
      <w:r w:rsidR="00D44746">
        <w:rPr>
          <w:rFonts w:ascii="Times New Roman" w:eastAsia="바탕" w:hAnsi="Times New Roman" w:hint="eastAsia"/>
          <w:sz w:val="24"/>
          <w:szCs w:val="24"/>
        </w:rPr>
        <w:t>in peel of the tomato</w:t>
      </w:r>
      <w:r w:rsidR="00D44746">
        <w:rPr>
          <w:rFonts w:ascii="Times New Roman" w:eastAsia="바탕" w:hAnsi="Times New Roman"/>
          <w:sz w:val="24"/>
          <w:szCs w:val="24"/>
        </w:rPr>
        <w:t>, while o</w:t>
      </w:r>
      <w:r w:rsidR="00D44746">
        <w:rPr>
          <w:rFonts w:ascii="Times New Roman" w:eastAsia="바탕" w:hAnsi="Times New Roman" w:hint="eastAsia"/>
          <w:sz w:val="24"/>
          <w:szCs w:val="24"/>
        </w:rPr>
        <w:t xml:space="preserve">nly </w:t>
      </w:r>
      <w:r w:rsidR="00D44746">
        <w:rPr>
          <w:rFonts w:ascii="Times New Roman" w:eastAsia="바탕" w:hAnsi="Times New Roman"/>
          <w:sz w:val="24"/>
          <w:szCs w:val="24"/>
        </w:rPr>
        <w:t>traceable</w:t>
      </w:r>
      <w:r w:rsidR="00D44746">
        <w:rPr>
          <w:rFonts w:ascii="Times New Roman" w:eastAsia="바탕" w:hAnsi="Times New Roman" w:hint="eastAsia"/>
          <w:sz w:val="24"/>
          <w:szCs w:val="24"/>
        </w:rPr>
        <w:t xml:space="preserve"> amount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w:t>
      </w:r>
      <w:r w:rsidR="00D44746">
        <w:rPr>
          <w:rFonts w:ascii="Times New Roman" w:eastAsia="바탕" w:hAnsi="Times New Roman"/>
          <w:sz w:val="24"/>
          <w:szCs w:val="24"/>
        </w:rPr>
        <w:t xml:space="preserve">are </w:t>
      </w:r>
      <w:r w:rsidR="00D44746">
        <w:rPr>
          <w:rFonts w:ascii="Times New Roman" w:eastAsia="바탕" w:hAnsi="Times New Roman" w:hint="eastAsia"/>
          <w:sz w:val="24"/>
          <w:szCs w:val="24"/>
        </w:rPr>
        <w:t xml:space="preserve">present in </w:t>
      </w:r>
      <w:r w:rsidR="00D44746">
        <w:rPr>
          <w:rFonts w:ascii="Times New Roman" w:eastAsia="바탕" w:hAnsi="Times New Roman"/>
          <w:sz w:val="24"/>
          <w:szCs w:val="24"/>
        </w:rPr>
        <w:t xml:space="preserve">the </w:t>
      </w:r>
      <w:r w:rsidR="00D44746">
        <w:rPr>
          <w:rFonts w:ascii="Times New Roman" w:eastAsia="바탕" w:hAnsi="Times New Roman" w:hint="eastAsia"/>
          <w:sz w:val="24"/>
          <w:szCs w:val="24"/>
        </w:rPr>
        <w:t xml:space="preserve">flesh. </w:t>
      </w:r>
      <w:r w:rsidR="00D44746">
        <w:rPr>
          <w:rFonts w:ascii="Times New Roman" w:eastAsia="바탕" w:hAnsi="Times New Roman"/>
          <w:sz w:val="24"/>
          <w:szCs w:val="24"/>
        </w:rPr>
        <w:t>Similarly, tomato peel has a very small amount of anthocyanin</w:t>
      </w:r>
      <w:r w:rsidR="00D44746">
        <w:rPr>
          <w:rFonts w:ascii="Times New Roman" w:eastAsia="바탕" w:hAnsi="Times New Roman" w:hint="eastAsia"/>
          <w:sz w:val="24"/>
          <w:szCs w:val="24"/>
        </w:rPr>
        <w:t xml:space="preserve"> and the flesh has almost no anthocyanin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w:t>
      </w:r>
      <w:r w:rsidR="00D44746" w:rsidRPr="00730EE0">
        <w:rPr>
          <w:rFonts w:ascii="Times New Roman" w:eastAsia="바탕"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바탕" w:hAnsi="Times New Roman"/>
          <w:sz w:val="24"/>
          <w:szCs w:val="24"/>
        </w:rPr>
        <w:t>This is a stark contrast to other</w:t>
      </w:r>
      <w:r w:rsidR="00D44746">
        <w:rPr>
          <w:rFonts w:ascii="Times New Roman" w:eastAsia="바탕" w:hAnsi="Times New Roman" w:hint="eastAsia"/>
          <w:sz w:val="24"/>
          <w:szCs w:val="24"/>
        </w:rPr>
        <w:t xml:space="preserve"> fruit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of </w:t>
      </w:r>
      <w:r w:rsidR="00D44746">
        <w:rPr>
          <w:rFonts w:ascii="Times New Roman" w:eastAsia="바탕" w:hAnsi="Times New Roman"/>
          <w:sz w:val="24"/>
          <w:szCs w:val="24"/>
        </w:rPr>
        <w:t>the</w:t>
      </w:r>
      <w:r w:rsidR="00D44746">
        <w:rPr>
          <w:rFonts w:ascii="Times New Roman" w:eastAsia="바탕" w:hAnsi="Times New Roman" w:hint="eastAsia"/>
          <w:sz w:val="24"/>
          <w:szCs w:val="24"/>
        </w:rPr>
        <w:t xml:space="preserve"> </w:t>
      </w:r>
      <w:r w:rsidR="00D44746" w:rsidRPr="00793012">
        <w:rPr>
          <w:rFonts w:ascii="Times New Roman" w:eastAsia="바탕" w:hAnsi="Times New Roman" w:hint="eastAsia"/>
          <w:i/>
          <w:sz w:val="24"/>
          <w:szCs w:val="24"/>
        </w:rPr>
        <w:t>Solanacea</w:t>
      </w:r>
      <w:r w:rsidR="00D44746" w:rsidRPr="00793012">
        <w:rPr>
          <w:rFonts w:ascii="Times New Roman" w:eastAsia="바탕" w:hAnsi="Times New Roman"/>
          <w:i/>
          <w:sz w:val="24"/>
          <w:szCs w:val="24"/>
        </w:rPr>
        <w:t>e</w:t>
      </w:r>
      <w:r w:rsidR="00D44746">
        <w:rPr>
          <w:rFonts w:ascii="Times New Roman" w:eastAsia="바탕" w:hAnsi="Times New Roman"/>
          <w:sz w:val="24"/>
          <w:szCs w:val="24"/>
        </w:rPr>
        <w:t xml:space="preserve"> family</w:t>
      </w:r>
      <w:r w:rsidR="00D44746">
        <w:rPr>
          <w:rFonts w:ascii="Times New Roman" w:eastAsia="바탕" w:hAnsi="Times New Roman" w:hint="eastAsia"/>
          <w:sz w:val="24"/>
          <w:szCs w:val="24"/>
        </w:rPr>
        <w:t xml:space="preserve"> such as eggplant </w:t>
      </w:r>
      <w:r w:rsidR="00D44746">
        <w:rPr>
          <w:rFonts w:ascii="Times New Roman" w:eastAsia="바탕" w:hAnsi="Times New Roman"/>
          <w:sz w:val="24"/>
          <w:szCs w:val="24"/>
        </w:rPr>
        <w:t xml:space="preserve">and </w:t>
      </w:r>
      <w:r w:rsidR="00D44746">
        <w:rPr>
          <w:rFonts w:ascii="Times New Roman" w:eastAsia="바탕" w:hAnsi="Times New Roman" w:hint="eastAsia"/>
          <w:sz w:val="24"/>
          <w:szCs w:val="24"/>
        </w:rPr>
        <w:t xml:space="preserve">pepper </w:t>
      </w:r>
      <w:r w:rsidR="00D44746">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D44746">
        <w:rPr>
          <w:rFonts w:ascii="Times New Roman" w:eastAsia="바탕" w:hAnsi="Times New Roman"/>
          <w:sz w:val="24"/>
          <w:szCs w:val="24"/>
        </w:rPr>
      </w:r>
      <w:r w:rsidR="00D44746">
        <w:rPr>
          <w:rFonts w:ascii="Times New Roman" w:eastAsia="바탕" w:hAnsi="Times New Roman"/>
          <w:sz w:val="24"/>
          <w:szCs w:val="24"/>
        </w:rPr>
        <w:fldChar w:fldCharType="separate"/>
      </w:r>
      <w:r w:rsidR="00D44746">
        <w:rPr>
          <w:rFonts w:ascii="Times New Roman" w:eastAsia="바탕" w:hAnsi="Times New Roman"/>
          <w:noProof/>
          <w:sz w:val="24"/>
          <w:szCs w:val="24"/>
        </w:rPr>
        <w:t>(</w:t>
      </w:r>
      <w:hyperlink w:anchor="_ENREF_30" w:tooltip="Zuluaga, 2008 #106" w:history="1">
        <w:r w:rsidR="00EC751F">
          <w:rPr>
            <w:rFonts w:ascii="Times New Roman" w:eastAsia="바탕" w:hAnsi="Times New Roman"/>
            <w:noProof/>
            <w:sz w:val="24"/>
            <w:szCs w:val="24"/>
          </w:rPr>
          <w:t>Zuluaga et al. 2008</w:t>
        </w:r>
      </w:hyperlink>
      <w:r w:rsidR="00D44746">
        <w:rPr>
          <w:rFonts w:ascii="Times New Roman" w:eastAsia="바탕" w:hAnsi="Times New Roman"/>
          <w:noProof/>
          <w:sz w:val="24"/>
          <w:szCs w:val="24"/>
        </w:rPr>
        <w:t>)</w:t>
      </w:r>
      <w:r w:rsidR="00D44746">
        <w:rPr>
          <w:rFonts w:ascii="Times New Roman" w:eastAsia="바탕" w:hAnsi="Times New Roman"/>
          <w:sz w:val="24"/>
          <w:szCs w:val="24"/>
        </w:rPr>
        <w:fldChar w:fldCharType="end"/>
      </w:r>
      <w:r w:rsidR="00D44746">
        <w:rPr>
          <w:rFonts w:ascii="Times New Roman" w:eastAsia="바탕" w:hAnsi="Times New Roman"/>
          <w:sz w:val="24"/>
          <w:szCs w:val="24"/>
        </w:rPr>
        <w:t>.</w:t>
      </w:r>
    </w:p>
    <w:p w14:paraId="179941CE" w14:textId="6F8B6FB4" w:rsidR="0004624A" w:rsidRDefault="0004624A" w:rsidP="0004624A">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 xml:space="preserve">that tomatoes and some peppers 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0057926E" w14:textId="2E8AE866" w:rsidR="001E7322" w:rsidRDefault="00DF1FCA" w:rsidP="00FA1497">
      <w:pPr>
        <w:spacing w:after="0" w:line="360" w:lineRule="auto"/>
        <w:ind w:firstLine="720"/>
        <w:rPr>
          <w:rFonts w:ascii="Times New Roman" w:eastAsia="바탕" w:hAnsi="Times New Roman"/>
          <w:sz w:val="24"/>
          <w:szCs w:val="24"/>
        </w:rPr>
      </w:pPr>
      <w:r>
        <w:rPr>
          <w:rFonts w:ascii="Times New Roman" w:eastAsia="바탕" w:hAnsi="Times New Roman"/>
          <w:sz w:val="24"/>
          <w:szCs w:val="24"/>
        </w:rPr>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6" w:tooltip="Gonzali, 2009 #154" w:history="1">
        <w:r w:rsidR="00EC751F">
          <w:rPr>
            <w:rFonts w:ascii="Times New Roman" w:eastAsia="바탕" w:hAnsi="Times New Roman"/>
            <w:noProof/>
            <w:sz w:val="24"/>
            <w:szCs w:val="24"/>
          </w:rPr>
          <w:t>Gonzali et al. 2009</w:t>
        </w:r>
      </w:hyperlink>
      <w:r w:rsidR="00E3096E">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 </w:t>
      </w:r>
      <w:r w:rsidR="001E7322" w:rsidRPr="001E7322">
        <w:rPr>
          <w:rFonts w:ascii="Times New Roman" w:eastAsia="바탕" w:hAnsi="Times New Roman"/>
          <w:sz w:val="24"/>
          <w:szCs w:val="24"/>
        </w:rPr>
        <w:lastRenderedPageBreak/>
        <w:t xml:space="preserve">by simultaneous overexpression of the maize transcription factors </w:t>
      </w:r>
      <w:r w:rsidR="001E7322" w:rsidRPr="001E7322">
        <w:rPr>
          <w:rFonts w:ascii="Times New Roman" w:eastAsia="바탕" w:hAnsi="Times New Roman"/>
          <w:i/>
          <w:sz w:val="24"/>
          <w:szCs w:val="24"/>
        </w:rPr>
        <w:t>Lc</w:t>
      </w:r>
      <w:r w:rsidR="001E7322" w:rsidRPr="001E7322">
        <w:rPr>
          <w:rFonts w:ascii="Times New Roman" w:eastAsia="바탕" w:hAnsi="Times New Roman"/>
          <w:sz w:val="24"/>
          <w:szCs w:val="24"/>
        </w:rPr>
        <w:t xml:space="preserve"> and </w:t>
      </w:r>
      <w:r w:rsidR="001E7322" w:rsidRPr="001E7322">
        <w:rPr>
          <w:rFonts w:ascii="Times New Roman" w:eastAsia="바탕" w:hAnsi="Times New Roman"/>
          <w:i/>
          <w:sz w:val="24"/>
          <w:szCs w:val="24"/>
        </w:rPr>
        <w:t>C1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 w:tooltip="Bovy, 2002 #174" w:history="1">
        <w:r w:rsidR="00EC751F">
          <w:rPr>
            <w:rFonts w:ascii="Times New Roman" w:eastAsia="바탕" w:hAnsi="Times New Roman"/>
            <w:noProof/>
            <w:sz w:val="24"/>
            <w:szCs w:val="24"/>
          </w:rPr>
          <w:t>Bovy et al. 2002</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The Arabidopsis </w:t>
      </w:r>
      <w:r w:rsidR="001E7322" w:rsidRPr="001E7322">
        <w:rPr>
          <w:rFonts w:ascii="Times New Roman" w:eastAsia="바탕" w:hAnsi="Times New Roman" w:hint="eastAsia"/>
          <w:i/>
          <w:sz w:val="24"/>
          <w:szCs w:val="24"/>
        </w:rPr>
        <w:t>MYB75</w:t>
      </w:r>
      <w:r w:rsidR="001E7322" w:rsidRPr="001E7322">
        <w:rPr>
          <w:rFonts w:ascii="Times New Roman" w:eastAsia="바탕" w:hAnsi="Times New Roman" w:hint="eastAsia"/>
          <w:sz w:val="24"/>
          <w:szCs w:val="24"/>
        </w:rPr>
        <w:t>/</w:t>
      </w:r>
      <w:r w:rsidR="001E7322" w:rsidRPr="001E7322">
        <w:rPr>
          <w:rFonts w:ascii="Times New Roman" w:eastAsia="바탕" w:hAnsi="Times New Roman" w:hint="eastAsia"/>
          <w:i/>
          <w:sz w:val="24"/>
          <w:szCs w:val="24"/>
        </w:rPr>
        <w:t>PAP1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transcription</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factor</w:t>
      </w:r>
      <w:r w:rsidR="001E7322"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001E7322" w:rsidRPr="001E7322">
        <w:rPr>
          <w:rFonts w:ascii="Times New Roman" w:eastAsia="바탕" w:hAnsi="Times New Roman" w:hint="eastAsia"/>
          <w:sz w:val="24"/>
          <w:szCs w:val="24"/>
        </w:rPr>
        <w:t xml:space="preserve">effective in </w:t>
      </w:r>
      <w:r w:rsidR="001E7322" w:rsidRPr="001E7322">
        <w:rPr>
          <w:rFonts w:ascii="Times New Roman" w:eastAsia="바탕" w:hAnsi="Times New Roman"/>
          <w:sz w:val="24"/>
          <w:szCs w:val="24"/>
        </w:rPr>
        <w:t>specific</w:t>
      </w:r>
      <w:r w:rsidR="001E7322" w:rsidRPr="001E7322">
        <w:rPr>
          <w:rFonts w:ascii="Times New Roman" w:eastAsia="바탕" w:hAnsi="Times New Roman" w:hint="eastAsia"/>
          <w:sz w:val="24"/>
          <w:szCs w:val="24"/>
        </w:rPr>
        <w:t xml:space="preserve"> local cells 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epidermal or cortical region or in proximity </w:t>
      </w:r>
      <w:r w:rsidR="001E7322" w:rsidRPr="001E7322">
        <w:rPr>
          <w:rFonts w:ascii="Times New Roman" w:eastAsia="바탕" w:hAnsi="Times New Roman"/>
          <w:sz w:val="24"/>
          <w:szCs w:val="24"/>
        </w:rPr>
        <w:t xml:space="preserve">to a </w:t>
      </w:r>
      <w:r w:rsidR="001E7322" w:rsidRPr="001E7322">
        <w:rPr>
          <w:rFonts w:ascii="Times New Roman" w:eastAsia="바탕" w:hAnsi="Times New Roman" w:hint="eastAsia"/>
          <w:sz w:val="24"/>
          <w:szCs w:val="24"/>
        </w:rPr>
        <w:t xml:space="preserve">vascular bundle </w:t>
      </w:r>
      <w:r w:rsidR="001E7322" w:rsidRPr="001E7322">
        <w:rPr>
          <w:rFonts w:ascii="Times New Roman" w:eastAsia="바탕" w:hAnsi="Times New Roman"/>
          <w:sz w:val="24"/>
          <w:szCs w:val="24"/>
        </w:rPr>
        <w:t xml:space="preserve">but </w:t>
      </w:r>
      <w:r w:rsidR="001E7322" w:rsidRPr="001E7322">
        <w:rPr>
          <w:rFonts w:ascii="Times New Roman" w:eastAsia="바탕" w:hAnsi="Times New Roman" w:hint="eastAsia"/>
          <w:sz w:val="24"/>
          <w:szCs w:val="24"/>
        </w:rPr>
        <w:t xml:space="preserve">is not quite </w:t>
      </w:r>
      <w:r w:rsidR="001E7322" w:rsidRPr="001E7322">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fruit </w:t>
      </w:r>
      <w:r w:rsidR="001E7322"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0" w:tooltip="Zuluaga, 2008 #106" w:history="1">
        <w:r w:rsidR="00EC751F">
          <w:rPr>
            <w:rFonts w:ascii="Times New Roman" w:eastAsia="바탕" w:hAnsi="Times New Roman"/>
            <w:noProof/>
            <w:sz w:val="24"/>
            <w:szCs w:val="24"/>
          </w:rPr>
          <w:t>Zuluaga et al. 2008</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w:t>
      </w:r>
      <w:r w:rsidR="001A34CF" w:rsidRPr="001E7322">
        <w:rPr>
          <w:rFonts w:ascii="Times New Roman" w:eastAsia="바탕" w:hAnsi="Times New Roman"/>
          <w:i/>
          <w:sz w:val="24"/>
          <w:szCs w:val="24"/>
        </w:rPr>
        <w:t>AtMYB12</w:t>
      </w:r>
      <w:r w:rsidR="001A34CF" w:rsidRPr="001E7322">
        <w:rPr>
          <w:rFonts w:ascii="Times New Roman" w:eastAsia="바탕" w:hAnsi="Times New Roman" w:hint="eastAsia"/>
          <w:sz w:val="24"/>
          <w:szCs w:val="24"/>
        </w:rPr>
        <w:t xml:space="preserve"> </w:t>
      </w:r>
      <w:r w:rsidR="001A34CF">
        <w:rPr>
          <w:rFonts w:ascii="Times New Roman" w:eastAsia="바탕" w:hAnsi="Times New Roman"/>
          <w:sz w:val="24"/>
          <w:szCs w:val="24"/>
        </w:rPr>
        <w:t xml:space="preserve">led to </w:t>
      </w:r>
      <w:r w:rsidR="001A34CF" w:rsidRPr="001E7322">
        <w:rPr>
          <w:rFonts w:ascii="Times New Roman" w:eastAsia="바탕" w:hAnsi="Times New Roman" w:hint="eastAsia"/>
          <w:sz w:val="24"/>
          <w:szCs w:val="24"/>
        </w:rPr>
        <w:t>increas</w:t>
      </w:r>
      <w:r w:rsidR="001A34CF">
        <w:rPr>
          <w:rFonts w:ascii="Times New Roman" w:eastAsia="바탕" w:hAnsi="Times New Roman"/>
          <w:sz w:val="24"/>
          <w:szCs w:val="24"/>
        </w:rPr>
        <w:t xml:space="preserve">ed </w:t>
      </w:r>
      <w:r w:rsidR="001A34CF" w:rsidRPr="001E7322">
        <w:rPr>
          <w:rFonts w:ascii="Times New Roman" w:eastAsia="바탕" w:hAnsi="Times New Roman"/>
          <w:sz w:val="24"/>
          <w:szCs w:val="24"/>
        </w:rPr>
        <w:t>polyphenol content by as much as 10% in the dry weight of tomato fruits</w:t>
      </w:r>
      <w:r w:rsidR="001A34CF">
        <w:rPr>
          <w:rFonts w:ascii="Times New Roman" w:eastAsia="바탕" w:hAnsi="Times New Roman"/>
          <w:sz w:val="24"/>
          <w:szCs w:val="24"/>
        </w:rPr>
        <w:t xml:space="preserve"> </w:t>
      </w:r>
      <w:r w:rsidR="001A34CF"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A34CF" w:rsidRPr="001E7322">
        <w:rPr>
          <w:rFonts w:ascii="Times New Roman" w:eastAsia="바탕" w:hAnsi="Times New Roman"/>
          <w:sz w:val="24"/>
          <w:szCs w:val="24"/>
        </w:rPr>
      </w:r>
      <w:r w:rsidR="001A34CF" w:rsidRPr="001E7322">
        <w:rPr>
          <w:rFonts w:ascii="Times New Roman" w:eastAsia="바탕" w:hAnsi="Times New Roman"/>
          <w:sz w:val="24"/>
          <w:szCs w:val="24"/>
        </w:rPr>
        <w:fldChar w:fldCharType="separate"/>
      </w:r>
      <w:r w:rsidR="001A34CF">
        <w:rPr>
          <w:rFonts w:ascii="Times New Roman" w:eastAsia="바탕" w:hAnsi="Times New Roman"/>
          <w:noProof/>
          <w:sz w:val="24"/>
          <w:szCs w:val="24"/>
        </w:rPr>
        <w:t>(</w:t>
      </w:r>
      <w:hyperlink w:anchor="_ENREF_17" w:tooltip="Luo, 2008 #203" w:history="1">
        <w:r w:rsidR="00EC751F">
          <w:rPr>
            <w:rFonts w:ascii="Times New Roman" w:eastAsia="바탕" w:hAnsi="Times New Roman"/>
            <w:noProof/>
            <w:sz w:val="24"/>
            <w:szCs w:val="24"/>
          </w:rPr>
          <w:t>Luo et al. 2008</w:t>
        </w:r>
      </w:hyperlink>
      <w:r w:rsidR="001A34CF">
        <w:rPr>
          <w:rFonts w:ascii="Times New Roman" w:eastAsia="바탕" w:hAnsi="Times New Roman"/>
          <w:noProof/>
          <w:sz w:val="24"/>
          <w:szCs w:val="24"/>
        </w:rPr>
        <w:t>)</w:t>
      </w:r>
      <w:r w:rsidR="001A34CF" w:rsidRPr="001E7322">
        <w:rPr>
          <w:rFonts w:ascii="Times New Roman" w:eastAsia="바탕" w:hAnsi="Times New Roman"/>
          <w:sz w:val="24"/>
          <w:szCs w:val="24"/>
        </w:rPr>
        <w:fldChar w:fldCharType="end"/>
      </w:r>
      <w:r w:rsidR="001A34CF" w:rsidRPr="001E7322">
        <w:rPr>
          <w:rFonts w:ascii="Times New Roman" w:eastAsia="바탕" w:hAnsi="Times New Roman"/>
          <w:sz w:val="24"/>
          <w:szCs w:val="24"/>
        </w:rPr>
        <w:t>.</w:t>
      </w:r>
      <w:r w:rsidR="001A34CF">
        <w:rPr>
          <w:rFonts w:ascii="Times New Roman" w:eastAsia="바탕" w:hAnsi="Times New Roman"/>
          <w:sz w:val="24"/>
          <w:szCs w:val="24"/>
        </w:rPr>
        <w:t xml:space="preserve"> </w:t>
      </w:r>
      <w:r w:rsidR="001E7322" w:rsidRPr="001E7322">
        <w:rPr>
          <w:rFonts w:ascii="Times New Roman" w:eastAsia="바탕" w:hAnsi="Times New Roman"/>
          <w:sz w:val="24"/>
          <w:szCs w:val="24"/>
        </w:rPr>
        <w:t>Each of these regulatory genes has a unique effect on the flavonoid profile of the fruit they are introduced into.</w:t>
      </w:r>
    </w:p>
    <w:p w14:paraId="3A993325" w14:textId="5761BC88"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9B0716" w:rsidRPr="009B0716">
        <w:rPr>
          <w:rFonts w:ascii="Times New Roman" w:eastAsia="바탕" w:hAnsi="Times New Roman"/>
          <w:sz w:val="24"/>
          <w:szCs w:val="24"/>
        </w:rPr>
        <w:t xml:space="preserve"> </w:t>
      </w:r>
      <w:r w:rsidR="009B0716">
        <w:rPr>
          <w:rFonts w:ascii="Times New Roman" w:eastAsia="바탕" w:hAnsi="Times New Roman"/>
          <w:sz w:val="24"/>
          <w:szCs w:val="24"/>
        </w:rPr>
        <w:t xml:space="preserve">As an alternative approach, </w:t>
      </w:r>
      <w:r w:rsidR="009B0716" w:rsidRPr="00C733DF">
        <w:rPr>
          <w:rFonts w:ascii="Times New Roman" w:eastAsia="바탕" w:hAnsi="Times New Roman" w:hint="eastAsia"/>
          <w:sz w:val="24"/>
          <w:szCs w:val="24"/>
        </w:rPr>
        <w:t xml:space="preserve">the </w:t>
      </w:r>
      <w:r w:rsidR="009B0716" w:rsidRPr="004824A5">
        <w:rPr>
          <w:rFonts w:ascii="Times New Roman" w:eastAsia="바탕" w:hAnsi="Times New Roman" w:hint="eastAsia"/>
          <w:sz w:val="24"/>
          <w:szCs w:val="24"/>
        </w:rPr>
        <w:t>concurrent</w:t>
      </w:r>
      <w:r w:rsidR="009B0716" w:rsidRPr="004824A5">
        <w:rPr>
          <w:rFonts w:ascii="Times New Roman" w:eastAsia="바탕" w:hAnsi="Times New Roman"/>
          <w:sz w:val="24"/>
          <w:szCs w:val="24"/>
        </w:rPr>
        <w:t xml:space="preserve"> </w:t>
      </w:r>
      <w:r w:rsidR="009B0716">
        <w:rPr>
          <w:rFonts w:ascii="Times New Roman" w:eastAsia="바탕" w:hAnsi="Times New Roman"/>
          <w:sz w:val="24"/>
          <w:szCs w:val="24"/>
        </w:rPr>
        <w:t>over</w:t>
      </w:r>
      <w:r w:rsidR="009B0716" w:rsidRPr="00C733DF">
        <w:rPr>
          <w:rFonts w:ascii="Times New Roman" w:eastAsia="바탕" w:hAnsi="Times New Roman" w:hint="eastAsia"/>
          <w:sz w:val="24"/>
          <w:szCs w:val="24"/>
        </w:rPr>
        <w:t>expression of</w:t>
      </w:r>
      <w:r w:rsidR="009B0716" w:rsidRPr="00C733DF">
        <w:rPr>
          <w:rFonts w:ascii="Times New Roman" w:eastAsia="바탕" w:hAnsi="Times New Roman"/>
          <w:sz w:val="24"/>
          <w:szCs w:val="24"/>
        </w:rPr>
        <w:t xml:space="preserve"> structural genes</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CHI</w:t>
      </w:r>
      <w:r w:rsidR="009B0716">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(chalcone isomerase)</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CHS</w:t>
      </w:r>
      <w:r w:rsidR="009B0716" w:rsidRPr="00C733DF">
        <w:rPr>
          <w:rFonts w:ascii="Times New Roman" w:eastAsia="바탕" w:hAnsi="Times New Roman" w:hint="eastAsia"/>
          <w:sz w:val="24"/>
          <w:szCs w:val="24"/>
        </w:rPr>
        <w:t xml:space="preserve"> (chalcone synthase), </w:t>
      </w:r>
      <w:r w:rsidR="009B0716" w:rsidRPr="00C733DF">
        <w:rPr>
          <w:rFonts w:ascii="Times New Roman" w:eastAsia="바탕" w:hAnsi="Times New Roman" w:hint="eastAsia"/>
          <w:i/>
          <w:sz w:val="24"/>
          <w:szCs w:val="24"/>
        </w:rPr>
        <w:t>F3H</w:t>
      </w:r>
      <w:r w:rsidR="009B0716" w:rsidRPr="00C733DF">
        <w:rPr>
          <w:rFonts w:ascii="Times New Roman" w:eastAsia="바탕" w:hAnsi="Times New Roman" w:hint="eastAsia"/>
          <w:sz w:val="24"/>
          <w:szCs w:val="24"/>
        </w:rPr>
        <w:t xml:space="preserve"> (flavanone-3-hyudroxylase) and </w:t>
      </w:r>
      <w:r w:rsidR="009B0716" w:rsidRPr="00C733DF">
        <w:rPr>
          <w:rFonts w:ascii="Times New Roman" w:eastAsia="바탕" w:hAnsi="Times New Roman" w:hint="eastAsia"/>
          <w:i/>
          <w:sz w:val="24"/>
          <w:szCs w:val="24"/>
        </w:rPr>
        <w:t>FLS</w:t>
      </w:r>
      <w:r w:rsidR="009B0716">
        <w:rPr>
          <w:rFonts w:ascii="Times New Roman" w:eastAsia="바탕" w:hAnsi="Times New Roman" w:hint="eastAsia"/>
          <w:sz w:val="24"/>
          <w:szCs w:val="24"/>
        </w:rPr>
        <w:t xml:space="preserve"> (flavonol synthase, Fig 1)</w:t>
      </w:r>
      <w:r w:rsidR="009B0716" w:rsidRPr="00C733DF">
        <w:rPr>
          <w:rFonts w:ascii="Times New Roman" w:eastAsia="바탕" w:hAnsi="Times New Roman" w:hint="eastAsia"/>
          <w:sz w:val="24"/>
          <w:szCs w:val="24"/>
        </w:rPr>
        <w:t xml:space="preserve"> increase</w:t>
      </w:r>
      <w:r w:rsidR="009B0716" w:rsidRPr="00C733DF">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 xml:space="preserve">levels of </w:t>
      </w:r>
      <w:r w:rsidR="009B0716" w:rsidRPr="00C733D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in </w:t>
      </w:r>
      <w:r w:rsidR="009B0716" w:rsidRPr="00C733DF">
        <w:rPr>
          <w:rFonts w:ascii="Times New Roman" w:eastAsia="바탕" w:hAnsi="Times New Roman"/>
          <w:sz w:val="24"/>
          <w:szCs w:val="24"/>
        </w:rPr>
        <w:t xml:space="preserve">tomato </w:t>
      </w:r>
      <w:r w:rsidR="009B0716" w:rsidRPr="00C733DF">
        <w:rPr>
          <w:rFonts w:ascii="Times New Roman" w:eastAsia="바탕" w:hAnsi="Times New Roman" w:hint="eastAsia"/>
          <w:sz w:val="24"/>
          <w:szCs w:val="24"/>
        </w:rPr>
        <w:t>flesh</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demonstrating</w:t>
      </w:r>
      <w:r w:rsidR="009B0716" w:rsidRPr="001E03DC">
        <w:rPr>
          <w:rFonts w:ascii="Times New Roman" w:eastAsia="바탕" w:hAnsi="Times New Roman"/>
          <w:sz w:val="24"/>
          <w:szCs w:val="24"/>
        </w:rPr>
        <w:t xml:space="preserve"> that structural genes</w:t>
      </w:r>
      <w:r w:rsidR="009B0716">
        <w:rPr>
          <w:rFonts w:ascii="Times New Roman" w:eastAsia="바탕" w:hAnsi="Times New Roman"/>
          <w:sz w:val="24"/>
          <w:szCs w:val="24"/>
        </w:rPr>
        <w:t xml:space="preserve"> also play important </w:t>
      </w:r>
      <w:r w:rsidR="009B0716" w:rsidRPr="001E03DC">
        <w:rPr>
          <w:rFonts w:ascii="Times New Roman" w:eastAsia="바탕" w:hAnsi="Times New Roman"/>
          <w:sz w:val="24"/>
          <w:szCs w:val="24"/>
        </w:rPr>
        <w:t>role</w:t>
      </w:r>
      <w:r w:rsidR="009B0716">
        <w:rPr>
          <w:rFonts w:ascii="Times New Roman" w:eastAsia="바탕" w:hAnsi="Times New Roman"/>
          <w:sz w:val="24"/>
          <w:szCs w:val="24"/>
        </w:rPr>
        <w:t>s</w:t>
      </w:r>
      <w:r w:rsidR="009B0716" w:rsidRPr="001E03DC">
        <w:rPr>
          <w:rFonts w:ascii="Times New Roman" w:eastAsia="바탕" w:hAnsi="Times New Roman"/>
          <w:sz w:val="24"/>
          <w:szCs w:val="24"/>
        </w:rPr>
        <w:t xml:space="preserve"> in regulation</w:t>
      </w:r>
      <w:r w:rsidR="009B0716">
        <w:rPr>
          <w:rFonts w:ascii="Times New Roman" w:eastAsia="바탕" w:hAnsi="Times New Roman"/>
          <w:sz w:val="24"/>
          <w:szCs w:val="24"/>
        </w:rPr>
        <w:t xml:space="preserve"> of flavonoid synthesis pathway </w:t>
      </w:r>
      <w:r w:rsidR="009B0716" w:rsidRPr="00C733DF">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 timestamp="1248929314"&gt;172&lt;/key&gt;&lt;/foreign-keys&gt;&lt;ref-type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27" w:tooltip="Verhoeyen, 2002 #172" w:history="1">
        <w:r w:rsidR="00EC751F">
          <w:rPr>
            <w:rFonts w:ascii="Times New Roman" w:eastAsia="바탕" w:hAnsi="Times New Roman"/>
            <w:noProof/>
            <w:sz w:val="24"/>
            <w:szCs w:val="24"/>
          </w:rPr>
          <w:t>Verhoeyen et al. 2002</w:t>
        </w:r>
      </w:hyperlink>
      <w:r w:rsidR="009B0716">
        <w:rPr>
          <w:rFonts w:ascii="Times New Roman" w:eastAsia="바탕" w:hAnsi="Times New Roman"/>
          <w:noProof/>
          <w:sz w:val="24"/>
          <w:szCs w:val="24"/>
        </w:rPr>
        <w:t>)</w:t>
      </w:r>
      <w:r w:rsidR="009B0716" w:rsidRPr="00C733DF">
        <w:rPr>
          <w:rFonts w:ascii="Times New Roman" w:eastAsia="바탕" w:hAnsi="Times New Roman"/>
          <w:sz w:val="24"/>
          <w:szCs w:val="24"/>
        </w:rPr>
        <w:fldChar w:fldCharType="end"/>
      </w:r>
      <w:r w:rsidR="009B0716" w:rsidRPr="00C733DF">
        <w:rPr>
          <w:rFonts w:ascii="Times New Roman" w:eastAsia="바탕" w:hAnsi="Times New Roman" w:hint="eastAsia"/>
          <w:sz w:val="24"/>
          <w:szCs w:val="24"/>
        </w:rPr>
        <w:t>.</w:t>
      </w:r>
      <w:r w:rsidR="009B0716">
        <w:rPr>
          <w:rFonts w:ascii="Times New Roman" w:eastAsia="바탕" w:hAnsi="Times New Roman"/>
          <w:sz w:val="24"/>
          <w:szCs w:val="24"/>
        </w:rPr>
        <w:t xml:space="preserve"> In addition, </w:t>
      </w:r>
      <w:r w:rsidR="009B0716" w:rsidRPr="001E7322">
        <w:rPr>
          <w:rFonts w:ascii="Times New Roman" w:eastAsia="바탕" w:hAnsi="Times New Roman"/>
          <w:sz w:val="24"/>
          <w:szCs w:val="24"/>
        </w:rPr>
        <w:t xml:space="preserve">an increase of up to 78-fold </w:t>
      </w:r>
      <w:r w:rsidR="009B0716" w:rsidRPr="001E7322">
        <w:rPr>
          <w:rFonts w:ascii="Times New Roman" w:eastAsia="바탕" w:hAnsi="Times New Roman" w:hint="eastAsia"/>
          <w:sz w:val="24"/>
          <w:szCs w:val="24"/>
        </w:rPr>
        <w:t xml:space="preserve">flavonol content in </w:t>
      </w:r>
      <w:r w:rsidR="009B0716" w:rsidRPr="001E7322">
        <w:rPr>
          <w:rFonts w:ascii="Times New Roman" w:eastAsia="바탕" w:hAnsi="Times New Roman"/>
          <w:sz w:val="24"/>
          <w:szCs w:val="24"/>
        </w:rPr>
        <w:t xml:space="preserve">transgenic </w:t>
      </w:r>
      <w:r w:rsidR="009B0716" w:rsidRPr="001E7322">
        <w:rPr>
          <w:rFonts w:ascii="Times New Roman" w:eastAsia="바탕" w:hAnsi="Times New Roman" w:hint="eastAsia"/>
          <w:sz w:val="24"/>
          <w:szCs w:val="24"/>
        </w:rPr>
        <w:t>tomato peel</w:t>
      </w:r>
      <w:r w:rsidR="009B0716">
        <w:rPr>
          <w:rFonts w:ascii="Times New Roman" w:eastAsia="바탕" w:hAnsi="Times New Roman"/>
          <w:sz w:val="24"/>
          <w:szCs w:val="24"/>
        </w:rPr>
        <w:t xml:space="preserve"> was observed</w:t>
      </w:r>
      <w:r w:rsidR="009B0716" w:rsidRPr="001E7322">
        <w:rPr>
          <w:rFonts w:ascii="Times New Roman" w:eastAsia="바탕" w:hAnsi="Times New Roman" w:hint="eastAsia"/>
          <w:sz w:val="24"/>
          <w:szCs w:val="24"/>
        </w:rPr>
        <w:t xml:space="preserve"> </w:t>
      </w:r>
      <w:r w:rsidR="009B0716" w:rsidRPr="001E7322">
        <w:rPr>
          <w:rFonts w:ascii="Times New Roman" w:eastAsia="바탕" w:hAnsi="Times New Roman"/>
          <w:sz w:val="24"/>
          <w:szCs w:val="24"/>
        </w:rPr>
        <w:t>b</w:t>
      </w:r>
      <w:r w:rsidR="009B0716" w:rsidRPr="001E7322">
        <w:rPr>
          <w:rFonts w:ascii="Times New Roman" w:eastAsia="바탕" w:hAnsi="Times New Roman" w:hint="eastAsia"/>
          <w:sz w:val="24"/>
          <w:szCs w:val="24"/>
        </w:rPr>
        <w:t>y overexpres</w:t>
      </w:r>
      <w:r w:rsidR="009B0716">
        <w:rPr>
          <w:rFonts w:ascii="Times New Roman" w:eastAsia="바탕" w:hAnsi="Times New Roman"/>
          <w:sz w:val="24"/>
          <w:szCs w:val="24"/>
        </w:rPr>
        <w:t>sion of</w:t>
      </w:r>
      <w:r w:rsidR="009B0716" w:rsidRPr="001E7322">
        <w:rPr>
          <w:rFonts w:ascii="Times New Roman" w:eastAsia="바탕" w:hAnsi="Times New Roman" w:hint="eastAsia"/>
          <w:sz w:val="24"/>
          <w:szCs w:val="24"/>
        </w:rPr>
        <w:t xml:space="preserve"> </w:t>
      </w:r>
      <w:r w:rsidR="009B0716">
        <w:rPr>
          <w:rFonts w:ascii="Times New Roman" w:eastAsia="바탕" w:hAnsi="Times New Roman"/>
          <w:sz w:val="24"/>
          <w:szCs w:val="24"/>
        </w:rPr>
        <w:t>the</w:t>
      </w:r>
      <w:r w:rsidR="009B0716" w:rsidRPr="001E7322">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 xml:space="preserve">petunia </w:t>
      </w:r>
      <w:r w:rsidR="009B0716" w:rsidRPr="001E7322">
        <w:rPr>
          <w:rFonts w:ascii="Times New Roman" w:eastAsia="바탕" w:hAnsi="Times New Roman" w:hint="eastAsia"/>
          <w:i/>
          <w:sz w:val="24"/>
          <w:szCs w:val="24"/>
        </w:rPr>
        <w:t>CHI</w:t>
      </w:r>
      <w:r w:rsidR="009B0716">
        <w:rPr>
          <w:rFonts w:ascii="Times New Roman" w:eastAsia="바탕" w:hAnsi="Times New Roman"/>
          <w:sz w:val="24"/>
          <w:szCs w:val="24"/>
        </w:rPr>
        <w:t xml:space="preserve"> gene. The results </w:t>
      </w:r>
      <w:r w:rsidR="009B0716" w:rsidRPr="001E7322">
        <w:rPr>
          <w:rFonts w:ascii="Times New Roman" w:eastAsia="바탕" w:hAnsi="Times New Roman"/>
          <w:sz w:val="24"/>
          <w:szCs w:val="24"/>
        </w:rPr>
        <w:t>indicat</w:t>
      </w:r>
      <w:r w:rsidR="009B0716">
        <w:rPr>
          <w:rFonts w:ascii="Times New Roman" w:eastAsia="바탕" w:hAnsi="Times New Roman"/>
          <w:sz w:val="24"/>
          <w:szCs w:val="24"/>
        </w:rPr>
        <w:t xml:space="preserve">ed </w:t>
      </w:r>
      <w:r w:rsidR="009B0716" w:rsidRPr="001E7322">
        <w:rPr>
          <w:rFonts w:ascii="Times New Roman" w:eastAsia="바탕" w:hAnsi="Times New Roman"/>
          <w:sz w:val="24"/>
          <w:szCs w:val="24"/>
        </w:rPr>
        <w:t xml:space="preserve">that the conversion of narengenein chalcone to narengenin is a </w:t>
      </w:r>
      <w:r w:rsidR="009B0716">
        <w:rPr>
          <w:rFonts w:ascii="Times New Roman" w:eastAsia="바탕" w:hAnsi="Times New Roman"/>
          <w:sz w:val="24"/>
          <w:szCs w:val="24"/>
        </w:rPr>
        <w:t>rate-limiting step</w:t>
      </w:r>
      <w:r w:rsidR="009B0716" w:rsidRPr="00A5030B">
        <w:rPr>
          <w:rFonts w:ascii="Times New Roman" w:eastAsia="바탕" w:hAnsi="Times New Roman"/>
          <w:sz w:val="24"/>
          <w:szCs w:val="24"/>
        </w:rPr>
        <w:t xml:space="preserve"> in flavonol biosynthesis</w:t>
      </w:r>
      <w:r w:rsidR="009B0716">
        <w:rPr>
          <w:rFonts w:ascii="Times New Roman" w:eastAsia="바탕" w:hAnsi="Times New Roman"/>
          <w:sz w:val="24"/>
          <w:szCs w:val="24"/>
        </w:rPr>
        <w:t xml:space="preserve"> </w:t>
      </w:r>
      <w:r w:rsidR="009B0716" w:rsidRPr="00A5030B">
        <w:rPr>
          <w:rFonts w:ascii="Times New Roman" w:eastAsia="바탕" w:hAnsi="Times New Roman"/>
          <w:sz w:val="24"/>
          <w:szCs w:val="24"/>
        </w:rPr>
        <w:t xml:space="preserve">in </w:t>
      </w:r>
      <w:r w:rsidR="009B0716">
        <w:rPr>
          <w:rFonts w:ascii="Times New Roman" w:eastAsia="바탕" w:hAnsi="Times New Roman"/>
          <w:sz w:val="24"/>
          <w:szCs w:val="24"/>
        </w:rPr>
        <w:t xml:space="preserve">the </w:t>
      </w:r>
      <w:r w:rsidR="009B0716" w:rsidRPr="00A5030B">
        <w:rPr>
          <w:rFonts w:ascii="Times New Roman" w:eastAsia="바탕" w:hAnsi="Times New Roman"/>
          <w:sz w:val="24"/>
          <w:szCs w:val="24"/>
        </w:rPr>
        <w:t>peel</w:t>
      </w:r>
      <w:r w:rsidR="009B0716">
        <w:rPr>
          <w:rFonts w:ascii="Times New Roman" w:eastAsia="바탕" w:hAnsi="Times New Roman"/>
          <w:sz w:val="24"/>
          <w:szCs w:val="24"/>
        </w:rPr>
        <w:t xml:space="preserve"> and </w:t>
      </w:r>
      <w:r w:rsidR="009B0716" w:rsidRPr="00F3514F">
        <w:rPr>
          <w:rFonts w:ascii="Times New Roman" w:eastAsia="바탕" w:hAnsi="Times New Roman" w:hint="eastAsia"/>
          <w:sz w:val="24"/>
          <w:szCs w:val="24"/>
        </w:rPr>
        <w:t xml:space="preserve">the overexpression of </w:t>
      </w:r>
      <w:r w:rsidR="009B0716" w:rsidRPr="00F3514F">
        <w:rPr>
          <w:rFonts w:ascii="Times New Roman" w:eastAsia="바탕" w:hAnsi="Times New Roman" w:hint="eastAsia"/>
          <w:i/>
          <w:sz w:val="24"/>
          <w:szCs w:val="24"/>
        </w:rPr>
        <w:t>CHI</w:t>
      </w:r>
      <w:r w:rsidR="009B0716" w:rsidRPr="00F3514F">
        <w:rPr>
          <w:rFonts w:ascii="Times New Roman" w:eastAsia="바탕" w:hAnsi="Times New Roman" w:hint="eastAsia"/>
          <w:sz w:val="24"/>
          <w:szCs w:val="24"/>
        </w:rPr>
        <w:t xml:space="preserve"> </w:t>
      </w:r>
      <w:r w:rsidR="009B0716" w:rsidRPr="00F3514F">
        <w:rPr>
          <w:rFonts w:ascii="Times New Roman" w:eastAsia="바탕" w:hAnsi="Times New Roman"/>
          <w:sz w:val="24"/>
          <w:szCs w:val="24"/>
        </w:rPr>
        <w:t xml:space="preserve">alleviates a major bottleneck </w:t>
      </w:r>
      <w:r w:rsidR="009B0716">
        <w:rPr>
          <w:rFonts w:ascii="Times New Roman" w:eastAsia="바탕" w:hAnsi="Times New Roman"/>
          <w:sz w:val="24"/>
          <w:szCs w:val="24"/>
        </w:rPr>
        <w:t>and</w:t>
      </w:r>
      <w:r w:rsidR="009B0716" w:rsidRPr="00F3514F">
        <w:rPr>
          <w:rFonts w:ascii="Times New Roman" w:eastAsia="바탕" w:hAnsi="Times New Roman"/>
          <w:sz w:val="24"/>
          <w:szCs w:val="24"/>
        </w:rPr>
        <w:t xml:space="preserve"> causes a </w:t>
      </w:r>
      <w:r w:rsidR="009B0716" w:rsidRPr="00F3514F">
        <w:rPr>
          <w:rFonts w:ascii="Times New Roman" w:eastAsia="바탕" w:hAnsi="Times New Roman" w:hint="eastAsia"/>
          <w:sz w:val="24"/>
          <w:szCs w:val="24"/>
        </w:rPr>
        <w:t xml:space="preserve">significant increase </w:t>
      </w:r>
      <w:r w:rsidR="009B0716" w:rsidRPr="00F3514F">
        <w:rPr>
          <w:rFonts w:ascii="Times New Roman" w:eastAsia="바탕" w:hAnsi="Times New Roman"/>
          <w:sz w:val="24"/>
          <w:szCs w:val="24"/>
        </w:rPr>
        <w:t xml:space="preserve">in the </w:t>
      </w:r>
      <w:r w:rsidR="009B0716">
        <w:rPr>
          <w:rFonts w:ascii="Times New Roman" w:eastAsia="바탕" w:hAnsi="Times New Roman"/>
          <w:sz w:val="24"/>
          <w:szCs w:val="24"/>
        </w:rPr>
        <w:t>levels</w:t>
      </w:r>
      <w:r w:rsidR="009B0716" w:rsidRPr="00F3514F">
        <w:rPr>
          <w:rFonts w:ascii="Times New Roman" w:eastAsia="바탕" w:hAnsi="Times New Roman"/>
          <w:sz w:val="24"/>
          <w:szCs w:val="24"/>
        </w:rPr>
        <w:t xml:space="preserve"> of the </w:t>
      </w:r>
      <w:r w:rsidR="009B0716" w:rsidRPr="00F3514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1E7322">
        <w:rPr>
          <w:rFonts w:ascii="Times New Roman" w:eastAsia="바탕" w:hAnsi="Times New Roman"/>
          <w:sz w:val="24"/>
          <w:szCs w:val="24"/>
        </w:rPr>
        <w:t xml:space="preserve"> </w:t>
      </w:r>
      <w:r w:rsidR="009B0716" w:rsidRPr="001E7322">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18" w:tooltip="Muir, 2001 #1" w:history="1">
        <w:r w:rsidR="00EC751F">
          <w:rPr>
            <w:rFonts w:ascii="Times New Roman" w:eastAsia="바탕" w:hAnsi="Times New Roman"/>
            <w:noProof/>
            <w:sz w:val="24"/>
            <w:szCs w:val="24"/>
          </w:rPr>
          <w:t>Muir et al. 2001</w:t>
        </w:r>
      </w:hyperlink>
      <w:r w:rsidR="009B0716">
        <w:rPr>
          <w:rFonts w:ascii="Times New Roman" w:eastAsia="바탕" w:hAnsi="Times New Roman"/>
          <w:noProof/>
          <w:sz w:val="24"/>
          <w:szCs w:val="24"/>
        </w:rPr>
        <w:t>)</w:t>
      </w:r>
      <w:r w:rsidR="009B0716" w:rsidRPr="001E7322">
        <w:rPr>
          <w:rFonts w:ascii="Times New Roman" w:eastAsia="바탕" w:hAnsi="Times New Roman"/>
          <w:sz w:val="24"/>
          <w:szCs w:val="24"/>
        </w:rPr>
        <w:fldChar w:fldCharType="end"/>
      </w:r>
      <w:r w:rsidR="009B0716" w:rsidRPr="001E7322">
        <w:rPr>
          <w:rFonts w:ascii="Times New Roman" w:eastAsia="바탕" w:hAnsi="Times New Roman"/>
          <w:sz w:val="24"/>
          <w:szCs w:val="24"/>
        </w:rPr>
        <w:t>.</w:t>
      </w:r>
    </w:p>
    <w:p w14:paraId="375C0EDE" w14:textId="3724110E" w:rsidR="00314DEC" w:rsidRPr="008748A4" w:rsidRDefault="00314DEC" w:rsidP="0054736B">
      <w:pPr>
        <w:spacing w:after="0" w:line="360" w:lineRule="auto"/>
        <w:ind w:firstLine="720"/>
        <w:rPr>
          <w:rFonts w:ascii="Times New Roman" w:eastAsia="바탕" w:hAnsi="Times New Roman"/>
          <w:iCs/>
          <w:sz w:val="24"/>
          <w:szCs w:val="24"/>
        </w:rPr>
      </w:pPr>
      <w:r w:rsidRPr="0026547C">
        <w:rPr>
          <w:rFonts w:ascii="Times New Roman" w:eastAsia="바탕" w:hAnsi="Times New Roman"/>
          <w:sz w:val="24"/>
          <w:szCs w:val="24"/>
        </w:rPr>
        <w:t>Heterologous</w:t>
      </w:r>
      <w:r>
        <w:rPr>
          <w:rFonts w:ascii="Times New Roman" w:eastAsia="바탕" w:hAnsi="Times New Roman" w:hint="eastAsia"/>
          <w:sz w:val="24"/>
          <w:szCs w:val="24"/>
        </w:rPr>
        <w:t xml:space="preserve"> o</w:t>
      </w:r>
      <w:r>
        <w:rPr>
          <w:rFonts w:ascii="Times New Roman" w:eastAsia="바탕" w:hAnsi="Times New Roman"/>
          <w:sz w:val="24"/>
          <w:szCs w:val="24"/>
        </w:rPr>
        <w:t>verexpression</w:t>
      </w:r>
      <w:r w:rsidRPr="004A4AB7">
        <w:rPr>
          <w:rFonts w:ascii="Times New Roman" w:eastAsia="바탕" w:hAnsi="Times New Roman"/>
          <w:sz w:val="24"/>
          <w:szCs w:val="24"/>
        </w:rPr>
        <w:t xml:space="preserve"> of </w:t>
      </w:r>
      <w:r w:rsidRPr="000A33DE">
        <w:rPr>
          <w:rFonts w:ascii="Times New Roman" w:eastAsia="바탕" w:hAnsi="Times New Roman"/>
          <w:i/>
          <w:sz w:val="24"/>
          <w:szCs w:val="24"/>
        </w:rPr>
        <w:t>Del</w:t>
      </w:r>
      <w:r w:rsidRPr="004A4AB7">
        <w:rPr>
          <w:rFonts w:ascii="Times New Roman" w:eastAsia="바탕" w:hAnsi="Times New Roman"/>
          <w:sz w:val="24"/>
          <w:szCs w:val="24"/>
        </w:rPr>
        <w:t xml:space="preserve"> and </w:t>
      </w:r>
      <w:r w:rsidRPr="000A33DE">
        <w:rPr>
          <w:rFonts w:ascii="Times New Roman" w:eastAsia="바탕" w:hAnsi="Times New Roman"/>
          <w:i/>
          <w:sz w:val="24"/>
          <w:szCs w:val="24"/>
        </w:rPr>
        <w:t>Ros1</w:t>
      </w:r>
      <w:r w:rsidRPr="004A4AB7">
        <w:rPr>
          <w:rFonts w:ascii="Times New Roman" w:eastAsia="바탕" w:hAnsi="Times New Roman"/>
          <w:sz w:val="24"/>
          <w:szCs w:val="24"/>
        </w:rPr>
        <w:t xml:space="preserve"> </w:t>
      </w:r>
      <w:r>
        <w:rPr>
          <w:rFonts w:ascii="Times New Roman" w:eastAsia="바탕" w:hAnsi="Times New Roman"/>
          <w:sz w:val="24"/>
          <w:szCs w:val="24"/>
        </w:rPr>
        <w:t>(</w:t>
      </w:r>
      <w:r w:rsidRPr="0026547C">
        <w:rPr>
          <w:rFonts w:ascii="Times New Roman" w:eastAsia="바탕" w:hAnsi="Times New Roman"/>
          <w:i/>
          <w:sz w:val="24"/>
          <w:szCs w:val="24"/>
        </w:rPr>
        <w:t>DR</w:t>
      </w:r>
      <w:r>
        <w:rPr>
          <w:rFonts w:ascii="Times New Roman" w:eastAsia="바탕" w:hAnsi="Times New Roman"/>
          <w:sz w:val="24"/>
          <w:szCs w:val="24"/>
        </w:rPr>
        <w:t xml:space="preserve">) in tomatoes </w:t>
      </w:r>
      <w:r w:rsidRPr="004A4AB7">
        <w:rPr>
          <w:rFonts w:ascii="Times New Roman" w:eastAsia="바탕" w:hAnsi="Times New Roman"/>
          <w:sz w:val="24"/>
          <w:szCs w:val="24"/>
        </w:rPr>
        <w:t>increase</w:t>
      </w:r>
      <w:r>
        <w:rPr>
          <w:rFonts w:ascii="Times New Roman" w:eastAsia="바탕" w:hAnsi="Times New Roman"/>
          <w:sz w:val="24"/>
          <w:szCs w:val="24"/>
        </w:rPr>
        <w:t>s</w:t>
      </w:r>
      <w:r w:rsidRPr="004A4AB7">
        <w:rPr>
          <w:rFonts w:ascii="Times New Roman" w:eastAsia="바탕" w:hAnsi="Times New Roman"/>
          <w:sz w:val="24"/>
          <w:szCs w:val="24"/>
        </w:rPr>
        <w:t xml:space="preserve"> the </w:t>
      </w:r>
      <w:r>
        <w:rPr>
          <w:rFonts w:ascii="Times New Roman" w:eastAsia="바탕" w:hAnsi="Times New Roman" w:hint="eastAsia"/>
          <w:sz w:val="24"/>
          <w:szCs w:val="24"/>
        </w:rPr>
        <w:t>activity</w:t>
      </w:r>
      <w:r w:rsidRPr="004A4AB7">
        <w:rPr>
          <w:rFonts w:ascii="Times New Roman" w:eastAsia="바탕" w:hAnsi="Times New Roman"/>
          <w:sz w:val="24"/>
          <w:szCs w:val="24"/>
        </w:rPr>
        <w:t xml:space="preserve"> of</w:t>
      </w:r>
      <w:r>
        <w:rPr>
          <w:rFonts w:ascii="Times New Roman" w:eastAsia="바탕" w:hAnsi="Times New Roman" w:hint="eastAsia"/>
          <w:sz w:val="24"/>
          <w:szCs w:val="24"/>
        </w:rPr>
        <w:t xml:space="preserve"> endogenous </w:t>
      </w:r>
      <w:r w:rsidRPr="000A33DE">
        <w:rPr>
          <w:rFonts w:ascii="Times New Roman" w:eastAsia="바탕" w:hAnsi="Times New Roman" w:hint="eastAsia"/>
          <w:i/>
          <w:sz w:val="24"/>
          <w:szCs w:val="24"/>
        </w:rPr>
        <w:t>CHI</w:t>
      </w:r>
      <w:r>
        <w:rPr>
          <w:rFonts w:ascii="Times New Roman" w:eastAsia="바탕" w:hAnsi="Times New Roman" w:hint="eastAsia"/>
          <w:sz w:val="24"/>
          <w:szCs w:val="24"/>
        </w:rPr>
        <w:t xml:space="preserve">, but not </w:t>
      </w:r>
      <w:r>
        <w:rPr>
          <w:rFonts w:ascii="Times New Roman" w:eastAsia="바탕" w:hAnsi="Times New Roman"/>
          <w:sz w:val="24"/>
          <w:szCs w:val="24"/>
        </w:rPr>
        <w:t xml:space="preserve">sufficiently </w:t>
      </w:r>
      <w:r>
        <w:rPr>
          <w:rFonts w:ascii="Times New Roman" w:eastAsia="바탕" w:hAnsi="Times New Roman" w:hint="eastAsia"/>
          <w:sz w:val="24"/>
          <w:szCs w:val="24"/>
        </w:rPr>
        <w:t xml:space="preserve">to resolve the bottleneck </w:t>
      </w:r>
      <w:r>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Pr>
          <w:rFonts w:ascii="Times New Roman" w:eastAsia="바탕" w:hAnsi="Times New Roman"/>
          <w:noProof/>
          <w:sz w:val="24"/>
          <w:szCs w:val="24"/>
        </w:rPr>
        <w:t>(</w:t>
      </w:r>
      <w:hyperlink w:anchor="_ENREF_2" w:tooltip="Butelli, 2008 #122" w:history="1">
        <w:r w:rsidR="00EC751F">
          <w:rPr>
            <w:rFonts w:ascii="Times New Roman" w:eastAsia="바탕" w:hAnsi="Times New Roman"/>
            <w:noProof/>
            <w:sz w:val="24"/>
            <w:szCs w:val="24"/>
          </w:rPr>
          <w:t>Butelli et al. 2008</w:t>
        </w:r>
      </w:hyperlink>
      <w:r>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hint="eastAsia"/>
          <w:sz w:val="24"/>
          <w:szCs w:val="24"/>
        </w:rPr>
        <w:t>.</w:t>
      </w:r>
      <w:r>
        <w:rPr>
          <w:rFonts w:ascii="Times New Roman" w:eastAsia="바탕" w:hAnsi="Times New Roman"/>
          <w:sz w:val="24"/>
          <w:szCs w:val="24"/>
        </w:rPr>
        <w:t xml:space="preserve"> Since CHI is a major </w:t>
      </w:r>
      <w:r w:rsidRPr="000477DF">
        <w:rPr>
          <w:rFonts w:ascii="Times New Roman" w:eastAsia="바탕" w:hAnsi="Times New Roman"/>
          <w:sz w:val="24"/>
          <w:szCs w:val="24"/>
        </w:rPr>
        <w:t>rate-limiting step</w:t>
      </w:r>
      <w:r>
        <w:rPr>
          <w:rFonts w:ascii="Times New Roman" w:eastAsia="바탕" w:hAnsi="Times New Roman"/>
          <w:sz w:val="24"/>
          <w:szCs w:val="24"/>
        </w:rPr>
        <w:t xml:space="preserve"> </w:t>
      </w:r>
      <w:r w:rsidRPr="000A798D">
        <w:rPr>
          <w:rFonts w:ascii="Times New Roman" w:eastAsia="바탕" w:hAnsi="Times New Roman"/>
          <w:sz w:val="24"/>
          <w:szCs w:val="24"/>
        </w:rPr>
        <w:t>in flavonol biosynthesis</w:t>
      </w:r>
      <w:r>
        <w:rPr>
          <w:rFonts w:ascii="Times New Roman" w:eastAsia="바탕" w:hAnsi="Times New Roman"/>
          <w:sz w:val="24"/>
          <w:szCs w:val="24"/>
        </w:rPr>
        <w:t xml:space="preserve">, </w:t>
      </w:r>
      <w:r w:rsidRPr="000A798D">
        <w:rPr>
          <w:rFonts w:ascii="Times New Roman" w:eastAsia="바탕" w:hAnsi="Times New Roman"/>
          <w:iCs/>
          <w:sz w:val="24"/>
          <w:szCs w:val="24"/>
        </w:rPr>
        <w:t xml:space="preserve">we hypothesize that </w:t>
      </w:r>
      <w:r>
        <w:rPr>
          <w:rFonts w:ascii="Times New Roman" w:eastAsia="바탕" w:hAnsi="Times New Roman"/>
          <w:sz w:val="24"/>
          <w:szCs w:val="24"/>
        </w:rPr>
        <w:t xml:space="preserve">co-expressing </w:t>
      </w:r>
      <w:r w:rsidRPr="00B04E5D">
        <w:rPr>
          <w:rFonts w:ascii="Times New Roman" w:eastAsia="바탕" w:hAnsi="Times New Roman"/>
          <w:i/>
          <w:sz w:val="24"/>
          <w:szCs w:val="24"/>
        </w:rPr>
        <w:t>CHI</w:t>
      </w:r>
      <w:r>
        <w:rPr>
          <w:rFonts w:ascii="Times New Roman" w:eastAsia="바탕" w:hAnsi="Times New Roman"/>
          <w:sz w:val="24"/>
          <w:szCs w:val="24"/>
        </w:rPr>
        <w:t xml:space="preserve"> in </w:t>
      </w:r>
      <w:r w:rsidRPr="0079677B">
        <w:rPr>
          <w:rFonts w:ascii="Times New Roman" w:eastAsia="바탕" w:hAnsi="Times New Roman"/>
          <w:sz w:val="24"/>
          <w:szCs w:val="24"/>
        </w:rPr>
        <w:t xml:space="preserve">the </w:t>
      </w:r>
      <w:r w:rsidRPr="0079677B">
        <w:rPr>
          <w:rFonts w:ascii="Times New Roman" w:eastAsia="바탕" w:hAnsi="Times New Roman"/>
          <w:i/>
          <w:sz w:val="24"/>
          <w:szCs w:val="24"/>
        </w:rPr>
        <w:t>DR</w:t>
      </w:r>
      <w:r w:rsidRPr="0079677B">
        <w:rPr>
          <w:rFonts w:ascii="Times New Roman" w:eastAsia="바탕" w:hAnsi="Times New Roman"/>
          <w:sz w:val="24"/>
          <w:szCs w:val="24"/>
        </w:rPr>
        <w:t>-expressing transgen</w:t>
      </w:r>
      <w:r>
        <w:rPr>
          <w:rFonts w:ascii="Times New Roman" w:eastAsia="바탕" w:hAnsi="Times New Roman"/>
          <w:sz w:val="24"/>
          <w:szCs w:val="24"/>
        </w:rPr>
        <w:t xml:space="preserve">ic tomato </w:t>
      </w:r>
      <w:r w:rsidRPr="0079677B">
        <w:rPr>
          <w:rFonts w:ascii="Times New Roman" w:eastAsia="바탕" w:hAnsi="Times New Roman"/>
          <w:sz w:val="24"/>
          <w:szCs w:val="24"/>
        </w:rPr>
        <w:t xml:space="preserve">lines </w:t>
      </w:r>
      <w:r>
        <w:rPr>
          <w:rFonts w:ascii="Times New Roman" w:eastAsia="바탕" w:hAnsi="Times New Roman"/>
          <w:sz w:val="24"/>
          <w:szCs w:val="24"/>
        </w:rPr>
        <w:t>could fully maximize</w:t>
      </w:r>
      <w:r w:rsidRPr="0079677B">
        <w:rPr>
          <w:rFonts w:ascii="Times New Roman" w:eastAsia="바탕" w:hAnsi="Times New Roman"/>
          <w:sz w:val="24"/>
          <w:szCs w:val="24"/>
        </w:rPr>
        <w:t xml:space="preserve"> </w:t>
      </w:r>
      <w:r w:rsidRPr="0079677B">
        <w:rPr>
          <w:rFonts w:ascii="Times New Roman" w:eastAsia="바탕" w:hAnsi="Times New Roman" w:hint="eastAsia"/>
          <w:sz w:val="24"/>
          <w:szCs w:val="24"/>
        </w:rPr>
        <w:t xml:space="preserve">anthocyanin </w:t>
      </w:r>
      <w:r>
        <w:rPr>
          <w:rFonts w:ascii="Times New Roman" w:eastAsia="바탕" w:hAnsi="Times New Roman"/>
          <w:sz w:val="24"/>
          <w:szCs w:val="24"/>
        </w:rPr>
        <w:t xml:space="preserve">and flavonol </w:t>
      </w:r>
      <w:r w:rsidRPr="0079677B">
        <w:rPr>
          <w:rFonts w:ascii="Times New Roman" w:eastAsia="바탕" w:hAnsi="Times New Roman"/>
          <w:sz w:val="24"/>
          <w:szCs w:val="24"/>
        </w:rPr>
        <w:t>production pathway</w:t>
      </w:r>
      <w:r>
        <w:rPr>
          <w:rFonts w:ascii="Times New Roman" w:eastAsia="바탕" w:hAnsi="Times New Roman"/>
          <w:sz w:val="24"/>
          <w:szCs w:val="24"/>
        </w:rPr>
        <w:t xml:space="preserve">. </w:t>
      </w:r>
      <w:r w:rsidRPr="008A0447">
        <w:rPr>
          <w:rFonts w:ascii="Times New Roman" w:eastAsia="바탕" w:hAnsi="Times New Roman" w:hint="eastAsia"/>
          <w:sz w:val="24"/>
          <w:szCs w:val="24"/>
        </w:rPr>
        <w:t>In this</w:t>
      </w:r>
      <w:r w:rsidRPr="008A0447">
        <w:rPr>
          <w:rFonts w:ascii="Times New Roman" w:eastAsia="바탕" w:hAnsi="Times New Roman"/>
          <w:sz w:val="24"/>
          <w:szCs w:val="24"/>
        </w:rPr>
        <w:t xml:space="preserve"> study</w:t>
      </w:r>
      <w:r w:rsidRPr="008A0447">
        <w:rPr>
          <w:rFonts w:ascii="Times New Roman" w:eastAsia="바탕" w:hAnsi="Times New Roman" w:hint="eastAsia"/>
          <w:sz w:val="24"/>
          <w:szCs w:val="24"/>
        </w:rPr>
        <w:t xml:space="preserve">, </w:t>
      </w:r>
      <w:r w:rsidRPr="008A0447">
        <w:rPr>
          <w:rFonts w:ascii="Times New Roman" w:eastAsia="바탕" w:hAnsi="Times New Roman" w:hint="eastAsia"/>
          <w:i/>
          <w:sz w:val="24"/>
          <w:szCs w:val="24"/>
        </w:rPr>
        <w:t xml:space="preserve">CHI </w:t>
      </w:r>
      <w:r w:rsidRPr="008A0447">
        <w:rPr>
          <w:rFonts w:ascii="Times New Roman" w:eastAsia="바탕" w:hAnsi="Times New Roman" w:hint="eastAsia"/>
          <w:sz w:val="24"/>
          <w:szCs w:val="24"/>
        </w:rPr>
        <w:t xml:space="preserve">from onion </w:t>
      </w:r>
      <w:r w:rsidRPr="008A0447">
        <w:rPr>
          <w:rFonts w:ascii="Times New Roman" w:eastAsia="바탕" w:hAnsi="Times New Roman"/>
          <w:sz w:val="24"/>
          <w:szCs w:val="24"/>
        </w:rPr>
        <w:t>(</w:t>
      </w:r>
      <w:r w:rsidRPr="008A0447">
        <w:rPr>
          <w:rFonts w:ascii="Times New Roman" w:eastAsia="바탕" w:hAnsi="Times New Roman"/>
          <w:i/>
          <w:iCs/>
          <w:sz w:val="24"/>
          <w:szCs w:val="24"/>
        </w:rPr>
        <w:t>Allium cepa</w:t>
      </w:r>
      <w:r w:rsidRPr="008A0447">
        <w:rPr>
          <w:rFonts w:ascii="Times New Roman" w:eastAsia="바탕" w:hAnsi="Times New Roman"/>
          <w:sz w:val="24"/>
          <w:szCs w:val="24"/>
        </w:rPr>
        <w:t xml:space="preserve"> L.) was isolated and transformed to</w:t>
      </w:r>
      <w:r>
        <w:rPr>
          <w:rFonts w:ascii="Times New Roman" w:eastAsia="바탕" w:hAnsi="Times New Roman"/>
          <w:sz w:val="24"/>
          <w:szCs w:val="24"/>
        </w:rPr>
        <w:t xml:space="preserve"> generate </w:t>
      </w:r>
      <w:r w:rsidRPr="008A0447">
        <w:rPr>
          <w:rFonts w:ascii="Times New Roman" w:eastAsia="바탕" w:hAnsi="Times New Roman"/>
          <w:i/>
          <w:sz w:val="24"/>
          <w:szCs w:val="24"/>
        </w:rPr>
        <w:t>CHI/DR</w:t>
      </w:r>
      <w:r w:rsidRPr="008A0447">
        <w:rPr>
          <w:rFonts w:ascii="Times New Roman" w:eastAsia="바탕" w:hAnsi="Times New Roman"/>
          <w:sz w:val="24"/>
          <w:szCs w:val="24"/>
        </w:rPr>
        <w:t>-</w:t>
      </w:r>
      <w:r>
        <w:rPr>
          <w:rFonts w:ascii="Times New Roman" w:eastAsia="바탕" w:hAnsi="Times New Roman"/>
          <w:sz w:val="24"/>
          <w:szCs w:val="24"/>
        </w:rPr>
        <w:t>co-expressing</w:t>
      </w:r>
      <w:r>
        <w:rPr>
          <w:rFonts w:ascii="Times New Roman" w:eastAsia="바탕" w:hAnsi="Times New Roman"/>
          <w:iCs/>
          <w:sz w:val="24"/>
          <w:szCs w:val="24"/>
        </w:rPr>
        <w:t xml:space="preserve"> tomato </w:t>
      </w:r>
      <w:r w:rsidRPr="00564479">
        <w:rPr>
          <w:rFonts w:ascii="Times New Roman" w:eastAsia="바탕" w:hAnsi="Times New Roman"/>
          <w:iCs/>
          <w:sz w:val="24"/>
          <w:szCs w:val="24"/>
        </w:rPr>
        <w:t>plants</w:t>
      </w:r>
      <w:r>
        <w:rPr>
          <w:rFonts w:ascii="Times New Roman" w:eastAsia="바탕" w:hAnsi="Times New Roman"/>
          <w:iCs/>
          <w:sz w:val="24"/>
          <w:szCs w:val="24"/>
        </w:rPr>
        <w:t>.</w:t>
      </w:r>
      <w:r w:rsidRPr="00564479">
        <w:rPr>
          <w:rFonts w:ascii="Times New Roman" w:eastAsia="바탕" w:hAnsi="Times New Roman"/>
          <w:iCs/>
          <w:sz w:val="24"/>
          <w:szCs w:val="24"/>
        </w:rPr>
        <w:t xml:space="preserve"> </w:t>
      </w:r>
      <w:r w:rsidRPr="00300C11">
        <w:rPr>
          <w:rFonts w:ascii="Times New Roman" w:eastAsia="바탕" w:hAnsi="Times New Roman"/>
          <w:iCs/>
          <w:sz w:val="24"/>
          <w:szCs w:val="24"/>
        </w:rPr>
        <w:t>The stacked lines exhibit</w:t>
      </w:r>
      <w:r>
        <w:rPr>
          <w:rFonts w:ascii="Times New Roman" w:eastAsia="바탕" w:hAnsi="Times New Roman"/>
          <w:iCs/>
          <w:sz w:val="24"/>
          <w:szCs w:val="24"/>
        </w:rPr>
        <w:t>ed</w:t>
      </w:r>
      <w:r w:rsidRPr="00300C11">
        <w:rPr>
          <w:rFonts w:ascii="Times New Roman" w:eastAsia="바탕" w:hAnsi="Times New Roman"/>
          <w:iCs/>
          <w:sz w:val="24"/>
          <w:szCs w:val="24"/>
        </w:rPr>
        <w:t xml:space="preserve"> significant increases in both flavonol and anthocyanin content in both the peel and the flesh.  </w:t>
      </w:r>
      <w:r w:rsidRPr="00564479">
        <w:rPr>
          <w:rFonts w:ascii="Times New Roman" w:eastAsia="바탕" w:hAnsi="Times New Roman"/>
          <w:iCs/>
          <w:sz w:val="24"/>
          <w:szCs w:val="24"/>
        </w:rPr>
        <w:t xml:space="preserve">The sustained growth of </w:t>
      </w:r>
      <w:r w:rsidRPr="0079744A">
        <w:rPr>
          <w:rFonts w:ascii="Times New Roman" w:eastAsia="바탕" w:hAnsi="Times New Roman"/>
          <w:i/>
          <w:iCs/>
          <w:sz w:val="24"/>
          <w:szCs w:val="24"/>
        </w:rPr>
        <w:t>CHI/DR-</w:t>
      </w:r>
      <w:r w:rsidRPr="0079744A">
        <w:rPr>
          <w:rFonts w:ascii="Times New Roman" w:eastAsia="바탕" w:hAnsi="Times New Roman"/>
          <w:iCs/>
          <w:sz w:val="24"/>
          <w:szCs w:val="24"/>
        </w:rPr>
        <w:t>co</w:t>
      </w:r>
      <w:r>
        <w:rPr>
          <w:rFonts w:ascii="Times New Roman" w:eastAsia="바탕" w:hAnsi="Times New Roman"/>
          <w:iCs/>
          <w:sz w:val="24"/>
          <w:szCs w:val="24"/>
        </w:rPr>
        <w:t>-</w:t>
      </w:r>
      <w:r w:rsidRPr="0079744A">
        <w:rPr>
          <w:rFonts w:ascii="Times New Roman" w:eastAsia="바탕" w:hAnsi="Times New Roman"/>
          <w:iCs/>
          <w:sz w:val="24"/>
          <w:szCs w:val="24"/>
        </w:rPr>
        <w:t>expressing</w:t>
      </w:r>
      <w:r w:rsidRPr="00564479">
        <w:rPr>
          <w:rFonts w:ascii="Times New Roman" w:eastAsia="바탕" w:hAnsi="Times New Roman"/>
          <w:iCs/>
          <w:sz w:val="24"/>
          <w:szCs w:val="24"/>
        </w:rPr>
        <w:t xml:space="preserve"> tomatoes demonstrates</w:t>
      </w:r>
      <w:r w:rsidR="00FD5E90">
        <w:rPr>
          <w:rFonts w:ascii="Times New Roman" w:eastAsia="바탕" w:hAnsi="Times New Roman"/>
          <w:iCs/>
          <w:sz w:val="24"/>
          <w:szCs w:val="24"/>
        </w:rPr>
        <w:t xml:space="preserve"> that</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this strategy could improve </w:t>
      </w:r>
      <w:r w:rsidRPr="00564479">
        <w:rPr>
          <w:rFonts w:ascii="Times New Roman" w:eastAsia="바탕" w:hAnsi="Times New Roman"/>
          <w:iCs/>
          <w:sz w:val="24"/>
          <w:szCs w:val="24"/>
        </w:rPr>
        <w:t>tomato</w:t>
      </w:r>
      <w:r>
        <w:rPr>
          <w:rFonts w:ascii="Times New Roman" w:eastAsia="바탕" w:hAnsi="Times New Roman"/>
          <w:iCs/>
          <w:sz w:val="24"/>
          <w:szCs w:val="24"/>
        </w:rPr>
        <w:t xml:space="preserve"> nutritional</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Default="00687B56" w:rsidP="006A27CF">
      <w:pPr>
        <w:spacing w:after="0" w:line="360" w:lineRule="auto"/>
        <w:rPr>
          <w:rFonts w:ascii="Times New Roman" w:hAnsi="Times New Roman"/>
          <w:sz w:val="36"/>
          <w:szCs w:val="36"/>
        </w:rPr>
      </w:pPr>
      <w:r w:rsidRPr="008520F7">
        <w:rPr>
          <w:rFonts w:ascii="Times New Roman" w:hAnsi="Times New Roman"/>
          <w:sz w:val="36"/>
          <w:szCs w:val="36"/>
        </w:rPr>
        <w:t>Material and Methods</w:t>
      </w:r>
    </w:p>
    <w:p w14:paraId="79393C7F" w14:textId="77777777" w:rsidR="00F12D40" w:rsidRPr="006A27CF" w:rsidRDefault="00F12D40" w:rsidP="006A27CF">
      <w:pPr>
        <w:spacing w:after="0" w:line="360" w:lineRule="auto"/>
        <w:rPr>
          <w:rFonts w:ascii="Times New Roman" w:hAnsi="Times New Roman"/>
          <w:strike/>
          <w:sz w:val="24"/>
          <w:szCs w:val="24"/>
        </w:rPr>
      </w:pPr>
    </w:p>
    <w:p w14:paraId="6A544E70" w14:textId="0805FE3E"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Vector construction</w:t>
      </w:r>
    </w:p>
    <w:p w14:paraId="3F0DAB05" w14:textId="77777777" w:rsidR="00F12D40" w:rsidRPr="00F12D40" w:rsidRDefault="00F12D40" w:rsidP="00687B56">
      <w:pPr>
        <w:spacing w:after="0" w:line="360" w:lineRule="auto"/>
        <w:rPr>
          <w:rFonts w:ascii="Times New Roman" w:hAnsi="Times New Roman"/>
          <w:sz w:val="24"/>
          <w:szCs w:val="24"/>
        </w:rPr>
      </w:pPr>
    </w:p>
    <w:p w14:paraId="3F521D2B" w14:textId="288C021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lastRenderedPageBreak/>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 timestamp="1239418467"&gt;134&lt;/key&gt;&lt;/foreign-keys&gt;&lt;ref-type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EC751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2C6E5DAB" w:rsidR="00687B56" w:rsidRDefault="00687B56" w:rsidP="00687B56">
      <w:pPr>
        <w:spacing w:after="0" w:line="360" w:lineRule="auto"/>
        <w:contextualSpacing/>
        <w:rPr>
          <w:rFonts w:ascii="Times New Roman" w:hAnsi="Times New Roman"/>
          <w:sz w:val="24"/>
          <w:szCs w:val="24"/>
        </w:rPr>
      </w:pPr>
      <w:r w:rsidRPr="00F12D40">
        <w:rPr>
          <w:rFonts w:ascii="Times New Roman" w:eastAsia="SimSun" w:hAnsi="Times New Roman" w:hint="eastAsia"/>
          <w:sz w:val="24"/>
          <w:szCs w:val="24"/>
          <w:lang w:eastAsia="zh-CN"/>
        </w:rPr>
        <w:t xml:space="preserve">Plant </w:t>
      </w:r>
      <w:r w:rsidR="00F12D40">
        <w:rPr>
          <w:rFonts w:ascii="Times New Roman" w:hAnsi="Times New Roman"/>
          <w:sz w:val="24"/>
          <w:szCs w:val="24"/>
        </w:rPr>
        <w:t>transformation</w:t>
      </w:r>
    </w:p>
    <w:p w14:paraId="7277F0AB" w14:textId="77777777" w:rsidR="00F12D40" w:rsidRPr="00F12D40" w:rsidRDefault="00F12D40" w:rsidP="00687B56">
      <w:pPr>
        <w:spacing w:after="0" w:line="360" w:lineRule="auto"/>
        <w:contextualSpacing/>
        <w:rPr>
          <w:rFonts w:ascii="Times New Roman" w:hAnsi="Times New Roman"/>
          <w:sz w:val="24"/>
          <w:szCs w:val="24"/>
        </w:rPr>
      </w:pPr>
    </w:p>
    <w:p w14:paraId="72F69C10" w14:textId="795C99B8"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920D4">
        <w:rPr>
          <w:rFonts w:ascii="Times New Roman" w:hAnsi="Times New Roman"/>
          <w:sz w:val="24"/>
          <w:szCs w:val="24"/>
        </w:rPr>
        <w:t>.</w:t>
      </w:r>
      <w:r w:rsidR="00195C28">
        <w:rPr>
          <w:rFonts w:ascii="Times New Roman" w:hAnsi="Times New Roman"/>
          <w:sz w:val="24"/>
          <w:szCs w:val="24"/>
        </w:rPr>
        <w:t xml:space="preserve">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C751F">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 timestamp="1256929322"&gt;192&lt;/key&gt;&lt;/foreign-keys&gt;&lt;ref-type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EC751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 timestamp="0"&gt;84&lt;/key&gt;&lt;/foreign-keys&gt;&lt;ref-type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EC751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3846EA09" w14:textId="77777777" w:rsidR="00D920D4" w:rsidRDefault="00D920D4" w:rsidP="00687B56">
      <w:pPr>
        <w:autoSpaceDE w:val="0"/>
        <w:autoSpaceDN w:val="0"/>
        <w:adjustRightInd w:val="0"/>
        <w:spacing w:after="0" w:line="360" w:lineRule="auto"/>
        <w:ind w:right="-20" w:firstLine="720"/>
        <w:contextualSpacing/>
        <w:rPr>
          <w:rFonts w:ascii="Times New Roman" w:hAnsi="Times New Roman"/>
          <w:sz w:val="24"/>
          <w:szCs w:val="24"/>
        </w:rPr>
      </w:pPr>
    </w:p>
    <w:p w14:paraId="2CD9FB3C" w14:textId="77777777" w:rsidR="00687B56" w:rsidRDefault="000D3784" w:rsidP="00687B56">
      <w:pPr>
        <w:spacing w:after="0" w:line="360" w:lineRule="auto"/>
        <w:contextualSpacing/>
        <w:rPr>
          <w:rFonts w:ascii="Times New Roman" w:eastAsia="SimSun" w:hAnsi="Times New Roman"/>
          <w:sz w:val="24"/>
          <w:szCs w:val="24"/>
          <w:lang w:eastAsia="zh-CN"/>
        </w:rPr>
      </w:pPr>
      <w:r w:rsidRPr="00F12D40">
        <w:rPr>
          <w:rFonts w:ascii="Times New Roman" w:eastAsia="SimSun" w:hAnsi="Times New Roman"/>
          <w:sz w:val="24"/>
          <w:szCs w:val="24"/>
          <w:lang w:eastAsia="zh-CN"/>
        </w:rPr>
        <w:t>Molecular analysis of t</w:t>
      </w:r>
      <w:r w:rsidRPr="00F12D40">
        <w:rPr>
          <w:rFonts w:ascii="Times New Roman" w:eastAsia="SimSun" w:hAnsi="Times New Roman" w:hint="eastAsia"/>
          <w:sz w:val="24"/>
          <w:szCs w:val="24"/>
          <w:lang w:eastAsia="zh-CN"/>
        </w:rPr>
        <w:t xml:space="preserve">ransgenic </w:t>
      </w:r>
      <w:r w:rsidR="00687B56" w:rsidRPr="00F12D40">
        <w:rPr>
          <w:rFonts w:ascii="Times New Roman" w:eastAsia="SimSun" w:hAnsi="Times New Roman" w:hint="eastAsia"/>
          <w:sz w:val="24"/>
          <w:szCs w:val="24"/>
          <w:lang w:eastAsia="zh-CN"/>
        </w:rPr>
        <w:t>plant</w:t>
      </w:r>
      <w:r w:rsidRPr="00F12D40">
        <w:rPr>
          <w:rFonts w:ascii="Times New Roman" w:eastAsia="SimSun" w:hAnsi="Times New Roman"/>
          <w:sz w:val="24"/>
          <w:szCs w:val="24"/>
          <w:lang w:eastAsia="zh-CN"/>
        </w:rPr>
        <w:t>s</w:t>
      </w:r>
    </w:p>
    <w:p w14:paraId="37B74E6E" w14:textId="77777777" w:rsidR="00F12D40" w:rsidRPr="00F12D40" w:rsidRDefault="00F12D40" w:rsidP="00687B56">
      <w:pPr>
        <w:spacing w:after="0" w:line="360" w:lineRule="auto"/>
        <w:contextualSpacing/>
        <w:rPr>
          <w:rFonts w:ascii="Times New Roman" w:eastAsia="SimSun" w:hAnsi="Times New Roman"/>
          <w:sz w:val="24"/>
          <w:szCs w:val="24"/>
          <w:lang w:eastAsia="zh-CN"/>
        </w:rPr>
      </w:pP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w:t>
      </w:r>
      <w:r w:rsidR="00687B56">
        <w:rPr>
          <w:rFonts w:ascii="Times New Roman" w:hAnsi="Times New Roman"/>
          <w:sz w:val="24"/>
          <w:szCs w:val="24"/>
        </w:rPr>
        <w:lastRenderedPageBreak/>
        <w:t xml:space="preserve">(PCR)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sidRPr="00F12D40">
        <w:rPr>
          <w:rFonts w:ascii="Times New Roman" w:hAnsi="Times New Roman"/>
          <w:sz w:val="24"/>
          <w:szCs w:val="24"/>
        </w:rPr>
        <w:t>HPLC analysis</w:t>
      </w:r>
    </w:p>
    <w:p w14:paraId="1BA89E2B" w14:textId="77777777" w:rsidR="00F12D40" w:rsidRPr="00F12D40" w:rsidRDefault="00F12D40" w:rsidP="00687B56">
      <w:pPr>
        <w:spacing w:after="0" w:line="360" w:lineRule="auto"/>
        <w:contextualSpacing/>
        <w:rPr>
          <w:rFonts w:ascii="Times New Roman" w:hAnsi="Times New Roman"/>
          <w:sz w:val="24"/>
          <w:szCs w:val="24"/>
        </w:rPr>
      </w:pPr>
    </w:p>
    <w:p w14:paraId="68E7BB45" w14:textId="4C497B07"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맑은 고딕" w:hAnsi="맑은 고딕"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EC751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38CED0D"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sidR="00EC751F">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EC751F">
        <w:rPr>
          <w:rFonts w:ascii="Times New Roman" w:hAnsi="Times New Roman"/>
          <w:sz w:val="24"/>
          <w:szCs w:val="24"/>
        </w:rPr>
        <w:fldChar w:fldCharType="separate"/>
      </w:r>
      <w:r w:rsidR="00EC751F">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C751F">
        <w:rPr>
          <w:rFonts w:ascii="Times New Roman" w:hAnsi="Times New Roman"/>
          <w:noProof/>
          <w:sz w:val="24"/>
          <w:szCs w:val="24"/>
        </w:rPr>
        <w:t>)</w:t>
      </w:r>
      <w:r w:rsidR="00EC751F">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Total flavonoid and anthocyanin content</w:t>
      </w:r>
    </w:p>
    <w:p w14:paraId="0C24FB2A" w14:textId="77777777" w:rsidR="00F12D40" w:rsidRPr="00F12D40" w:rsidRDefault="00F12D40" w:rsidP="00687B56">
      <w:pPr>
        <w:spacing w:after="0" w:line="360" w:lineRule="auto"/>
        <w:rPr>
          <w:rFonts w:ascii="Times New Roman" w:hAnsi="Times New Roman"/>
          <w:sz w:val="24"/>
          <w:szCs w:val="24"/>
        </w:rPr>
      </w:pP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1E3075"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EC751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Antioxidant activity</w:t>
      </w:r>
    </w:p>
    <w:p w14:paraId="0FBD91A2" w14:textId="77777777" w:rsidR="00F12D40" w:rsidRPr="00F12D40" w:rsidRDefault="00F12D40" w:rsidP="00687B56">
      <w:pPr>
        <w:spacing w:after="0" w:line="360" w:lineRule="auto"/>
        <w:rPr>
          <w:rFonts w:ascii="Times New Roman" w:hAnsi="Times New Roman"/>
          <w:sz w:val="24"/>
          <w:szCs w:val="24"/>
        </w:rPr>
      </w:pP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Default="00667A18" w:rsidP="00F54262">
      <w:pPr>
        <w:spacing w:after="0" w:line="360" w:lineRule="auto"/>
        <w:rPr>
          <w:rFonts w:ascii="Times New Roman" w:hAnsi="Times New Roman"/>
          <w:sz w:val="24"/>
          <w:szCs w:val="24"/>
        </w:rPr>
      </w:pPr>
      <w:r w:rsidRPr="00C419F6">
        <w:rPr>
          <w:rFonts w:ascii="Times New Roman" w:hAnsi="Times New Roman" w:hint="eastAsia"/>
          <w:sz w:val="24"/>
          <w:szCs w:val="24"/>
        </w:rPr>
        <w:t>Lycopene analysis</w:t>
      </w:r>
    </w:p>
    <w:p w14:paraId="75129814" w14:textId="77777777" w:rsidR="00C419F6" w:rsidRPr="00C419F6" w:rsidRDefault="00C419F6" w:rsidP="00F54262">
      <w:pPr>
        <w:spacing w:after="0" w:line="360" w:lineRule="auto"/>
        <w:rPr>
          <w:rFonts w:ascii="Times New Roman" w:hAnsi="Times New Roman"/>
          <w:sz w:val="24"/>
          <w:szCs w:val="24"/>
        </w:rPr>
      </w:pPr>
    </w:p>
    <w:p w14:paraId="5CF3AA24" w14:textId="64192394"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 </w:instrText>
      </w:r>
      <w:r w:rsidR="00EC751F">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EN.CITE.DATA </w:instrText>
      </w:r>
      <w:r w:rsidR="00EC751F">
        <w:rPr>
          <w:rFonts w:ascii="Times New Roman" w:hAnsi="Times New Roman" w:cs="Times New Roman"/>
          <w:sz w:val="24"/>
          <w:szCs w:val="24"/>
        </w:rPr>
      </w:r>
      <w:r w:rsidR="00EC751F">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EC751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C751F">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 timestamp="1340135286"&gt;321&lt;/key&gt;&lt;/foreign-keys&gt;&lt;ref-type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Default="00687B56" w:rsidP="00687B56">
      <w:pPr>
        <w:spacing w:after="0" w:line="360" w:lineRule="auto"/>
        <w:rPr>
          <w:rFonts w:ascii="Times New Roman" w:hAnsi="Times New Roman"/>
          <w:sz w:val="24"/>
          <w:szCs w:val="24"/>
        </w:rPr>
      </w:pPr>
      <w:r w:rsidRPr="00C419F6">
        <w:rPr>
          <w:rFonts w:ascii="Times New Roman" w:hAnsi="Times New Roman"/>
          <w:sz w:val="24"/>
          <w:szCs w:val="24"/>
        </w:rPr>
        <w:t>Stacking gene</w:t>
      </w:r>
      <w:r w:rsidR="00042127" w:rsidRPr="00C419F6">
        <w:rPr>
          <w:rFonts w:ascii="Times New Roman" w:hAnsi="Times New Roman"/>
          <w:sz w:val="24"/>
          <w:szCs w:val="24"/>
        </w:rPr>
        <w:t>s</w:t>
      </w:r>
      <w:r w:rsidRPr="00C419F6">
        <w:rPr>
          <w:rFonts w:ascii="Times New Roman" w:hAnsi="Times New Roman"/>
          <w:sz w:val="24"/>
          <w:szCs w:val="24"/>
        </w:rPr>
        <w:t xml:space="preserve"> by </w:t>
      </w:r>
      <w:r w:rsidR="000C777C" w:rsidRPr="00C419F6">
        <w:rPr>
          <w:rFonts w:ascii="Times New Roman" w:hAnsi="Times New Roman"/>
          <w:sz w:val="24"/>
          <w:szCs w:val="24"/>
        </w:rPr>
        <w:t>cross-pollination</w:t>
      </w:r>
    </w:p>
    <w:p w14:paraId="423C37B8" w14:textId="77777777" w:rsidR="00C419F6" w:rsidRPr="00C419F6" w:rsidRDefault="00C419F6" w:rsidP="00687B56">
      <w:pPr>
        <w:spacing w:after="0" w:line="360" w:lineRule="auto"/>
        <w:rPr>
          <w:rFonts w:ascii="Times New Roman" w:hAnsi="Times New Roman"/>
          <w:sz w:val="24"/>
          <w:szCs w:val="24"/>
        </w:rPr>
      </w:pP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Default="00B81EB3" w:rsidP="00B81EB3">
      <w:pPr>
        <w:spacing w:after="0" w:line="360" w:lineRule="auto"/>
        <w:rPr>
          <w:rFonts w:ascii="Times New Roman" w:hAnsi="Times New Roman"/>
          <w:sz w:val="24"/>
          <w:szCs w:val="24"/>
        </w:rPr>
      </w:pPr>
      <w:r w:rsidRPr="00C419F6">
        <w:rPr>
          <w:rFonts w:ascii="Times New Roman" w:hAnsi="Times New Roman" w:hint="eastAsia"/>
          <w:sz w:val="24"/>
          <w:szCs w:val="24"/>
        </w:rPr>
        <w:t>Harvesting and growing condition</w:t>
      </w:r>
    </w:p>
    <w:p w14:paraId="3209521C" w14:textId="77777777" w:rsidR="00C419F6" w:rsidRPr="00C419F6" w:rsidRDefault="00C419F6" w:rsidP="00B81EB3">
      <w:pPr>
        <w:spacing w:after="0" w:line="360" w:lineRule="auto"/>
        <w:rPr>
          <w:rFonts w:ascii="Times New Roman" w:hAnsi="Times New Roman"/>
          <w:sz w:val="24"/>
          <w:szCs w:val="24"/>
        </w:rPr>
      </w:pP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Default="000D3784" w:rsidP="000D3784">
      <w:pPr>
        <w:spacing w:after="0" w:line="360" w:lineRule="auto"/>
        <w:rPr>
          <w:rFonts w:ascii="Times New Roman" w:hAnsi="Times New Roman" w:cs="Times New Roman"/>
          <w:sz w:val="24"/>
          <w:szCs w:val="24"/>
        </w:rPr>
      </w:pPr>
      <w:r w:rsidRPr="00C419F6">
        <w:rPr>
          <w:rFonts w:ascii="Times New Roman" w:hAnsi="Times New Roman" w:cs="Times New Roman"/>
          <w:sz w:val="24"/>
          <w:szCs w:val="24"/>
        </w:rPr>
        <w:t xml:space="preserve">Statistical analysis </w:t>
      </w:r>
    </w:p>
    <w:p w14:paraId="78C15775" w14:textId="77777777" w:rsidR="00C419F6" w:rsidRPr="00C419F6" w:rsidRDefault="00C419F6" w:rsidP="000D3784">
      <w:pPr>
        <w:spacing w:after="0" w:line="360" w:lineRule="auto"/>
        <w:rPr>
          <w:rFonts w:ascii="Times New Roman" w:hAnsi="Times New Roman" w:cs="Times New Roman"/>
          <w:sz w:val="24"/>
          <w:szCs w:val="24"/>
        </w:rPr>
      </w:pPr>
    </w:p>
    <w:p w14:paraId="6890D2FA" w14:textId="2717C625"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EC751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EC751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EC751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 xml:space="preserve">The mean </w:t>
      </w:r>
      <w:r w:rsidR="0022683F" w:rsidRPr="0022683F">
        <w:rPr>
          <w:rFonts w:ascii="Times New Roman" w:hAnsi="Times New Roman" w:cs="Times New Roman"/>
          <w:sz w:val="24"/>
          <w:szCs w:val="24"/>
        </w:rPr>
        <w:lastRenderedPageBreak/>
        <w:t>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E12D0">
        <w:rPr>
          <w:rFonts w:ascii="Times New Roman" w:hAnsi="Times New Roman" w:cs="Times New Roman"/>
          <w:sz w:val="24"/>
          <w:szCs w:val="24"/>
        </w:rPr>
        <w:t xml:space="preserve"> for every lines</w:t>
      </w:r>
      <w:r w:rsidR="00B64F39">
        <w:rPr>
          <w:rFonts w:ascii="Times New Roman" w:hAnsi="Times New Roman" w:cs="Times New Roman"/>
          <w:sz w:val="24"/>
          <w:szCs w:val="24"/>
        </w:rPr>
        <w: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Pr="003D7E79" w:rsidRDefault="004F51D0" w:rsidP="00680975">
      <w:pPr>
        <w:spacing w:after="0" w:line="360" w:lineRule="auto"/>
        <w:rPr>
          <w:rFonts w:ascii="Times New Roman" w:hAnsi="Times New Roman"/>
          <w:sz w:val="24"/>
          <w:szCs w:val="24"/>
        </w:rPr>
      </w:pPr>
      <w:r w:rsidRPr="003D7E79">
        <w:rPr>
          <w:rFonts w:ascii="Times New Roman" w:hAnsi="Times New Roman"/>
          <w:sz w:val="24"/>
          <w:szCs w:val="24"/>
        </w:rPr>
        <w:t xml:space="preserve">Generation of CHI- and </w:t>
      </w:r>
      <w:r w:rsidR="008C7721" w:rsidRPr="003D7E79">
        <w:rPr>
          <w:rFonts w:ascii="Times New Roman" w:hAnsi="Times New Roman"/>
          <w:sz w:val="24"/>
          <w:szCs w:val="24"/>
        </w:rPr>
        <w:t>D</w:t>
      </w:r>
      <w:r w:rsidRPr="003D7E79">
        <w:rPr>
          <w:rFonts w:ascii="Times New Roman" w:hAnsi="Times New Roman"/>
          <w:sz w:val="24"/>
          <w:szCs w:val="24"/>
        </w:rPr>
        <w:t>R-expressing tomato plants</w:t>
      </w:r>
      <w:r w:rsidR="00F77A45" w:rsidRPr="003D7E79">
        <w:rPr>
          <w:rFonts w:ascii="Times New Roman" w:hAnsi="Times New Roman" w:hint="eastAsia"/>
          <w:sz w:val="24"/>
          <w:szCs w:val="24"/>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57A27DF8"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Default="006B0011" w:rsidP="006B0011">
      <w:pPr>
        <w:spacing w:after="0" w:line="360" w:lineRule="auto"/>
        <w:rPr>
          <w:rFonts w:ascii="Times New Roman" w:hAnsi="Times New Roman"/>
          <w:sz w:val="24"/>
          <w:szCs w:val="24"/>
        </w:rPr>
      </w:pPr>
      <w:r w:rsidRPr="003D7E79">
        <w:rPr>
          <w:rFonts w:ascii="Times New Roman" w:hAnsi="Times New Roman"/>
          <w:sz w:val="24"/>
          <w:szCs w:val="24"/>
        </w:rPr>
        <w:t>Total anthocyanin content</w:t>
      </w:r>
      <w:r w:rsidR="008C7721" w:rsidRPr="003D7E79">
        <w:rPr>
          <w:rFonts w:ascii="Times New Roman" w:hAnsi="Times New Roman"/>
          <w:sz w:val="24"/>
          <w:szCs w:val="24"/>
        </w:rPr>
        <w:t xml:space="preserve"> in </w:t>
      </w:r>
      <w:r w:rsidR="008C7721" w:rsidRPr="003D7E79">
        <w:rPr>
          <w:rFonts w:ascii="Times New Roman" w:hAnsi="Times New Roman" w:hint="eastAsia"/>
          <w:sz w:val="24"/>
          <w:szCs w:val="24"/>
        </w:rPr>
        <w:t>CHI/DR</w:t>
      </w:r>
      <w:r w:rsidR="008C7721" w:rsidRPr="003D7E79">
        <w:rPr>
          <w:rFonts w:ascii="Times New Roman" w:hAnsi="Times New Roman"/>
          <w:sz w:val="24"/>
          <w:szCs w:val="24"/>
        </w:rPr>
        <w:t>-expressing tomatoes</w:t>
      </w:r>
    </w:p>
    <w:p w14:paraId="50EA9600" w14:textId="77777777" w:rsidR="003D7E79" w:rsidRPr="003D7E79" w:rsidRDefault="003D7E79" w:rsidP="006B0011">
      <w:pPr>
        <w:spacing w:after="0" w:line="360" w:lineRule="auto"/>
        <w:rPr>
          <w:rFonts w:ascii="Times New Roman" w:hAnsi="Times New Roman"/>
          <w:sz w:val="24"/>
          <w:szCs w:val="24"/>
        </w:rPr>
      </w:pPr>
    </w:p>
    <w:p w14:paraId="7B9A18FB" w14:textId="2BF36079"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w:t>
      </w:r>
      <w:r w:rsidR="009221DA">
        <w:rPr>
          <w:rFonts w:ascii="Times New Roman" w:hAnsi="Times New Roman"/>
          <w:sz w:val="24"/>
          <w:szCs w:val="24"/>
        </w:rPr>
        <w:t>fold</w:t>
      </w:r>
      <w:r w:rsidR="008071BB">
        <w:rPr>
          <w:rFonts w:ascii="Times New Roman" w:hAnsi="Times New Roman"/>
          <w:sz w:val="24"/>
          <w:szCs w:val="24"/>
        </w:rPr>
        <w:t xml:space="preserve"> (0.8 ug/mg)</w:t>
      </w:r>
      <w:r w:rsidR="0064624A">
        <w:rPr>
          <w:rFonts w:ascii="Times New Roman" w:hAnsi="Times New Roman"/>
          <w:sz w:val="24"/>
          <w:szCs w:val="24"/>
        </w:rPr>
        <w:t xml:space="preserve"> and 400 </w:t>
      </w:r>
      <w:r w:rsidR="009221DA">
        <w:rPr>
          <w:rFonts w:ascii="Times New Roman" w:hAnsi="Times New Roman"/>
          <w:sz w:val="24"/>
          <w:szCs w:val="24"/>
        </w:rPr>
        <w:t>fold</w:t>
      </w:r>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w:t>
      </w:r>
      <w:r w:rsidR="009221DA">
        <w:rPr>
          <w:rFonts w:ascii="Times New Roman" w:hAnsi="Times New Roman"/>
          <w:sz w:val="24"/>
          <w:szCs w:val="24"/>
        </w:rPr>
        <w:t>fold</w:t>
      </w:r>
      <w:r w:rsidR="0064624A">
        <w:rPr>
          <w:rFonts w:ascii="Times New Roman" w:hAnsi="Times New Roman"/>
          <w:sz w:val="24"/>
          <w:szCs w:val="24"/>
        </w:rPr>
        <w:t xml:space="preserve"> and 260 </w:t>
      </w:r>
      <w:r w:rsidR="009221DA">
        <w:rPr>
          <w:rFonts w:ascii="Times New Roman" w:hAnsi="Times New Roman"/>
          <w:sz w:val="24"/>
          <w:szCs w:val="24"/>
        </w:rPr>
        <w:t>fold</w:t>
      </w:r>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 xml:space="preserve">no significant </w:t>
      </w:r>
      <w:r w:rsidR="00C86F52">
        <w:rPr>
          <w:rFonts w:ascii="Times New Roman" w:hAnsi="Times New Roman" w:hint="eastAsia"/>
          <w:sz w:val="24"/>
          <w:szCs w:val="24"/>
        </w:rPr>
        <w:lastRenderedPageBreak/>
        <w:t>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0476CDB" w:rsidR="00D87A04" w:rsidRDefault="00D87A04" w:rsidP="00D87A04">
      <w:pPr>
        <w:spacing w:after="0" w:line="360" w:lineRule="auto"/>
        <w:rPr>
          <w:rFonts w:ascii="Times New Roman" w:hAnsi="Times New Roman"/>
          <w:sz w:val="24"/>
          <w:szCs w:val="24"/>
        </w:rPr>
      </w:pPr>
      <w:r w:rsidRPr="000C43CC">
        <w:rPr>
          <w:rFonts w:ascii="Times New Roman" w:hAnsi="Times New Roman"/>
          <w:sz w:val="24"/>
          <w:szCs w:val="24"/>
        </w:rPr>
        <w:t xml:space="preserve">Total </w:t>
      </w:r>
      <w:r w:rsidRPr="000C43CC">
        <w:rPr>
          <w:rFonts w:ascii="Times New Roman" w:hAnsi="Times New Roman" w:hint="eastAsia"/>
          <w:sz w:val="24"/>
          <w:szCs w:val="24"/>
        </w:rPr>
        <w:t>flavonol</w:t>
      </w:r>
      <w:r w:rsidRPr="000C43CC">
        <w:rPr>
          <w:rFonts w:ascii="Times New Roman" w:hAnsi="Times New Roman"/>
          <w:sz w:val="24"/>
          <w:szCs w:val="24"/>
        </w:rPr>
        <w:t xml:space="preserve"> content</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7F28025E" w14:textId="77777777" w:rsidR="000C43CC" w:rsidRPr="000C43CC" w:rsidRDefault="000C43CC" w:rsidP="00D87A04">
      <w:pPr>
        <w:spacing w:after="0" w:line="360" w:lineRule="auto"/>
        <w:rPr>
          <w:rFonts w:ascii="Times New Roman" w:hAnsi="Times New Roman"/>
          <w:sz w:val="24"/>
          <w:szCs w:val="24"/>
        </w:rPr>
      </w:pP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30549CA7"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w:t>
      </w:r>
      <w:r w:rsidR="009221DA">
        <w:rPr>
          <w:rFonts w:ascii="Times New Roman" w:hAnsi="Times New Roman"/>
          <w:sz w:val="24"/>
          <w:szCs w:val="24"/>
        </w:rPr>
        <w:t>fold</w:t>
      </w:r>
      <w:r w:rsidR="00762ED6">
        <w:rPr>
          <w:rFonts w:ascii="Times New Roman" w:hAnsi="Times New Roman"/>
          <w:sz w:val="24"/>
          <w:szCs w:val="24"/>
        </w:rPr>
        <w:t xml:space="preserve">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sidR="009221DA">
        <w:rPr>
          <w:rFonts w:ascii="Times New Roman" w:hAnsi="Times New Roman"/>
          <w:sz w:val="24"/>
          <w:szCs w:val="24"/>
        </w:rPr>
        <w:t>fold</w:t>
      </w:r>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r w:rsidR="009221DA">
        <w:rPr>
          <w:rFonts w:ascii="Times New Roman" w:hAnsi="Times New Roman"/>
          <w:sz w:val="24"/>
          <w:szCs w:val="24"/>
        </w:rPr>
        <w:t>fold</w:t>
      </w:r>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45170C24" w:rsidR="00953ECC" w:rsidRDefault="001823EE" w:rsidP="00953ECC">
      <w:pPr>
        <w:spacing w:after="0" w:line="360" w:lineRule="auto"/>
        <w:rPr>
          <w:rFonts w:ascii="Times New Roman" w:hAnsi="Times New Roman"/>
          <w:sz w:val="24"/>
          <w:szCs w:val="24"/>
        </w:rPr>
      </w:pPr>
      <w:r w:rsidRPr="000C43CC">
        <w:rPr>
          <w:rFonts w:ascii="Times New Roman" w:hAnsi="Times New Roman" w:hint="eastAsia"/>
          <w:sz w:val="24"/>
          <w:szCs w:val="24"/>
        </w:rPr>
        <w:t>F</w:t>
      </w:r>
      <w:r w:rsidR="00635827" w:rsidRPr="000C43CC">
        <w:rPr>
          <w:rFonts w:ascii="Times New Roman" w:hAnsi="Times New Roman"/>
          <w:sz w:val="24"/>
          <w:szCs w:val="24"/>
        </w:rPr>
        <w:t>lavono</w:t>
      </w:r>
      <w:r w:rsidR="00635827" w:rsidRPr="000C43CC">
        <w:rPr>
          <w:rFonts w:ascii="Times New Roman" w:hAnsi="Times New Roman" w:hint="eastAsia"/>
          <w:sz w:val="24"/>
          <w:szCs w:val="24"/>
        </w:rPr>
        <w:t>l</w:t>
      </w:r>
      <w:r w:rsidRPr="000C43CC">
        <w:rPr>
          <w:rFonts w:ascii="Times New Roman" w:hAnsi="Times New Roman" w:hint="eastAsia"/>
          <w:sz w:val="24"/>
          <w:szCs w:val="24"/>
        </w:rPr>
        <w:t xml:space="preserve"> </w:t>
      </w:r>
      <w:r w:rsidR="0040045A" w:rsidRPr="000C43CC">
        <w:rPr>
          <w:rFonts w:ascii="Times New Roman" w:hAnsi="Times New Roman"/>
          <w:sz w:val="24"/>
          <w:szCs w:val="24"/>
        </w:rPr>
        <w:t xml:space="preserve">composition of </w:t>
      </w:r>
      <w:r w:rsidR="008C7721" w:rsidRPr="000C43CC">
        <w:rPr>
          <w:rFonts w:ascii="Times New Roman" w:hAnsi="Times New Roman"/>
          <w:sz w:val="24"/>
          <w:szCs w:val="24"/>
        </w:rPr>
        <w:t xml:space="preserve">in </w:t>
      </w:r>
      <w:r w:rsidR="008C7721" w:rsidRPr="000C43CC">
        <w:rPr>
          <w:rFonts w:ascii="Times New Roman" w:hAnsi="Times New Roman"/>
          <w:i/>
          <w:sz w:val="24"/>
          <w:szCs w:val="24"/>
        </w:rPr>
        <w:t>CHI</w:t>
      </w:r>
      <w:r w:rsidR="008C7721" w:rsidRPr="000C43CC">
        <w:rPr>
          <w:rFonts w:ascii="Times New Roman" w:hAnsi="Times New Roman"/>
          <w:sz w:val="24"/>
          <w:szCs w:val="24"/>
        </w:rPr>
        <w:t xml:space="preserve">-, </w:t>
      </w:r>
      <w:r w:rsidR="008C7721" w:rsidRPr="000C43CC">
        <w:rPr>
          <w:rFonts w:ascii="Times New Roman" w:hAnsi="Times New Roman"/>
          <w:i/>
          <w:sz w:val="24"/>
          <w:szCs w:val="24"/>
        </w:rPr>
        <w:t>DR</w:t>
      </w:r>
      <w:r w:rsidR="008C7721" w:rsidRPr="000C43CC">
        <w:rPr>
          <w:rFonts w:ascii="Times New Roman" w:hAnsi="Times New Roman"/>
          <w:sz w:val="24"/>
          <w:szCs w:val="24"/>
        </w:rPr>
        <w:t xml:space="preserve">-, and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2039A077" w14:textId="77777777" w:rsidR="000C43CC" w:rsidRPr="000C43CC" w:rsidRDefault="000C43CC" w:rsidP="00953ECC">
      <w:pPr>
        <w:spacing w:after="0" w:line="360" w:lineRule="auto"/>
        <w:rPr>
          <w:rFonts w:ascii="Times New Roman" w:hAnsi="Times New Roman"/>
          <w:sz w:val="24"/>
          <w:szCs w:val="24"/>
        </w:rPr>
      </w:pP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w:t>
      </w:r>
      <w:r w:rsidR="00FB47DD">
        <w:rPr>
          <w:rFonts w:ascii="Times New Roman" w:hAnsi="Times New Roman" w:cs="Times New Roman"/>
          <w:sz w:val="24"/>
          <w:szCs w:val="24"/>
        </w:rPr>
        <w:lastRenderedPageBreak/>
        <w:t>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3D4CA88" w:rsidR="00692058" w:rsidRDefault="00543725" w:rsidP="00692058">
      <w:pPr>
        <w:spacing w:after="0" w:line="360" w:lineRule="auto"/>
        <w:rPr>
          <w:rFonts w:ascii="Times New Roman" w:hAnsi="Times New Roman"/>
          <w:sz w:val="24"/>
          <w:szCs w:val="24"/>
        </w:rPr>
      </w:pPr>
      <w:r w:rsidRPr="000C43CC">
        <w:rPr>
          <w:rFonts w:ascii="Times New Roman" w:hAnsi="Times New Roman" w:hint="eastAsia"/>
          <w:sz w:val="24"/>
          <w:szCs w:val="24"/>
        </w:rPr>
        <w:t>Lycopen</w:t>
      </w:r>
      <w:r w:rsidR="00DA35F4" w:rsidRPr="000C43CC">
        <w:rPr>
          <w:rFonts w:ascii="Times New Roman" w:hAnsi="Times New Roman"/>
          <w:sz w:val="24"/>
          <w:szCs w:val="24"/>
        </w:rPr>
        <w:t>e</w:t>
      </w:r>
      <w:r w:rsidRPr="000C43CC">
        <w:rPr>
          <w:rFonts w:ascii="Times New Roman" w:hAnsi="Times New Roman" w:hint="eastAsia"/>
          <w:sz w:val="24"/>
          <w:szCs w:val="24"/>
        </w:rPr>
        <w:t xml:space="preserve"> </w:t>
      </w:r>
      <w:r w:rsidR="000E3359" w:rsidRPr="000C43CC">
        <w:rPr>
          <w:rFonts w:ascii="Times New Roman" w:hAnsi="Times New Roman"/>
          <w:sz w:val="24"/>
          <w:szCs w:val="24"/>
        </w:rPr>
        <w:t xml:space="preserve">content </w:t>
      </w:r>
      <w:r w:rsidRPr="000C43CC">
        <w:rPr>
          <w:rFonts w:ascii="Times New Roman" w:hAnsi="Times New Roman" w:hint="eastAsia"/>
          <w:sz w:val="24"/>
          <w:szCs w:val="24"/>
        </w:rPr>
        <w:t>and a</w:t>
      </w:r>
      <w:r w:rsidR="00CB0DA6" w:rsidRPr="000C43CC">
        <w:rPr>
          <w:rFonts w:ascii="Times New Roman" w:hAnsi="Times New Roman" w:hint="eastAsia"/>
          <w:sz w:val="24"/>
          <w:szCs w:val="24"/>
        </w:rPr>
        <w:t>ntioxidant activity</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456AACFB" w14:textId="77777777" w:rsidR="000C43CC" w:rsidRPr="000C43CC" w:rsidRDefault="000C43CC" w:rsidP="00692058">
      <w:pPr>
        <w:spacing w:after="0" w:line="360" w:lineRule="auto"/>
        <w:rPr>
          <w:rFonts w:ascii="Times New Roman" w:hAnsi="Times New Roman"/>
          <w:sz w:val="24"/>
          <w:szCs w:val="24"/>
        </w:rPr>
      </w:pP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24A1E6F1"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9221DA">
        <w:rPr>
          <w:rFonts w:ascii="Times New Roman" w:hAnsi="Times New Roman"/>
          <w:sz w:val="24"/>
          <w:szCs w:val="24"/>
        </w:rPr>
        <w:t>fold</w:t>
      </w:r>
      <w:r w:rsidR="00762ED6">
        <w:rPr>
          <w:rFonts w:ascii="Times New Roman" w:hAnsi="Times New Roman"/>
          <w:sz w:val="24"/>
          <w:szCs w:val="24"/>
        </w:rPr>
        <w:t xml:space="preserve">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9221DA">
        <w:rPr>
          <w:rFonts w:ascii="Times New Roman" w:hAnsi="Times New Roman"/>
          <w:sz w:val="24"/>
          <w:szCs w:val="24"/>
        </w:rPr>
        <w:t>fold</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gene transgenic plants, CHI and 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5C6C4175" w:rsidR="00FD3D8B" w:rsidRDefault="00714F0B" w:rsidP="00A45E36">
      <w:pPr>
        <w:spacing w:after="0" w:line="360" w:lineRule="auto"/>
        <w:rPr>
          <w:rFonts w:ascii="Times New Roman" w:hAnsi="Times New Roman"/>
          <w:sz w:val="24"/>
          <w:szCs w:val="24"/>
        </w:rPr>
      </w:pPr>
      <w:r w:rsidRPr="000C43CC">
        <w:rPr>
          <w:rFonts w:ascii="Times New Roman" w:hAnsi="Times New Roman"/>
          <w:sz w:val="24"/>
          <w:szCs w:val="24"/>
        </w:rPr>
        <w:lastRenderedPageBreak/>
        <w:t xml:space="preserve">Fruit </w:t>
      </w:r>
      <w:r w:rsidR="00904444" w:rsidRPr="000C43CC">
        <w:rPr>
          <w:rFonts w:ascii="Times New Roman" w:hAnsi="Times New Roman"/>
          <w:sz w:val="24"/>
          <w:szCs w:val="24"/>
        </w:rPr>
        <w:t>yield measurements</w:t>
      </w:r>
    </w:p>
    <w:p w14:paraId="40181D8A" w14:textId="77777777" w:rsidR="000C43CC" w:rsidRPr="000C43CC" w:rsidRDefault="000C43CC" w:rsidP="00A45E36">
      <w:pPr>
        <w:spacing w:after="0" w:line="360" w:lineRule="auto"/>
        <w:rPr>
          <w:rFonts w:ascii="Times New Roman" w:hAnsi="Times New Roman"/>
          <w:sz w:val="24"/>
          <w:szCs w:val="24"/>
        </w:rPr>
      </w:pPr>
    </w:p>
    <w:p w14:paraId="3DE206FE" w14:textId="1EB27C78"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104CEA">
        <w:rPr>
          <w:rFonts w:ascii="Times New Roman" w:hAnsi="Times New Roman" w:cs="Times New Roman"/>
          <w:sz w:val="24"/>
          <w:szCs w:val="24"/>
        </w:rPr>
        <w:t xml:space="preserve"> 49.1 </w:t>
      </w:r>
      <w:r w:rsidR="002C2369">
        <w:rPr>
          <w:rFonts w:ascii="Times New Roman" w:hAnsi="Times New Roman" w:cs="Times New Roman"/>
          <w:sz w:val="24"/>
          <w:szCs w:val="24"/>
        </w:rPr>
        <w:t>(±5.03) and 36.9 (±5.97, Table 1</w:t>
      </w:r>
      <w:r w:rsidR="00104CEA">
        <w:rPr>
          <w:rFonts w:ascii="Times New Roman" w:hAnsi="Times New Roman" w:cs="Times New Roman"/>
          <w:sz w:val="24"/>
          <w:szCs w:val="24"/>
        </w:rPr>
        <w:t>)</w:t>
      </w:r>
      <w:r w:rsidR="000B27CC">
        <w:rPr>
          <w:rFonts w:ascii="Times New Roman" w:hAnsi="Times New Roman" w:cs="Times New Roman"/>
          <w:sz w:val="24"/>
          <w:szCs w:val="24"/>
        </w:rPr>
        <w:t>.</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630478E2"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r w:rsidR="00863D5B">
        <w:rPr>
          <w:rFonts w:ascii="Times New Roman" w:hAnsi="Times New Roman"/>
          <w:sz w:val="24"/>
          <w:szCs w:val="24"/>
        </w:rPr>
        <w:t xml:space="preserve"> (Fig 5c)</w:t>
      </w:r>
      <w:r w:rsidR="00F0376D" w:rsidRPr="00737DCC">
        <w:rPr>
          <w:rFonts w:ascii="Times New Roman" w:hAnsi="Times New Roman"/>
          <w:sz w:val="24"/>
          <w:szCs w:val="24"/>
        </w:rPr>
        <w:t>.</w:t>
      </w:r>
      <w:r w:rsidR="00C90D52" w:rsidRPr="00737DCC">
        <w:rPr>
          <w:rFonts w:ascii="Times New Roman" w:hAnsi="Times New Roman"/>
          <w:sz w:val="24"/>
          <w:szCs w:val="24"/>
        </w:rPr>
        <w:t xml:space="preserve"> </w:t>
      </w:r>
      <w:r w:rsidR="00D31BD8" w:rsidRPr="0054736B">
        <w:rPr>
          <w:rFonts w:ascii="Times New Roman" w:hAnsi="Times New Roman"/>
          <w:sz w:val="24"/>
          <w:szCs w:val="24"/>
        </w:rPr>
        <w:t>The CHI alone lines increased the flavonol and anthocyanin content in peel by average 8 and 1.4 fold,</w:t>
      </w:r>
      <w:r w:rsidR="00312203">
        <w:rPr>
          <w:rFonts w:ascii="Times New Roman" w:hAnsi="Times New Roman"/>
          <w:sz w:val="24"/>
          <w:szCs w:val="24"/>
        </w:rPr>
        <w:t xml:space="preserve"> </w:t>
      </w:r>
      <w:r w:rsidR="00D31BD8" w:rsidRPr="0054736B">
        <w:rPr>
          <w:rFonts w:ascii="Times New Roman" w:hAnsi="Times New Roman"/>
          <w:sz w:val="24"/>
          <w:szCs w:val="24"/>
        </w:rPr>
        <w:t>respectively, however the DR alone lines increased them by only 4 and 77 fold (Fig 5), respectively</w:t>
      </w:r>
      <w:r w:rsidR="00D31BD8" w:rsidRPr="006662A4">
        <w:rPr>
          <w:rFonts w:ascii="Times New Roman" w:hAnsi="Times New Roman"/>
          <w:sz w:val="24"/>
          <w:szCs w:val="24"/>
        </w:rPr>
        <w:t>.</w:t>
      </w:r>
      <w:r w:rsidR="00312203">
        <w:rPr>
          <w:rFonts w:ascii="Times New Roman" w:hAnsi="Times New Roman"/>
          <w:sz w:val="24"/>
          <w:szCs w:val="24"/>
        </w:rPr>
        <w:t xml:space="preserve"> </w:t>
      </w:r>
    </w:p>
    <w:p w14:paraId="3F7101ED" w14:textId="167D5462"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w:t>
      </w:r>
      <w:r w:rsidR="00B12FDE">
        <w:rPr>
          <w:rFonts w:ascii="Times New Roman" w:hAnsi="Times New Roman"/>
          <w:sz w:val="24"/>
          <w:szCs w:val="24"/>
        </w:rPr>
        <w:t xml:space="preserve"> both</w:t>
      </w:r>
      <w:r>
        <w:rPr>
          <w:rFonts w:ascii="Times New Roman" w:hAnsi="Times New Roman"/>
          <w:sz w:val="24"/>
          <w:szCs w:val="24"/>
        </w:rPr>
        <w:t xml:space="preserve"> anthocyanin</w:t>
      </w:r>
      <w:r w:rsidR="00B12FDE">
        <w:rPr>
          <w:rFonts w:ascii="Times New Roman" w:hAnsi="Times New Roman"/>
          <w:sz w:val="24"/>
          <w:szCs w:val="24"/>
        </w:rPr>
        <w:t xml:space="preserve"> and flavonol</w:t>
      </w:r>
      <w:r>
        <w:rPr>
          <w:rFonts w:ascii="Times New Roman" w:hAnsi="Times New Roman"/>
          <w:sz w:val="24"/>
          <w:szCs w:val="24"/>
        </w:rPr>
        <w:t xml:space="preserve">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B12FDE">
        <w:rPr>
          <w:rFonts w:ascii="Times New Roman" w:hAnsi="Times New Roman"/>
          <w:sz w:val="24"/>
          <w:szCs w:val="24"/>
        </w:rPr>
        <w:t>S</w:t>
      </w:r>
      <w:r w:rsidR="00E97602">
        <w:rPr>
          <w:rFonts w:ascii="Times New Roman" w:hAnsi="Times New Roman"/>
          <w:sz w:val="24"/>
          <w:szCs w:val="24"/>
        </w:rPr>
        <w:t>everal groups reported</w:t>
      </w:r>
      <w:r w:rsidR="00B12FDE">
        <w:rPr>
          <w:rFonts w:ascii="Times New Roman" w:hAnsi="Times New Roman"/>
          <w:sz w:val="24"/>
          <w:szCs w:val="24"/>
        </w:rPr>
        <w:t xml:space="preserve"> limited</w:t>
      </w:r>
      <w:r w:rsidR="00E97602">
        <w:rPr>
          <w:rFonts w:ascii="Times New Roman" w:hAnsi="Times New Roman"/>
          <w:sz w:val="24"/>
          <w:szCs w:val="24"/>
        </w:rPr>
        <w:t xml:space="preserve">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2D2F62">
        <w:rPr>
          <w:rFonts w:ascii="Times New Roman" w:hAnsi="Times New Roman"/>
          <w:sz w:val="24"/>
          <w:szCs w:val="24"/>
        </w:rPr>
        <w:t>.</w:t>
      </w:r>
      <w:r w:rsidR="00087D12">
        <w:rPr>
          <w:rFonts w:ascii="Times New Roman" w:hAnsi="Times New Roman" w:hint="eastAsia"/>
          <w:sz w:val="24"/>
          <w:szCs w:val="24"/>
        </w:rPr>
        <w:t xml:space="preserve"> </w:t>
      </w:r>
    </w:p>
    <w:p w14:paraId="28A29AF7" w14:textId="7FBFA57B" w:rsidR="00532CD7" w:rsidRDefault="00087D12" w:rsidP="00FC42E4">
      <w:pPr>
        <w:spacing w:after="0" w:line="360" w:lineRule="auto"/>
        <w:ind w:firstLine="720"/>
        <w:rPr>
          <w:rFonts w:ascii="Times New Roman" w:hAnsi="Times New Roman"/>
          <w:sz w:val="24"/>
          <w:szCs w:val="24"/>
        </w:rPr>
      </w:pPr>
      <w:r>
        <w:rPr>
          <w:rFonts w:ascii="Times New Roman" w:hAnsi="Times New Roman" w:hint="eastAsia"/>
          <w:sz w:val="24"/>
          <w:szCs w:val="24"/>
        </w:rPr>
        <w:t xml:space="preserve"> In </w:t>
      </w:r>
      <w:r w:rsidR="008D7BF0">
        <w:rPr>
          <w:rFonts w:ascii="Times New Roman" w:hAnsi="Times New Roman"/>
          <w:sz w:val="24"/>
          <w:szCs w:val="24"/>
        </w:rPr>
        <w:t>this</w:t>
      </w:r>
      <w:r>
        <w:rPr>
          <w:rFonts w:ascii="Times New Roman" w:hAnsi="Times New Roman" w:hint="eastAsia"/>
          <w:sz w:val="24"/>
          <w:szCs w:val="24"/>
        </w:rPr>
        <w:t xml:space="preserve">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Pr>
          <w:rFonts w:ascii="Times New Roman" w:hAnsi="Times New Roman"/>
          <w:sz w:val="24"/>
          <w:szCs w:val="24"/>
        </w:rPr>
        <w:t>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w:t>
      </w:r>
      <w:r>
        <w:rPr>
          <w:rFonts w:ascii="Times New Roman" w:hAnsi="Times New Roman" w:hint="eastAsia"/>
          <w:sz w:val="24"/>
          <w:szCs w:val="24"/>
        </w:rPr>
        <w:lastRenderedPageBreak/>
        <w:t xml:space="preserve">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w:t>
      </w:r>
      <w:r w:rsidRPr="003B00F9">
        <w:rPr>
          <w:rFonts w:ascii="Times New Roman" w:hAnsi="Times New Roman"/>
          <w:sz w:val="24"/>
          <w:szCs w:val="24"/>
        </w:rPr>
        <w:t xml:space="preserve">This indicates that, while F3’5’H activity drastically increases anthocyanin production by providing ample substrate, its activity is not so high that all dihydrokampferol is converted to dihydromyricetin.  </w:t>
      </w:r>
      <w:r w:rsidR="000E71AA" w:rsidRPr="003B00F9">
        <w:rPr>
          <w:rFonts w:ascii="Times New Roman" w:hAnsi="Times New Roman"/>
          <w:sz w:val="24"/>
          <w:szCs w:val="24"/>
        </w:rPr>
        <w:t>Thus</w:t>
      </w:r>
      <w:r w:rsidRPr="003B00F9">
        <w:rPr>
          <w:rFonts w:ascii="Times New Roman" w:hAnsi="Times New Roman"/>
          <w:sz w:val="24"/>
          <w:szCs w:val="24"/>
        </w:rPr>
        <w:t>, there is still enough substrate available to be converted to dihydroquercetin and eventually rutin</w:t>
      </w:r>
      <w:r w:rsidR="000E71AA" w:rsidRPr="003B00F9">
        <w:rPr>
          <w:rFonts w:ascii="Times New Roman" w:hAnsi="Times New Roman"/>
          <w:sz w:val="24"/>
          <w:szCs w:val="24"/>
        </w:rPr>
        <w:t>, which s</w:t>
      </w:r>
      <w:r w:rsidRPr="003B00F9">
        <w:rPr>
          <w:rFonts w:ascii="Times New Roman" w:hAnsi="Times New Roman"/>
          <w:sz w:val="24"/>
          <w:szCs w:val="24"/>
        </w:rPr>
        <w:t xml:space="preserve">uggests that </w:t>
      </w:r>
      <w:r w:rsidRPr="003B00F9">
        <w:rPr>
          <w:rFonts w:ascii="Times New Roman" w:hAnsi="Times New Roman"/>
          <w:i/>
          <w:sz w:val="24"/>
          <w:szCs w:val="24"/>
        </w:rPr>
        <w:t xml:space="preserve">CHI </w:t>
      </w:r>
      <w:r w:rsidRPr="003B00F9">
        <w:rPr>
          <w:rFonts w:ascii="Times New Roman" w:hAnsi="Times New Roman"/>
          <w:sz w:val="24"/>
          <w:szCs w:val="24"/>
        </w:rPr>
        <w:t>overexpression provides ample substrate for significant increases in both flavonoid and anthocyanin production.</w:t>
      </w:r>
      <w:r>
        <w:rPr>
          <w:rFonts w:ascii="Times New Roman" w:hAnsi="Times New Roman"/>
          <w:sz w:val="24"/>
          <w:szCs w:val="24"/>
        </w:rPr>
        <w:t xml:space="preserve">   </w:t>
      </w:r>
    </w:p>
    <w:p w14:paraId="4A1E1DE6" w14:textId="0D1E6546" w:rsidR="009B4F37" w:rsidRDefault="00CC0345" w:rsidP="00B65695">
      <w:pPr>
        <w:spacing w:after="0" w:line="360" w:lineRule="auto"/>
        <w:ind w:firstLine="720"/>
        <w:rPr>
          <w:rFonts w:ascii="Times New Roman" w:hAnsi="Times New Roman"/>
          <w:sz w:val="24"/>
          <w:szCs w:val="24"/>
        </w:rPr>
      </w:pPr>
      <w:r>
        <w:rPr>
          <w:rFonts w:ascii="Times New Roman" w:hAnsi="Times New Roman" w:hint="eastAsia"/>
          <w:sz w:val="24"/>
          <w:szCs w:val="24"/>
        </w:rPr>
        <w:t xml:space="preserve">We used </w:t>
      </w:r>
      <w:r w:rsidR="00B26DA3">
        <w:rPr>
          <w:rFonts w:ascii="Times New Roman" w:hAnsi="Times New Roman"/>
          <w:sz w:val="24"/>
          <w:szCs w:val="24"/>
        </w:rPr>
        <w:t xml:space="preserve">an </w:t>
      </w:r>
      <w:r>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r w:rsidR="00B26DA3">
        <w:rPr>
          <w:rFonts w:ascii="Times New Roman" w:hAnsi="Times New Roman"/>
          <w:sz w:val="24"/>
          <w:szCs w:val="24"/>
        </w:rPr>
        <w:t xml:space="preserve">to measure </w:t>
      </w:r>
      <w:r>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EC751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p>
    <w:p w14:paraId="14936182" w14:textId="07061C76"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EC751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1652EB5" w14:textId="77777777" w:rsidR="006E132F" w:rsidRDefault="006E132F"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lastRenderedPageBreak/>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바탕" w:hAnsi="Times New Roman"/>
          <w:sz w:val="36"/>
          <w:szCs w:val="36"/>
        </w:rPr>
      </w:pPr>
      <w:r>
        <w:rPr>
          <w:rFonts w:ascii="Times New Roman" w:eastAsia="바탕" w:hAnsi="Times New Roman"/>
          <w:sz w:val="36"/>
          <w:szCs w:val="36"/>
        </w:rPr>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6B203442"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00702348" w:rsidRPr="00702348">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76C2D1AC" w14:textId="1CE9E2DA"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w:t>
      </w:r>
      <w:r w:rsidR="00702348" w:rsidRPr="00702348">
        <w:rPr>
          <w:rFonts w:ascii="Times New Roman" w:hAnsi="Times New Roman" w:cs="Times New Roman"/>
          <w:sz w:val="24"/>
          <w:szCs w:val="24"/>
        </w:rPr>
        <w:t xml:space="preserve">Flavonols from skin: (a) quercetin-3-B-D glucoside (b) rutin (ckaempferol-3-rutinoside (d) quercetin (e) naringenin (f) naringenin chalcone (F2 CHI/DR population). Values with the same letter are not significantly different at 0.05 using the Tukey test. Tomatoes were harvested 20 d </w:t>
      </w:r>
      <w:r w:rsidR="00702348" w:rsidRPr="00702348">
        <w:rPr>
          <w:rFonts w:ascii="Times New Roman" w:hAnsi="Times New Roman" w:cs="Times New Roman"/>
          <w:sz w:val="24"/>
          <w:szCs w:val="24"/>
        </w:rPr>
        <w:lastRenderedPageBreak/>
        <w:t>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2AF29B43" w14:textId="04EF92EC"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w:t>
      </w:r>
      <w:r w:rsidR="008604EB">
        <w:rPr>
          <w:rFonts w:ascii="Times New Roman" w:hAnsi="Times New Roman" w:cs="Times New Roman"/>
          <w:sz w:val="24"/>
          <w:szCs w:val="24"/>
        </w:rPr>
        <w:t xml:space="preserve"> pooled</w:t>
      </w:r>
      <w:r w:rsidRPr="00C957F9">
        <w:rPr>
          <w:rFonts w:ascii="Times New Roman" w:hAnsi="Times New Roman" w:cs="Times New Roman"/>
          <w:sz w:val="24"/>
          <w:szCs w:val="24"/>
        </w:rPr>
        <w:t xml:space="preserve"> tomatoes per plant).</w:t>
      </w:r>
    </w:p>
    <w:p w14:paraId="28AD6B9F" w14:textId="75F94710" w:rsidR="00702348" w:rsidRDefault="002D0CF1" w:rsidP="00702348">
      <w:pPr>
        <w:rPr>
          <w:rFonts w:ascii="Times New Roman" w:hAnsi="Times New Roman" w:cs="Times New Roman"/>
          <w:sz w:val="24"/>
          <w:szCs w:val="24"/>
        </w:rPr>
      </w:pPr>
      <w:r w:rsidRPr="006D3F0C">
        <w:rPr>
          <w:rFonts w:ascii="Times New Roman" w:hAnsi="Times New Roman" w:cs="Times New Roman"/>
          <w:b/>
          <w:sz w:val="24"/>
          <w:szCs w:val="24"/>
        </w:rPr>
        <w:t>Fig. 8</w:t>
      </w:r>
      <w:r>
        <w:rPr>
          <w:rFonts w:ascii="Times New Roman" w:hAnsi="Times New Roman" w:cs="Times New Roman" w:hint="eastAsia"/>
          <w:sz w:val="24"/>
          <w:szCs w:val="24"/>
        </w:rPr>
        <w:t xml:space="preserve"> </w:t>
      </w:r>
      <w:r w:rsidR="00702348">
        <w:rPr>
          <w:rFonts w:ascii="Times New Roman" w:hAnsi="Times New Roman" w:cs="Times New Roman" w:hint="eastAsia"/>
          <w:sz w:val="24"/>
          <w:szCs w:val="24"/>
        </w:rPr>
        <w:t>. Lycopen</w:t>
      </w:r>
      <w:r w:rsidR="00702348">
        <w:rPr>
          <w:rFonts w:ascii="Times New Roman" w:hAnsi="Times New Roman" w:cs="Times New Roman"/>
          <w:sz w:val="24"/>
          <w:szCs w:val="24"/>
        </w:rPr>
        <w:t>e</w:t>
      </w:r>
      <w:r w:rsidR="00702348">
        <w:rPr>
          <w:rFonts w:ascii="Times New Roman" w:hAnsi="Times New Roman" w:cs="Times New Roman" w:hint="eastAsia"/>
          <w:sz w:val="24"/>
          <w:szCs w:val="24"/>
        </w:rPr>
        <w:t xml:space="preserve"> content </w:t>
      </w:r>
      <w:r w:rsidR="00702348">
        <w:rPr>
          <w:rFonts w:ascii="Times New Roman" w:hAnsi="Times New Roman" w:cs="Times New Roman"/>
          <w:sz w:val="24"/>
          <w:szCs w:val="24"/>
        </w:rPr>
        <w:t xml:space="preserve">in </w:t>
      </w:r>
      <w:r w:rsidR="00702348">
        <w:rPr>
          <w:rFonts w:ascii="Times New Roman" w:hAnsi="Times New Roman" w:cs="Times New Roman" w:hint="eastAsia"/>
          <w:sz w:val="24"/>
          <w:szCs w:val="24"/>
        </w:rPr>
        <w:t xml:space="preserve">(a)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(b) flesh and antioxidant activity</w:t>
      </w:r>
      <w:r w:rsidR="00702348">
        <w:rPr>
          <w:rFonts w:ascii="Times New Roman" w:hAnsi="Times New Roman" w:cs="Times New Roman"/>
          <w:sz w:val="24"/>
          <w:szCs w:val="24"/>
        </w:rPr>
        <w:t xml:space="preserve"> in</w:t>
      </w:r>
      <w:r w:rsidR="00702348">
        <w:rPr>
          <w:rFonts w:ascii="Times New Roman" w:hAnsi="Times New Roman" w:cs="Times New Roman" w:hint="eastAsia"/>
          <w:sz w:val="24"/>
          <w:szCs w:val="24"/>
        </w:rPr>
        <w:t xml:space="preserve"> (c)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(d) flesh</w:t>
      </w:r>
      <w:r w:rsidR="00702348">
        <w:rPr>
          <w:rFonts w:ascii="Times New Roman" w:hAnsi="Times New Roman" w:cs="Times New Roman"/>
          <w:sz w:val="24"/>
          <w:szCs w:val="24"/>
        </w:rPr>
        <w:t>.</w:t>
      </w:r>
      <w:r w:rsidR="00702348" w:rsidRPr="00106640">
        <w:t xml:space="preserve"> </w:t>
      </w:r>
      <w:r w:rsidR="00702348" w:rsidRPr="00106640">
        <w:rPr>
          <w:rFonts w:ascii="Times New Roman" w:hAnsi="Times New Roman" w:cs="Times New Roman"/>
          <w:sz w:val="24"/>
          <w:szCs w:val="24"/>
        </w:rPr>
        <w:t xml:space="preserve">Tomatoes were harvested 20 d after breaker stage. The data represent the mean values </w:t>
      </w:r>
      <w:r w:rsidR="00702348">
        <w:rPr>
          <w:rFonts w:ascii="Times New Roman" w:hAnsi="Times New Roman" w:cs="Times New Roman"/>
          <w:sz w:val="24"/>
          <w:szCs w:val="24"/>
        </w:rPr>
        <w:t>(±SD) derived from 5-7 plants per each line (4 to 6</w:t>
      </w:r>
      <w:r w:rsidR="008604EB">
        <w:rPr>
          <w:rFonts w:ascii="Times New Roman" w:hAnsi="Times New Roman" w:cs="Times New Roman"/>
          <w:sz w:val="24"/>
          <w:szCs w:val="24"/>
        </w:rPr>
        <w:t xml:space="preserve"> pooled</w:t>
      </w:r>
      <w:r w:rsidR="00702348" w:rsidRPr="00106640">
        <w:rPr>
          <w:rFonts w:ascii="Times New Roman" w:hAnsi="Times New Roman" w:cs="Times New Roman"/>
          <w:sz w:val="24"/>
          <w:szCs w:val="24"/>
        </w:rPr>
        <w:t xml:space="preserve"> tomatoes per plant).</w:t>
      </w:r>
    </w:p>
    <w:p w14:paraId="20066E7B" w14:textId="77777777" w:rsidR="00702348" w:rsidRDefault="00702348" w:rsidP="00702348">
      <w:pPr>
        <w:rPr>
          <w:rFonts w:ascii="Times New Roman" w:hAnsi="Times New Roman" w:cs="Times New Roman"/>
          <w:sz w:val="24"/>
          <w:szCs w:val="24"/>
        </w:rPr>
      </w:pPr>
    </w:p>
    <w:p w14:paraId="779F1B68" w14:textId="3833EAC5" w:rsidR="002D0CF1" w:rsidRDefault="002D0CF1" w:rsidP="00702348">
      <w:pPr>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399CCF62" w:rsidR="00943499" w:rsidRDefault="00A5774B" w:rsidP="0054736B">
      <w:pPr>
        <w:spacing w:after="0" w:line="360" w:lineRule="auto"/>
      </w:pPr>
      <w:r>
        <w:rPr>
          <w:rFonts w:ascii="Times New Roman" w:eastAsia="바탕" w:hAnsi="Times New Roman" w:hint="eastAsia"/>
          <w:sz w:val="36"/>
          <w:szCs w:val="36"/>
        </w:rPr>
        <w:t>Reference</w:t>
      </w:r>
      <w:r w:rsidR="00AD2FAC">
        <w:rPr>
          <w:rFonts w:ascii="Times New Roman" w:eastAsia="바탕"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 </w:instrText>
      </w:r>
      <w:r w:rsidR="00EC751F">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EN.CITE.DATA </w:instrText>
      </w:r>
      <w:r w:rsidR="00EC751F">
        <w:rPr>
          <w:color w:val="FFFFFF" w:themeColor="background1"/>
        </w:rPr>
      </w:r>
      <w:r w:rsidR="00EC751F">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EC751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7C336A35" w14:textId="77777777" w:rsidR="00EC751F" w:rsidRPr="00EC751F" w:rsidRDefault="00943499" w:rsidP="00EC751F">
      <w:pPr>
        <w:pStyle w:val="EndNoteBibliography"/>
        <w:spacing w:after="0"/>
        <w:ind w:left="720" w:hanging="720"/>
      </w:pPr>
      <w:r>
        <w:fldChar w:fldCharType="begin"/>
      </w:r>
      <w:r>
        <w:instrText xml:space="preserve"> ADDIN EN.REFLIST </w:instrText>
      </w:r>
      <w:r>
        <w:fldChar w:fldCharType="separate"/>
      </w:r>
      <w:bookmarkStart w:id="1" w:name="_ENREF_1"/>
      <w:r w:rsidR="00EC751F" w:rsidRPr="00EC751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
    </w:p>
    <w:p w14:paraId="355DAC6D" w14:textId="77777777" w:rsidR="00EC751F" w:rsidRPr="00EC751F" w:rsidRDefault="00EC751F" w:rsidP="00EC751F">
      <w:pPr>
        <w:pStyle w:val="EndNoteBibliography"/>
        <w:spacing w:after="0"/>
        <w:ind w:left="720" w:hanging="720"/>
      </w:pPr>
      <w:bookmarkStart w:id="2" w:name="_ENREF_2"/>
      <w:r w:rsidRPr="00EC751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
    </w:p>
    <w:p w14:paraId="7E7C49D7" w14:textId="77777777" w:rsidR="00EC751F" w:rsidRPr="00EC751F" w:rsidRDefault="00EC751F" w:rsidP="00EC751F">
      <w:pPr>
        <w:pStyle w:val="EndNoteBibliography"/>
        <w:spacing w:after="0"/>
        <w:ind w:left="720" w:hanging="720"/>
      </w:pPr>
      <w:bookmarkStart w:id="3" w:name="_ENREF_3"/>
      <w:r w:rsidRPr="00EC751F">
        <w:t>Cho J, Kang JS, Long PH, Jing J, Back Y &amp; Chung KS (2003) Antioxidant and memory enhancing effects of purple sweet potato anthocyanin and Cordyceps mushroom extract. Arch. Pharm. Res. 26(10):821-825 doi:10.1007/bf02980027</w:t>
      </w:r>
      <w:bookmarkEnd w:id="3"/>
    </w:p>
    <w:p w14:paraId="389579EE" w14:textId="77777777" w:rsidR="00EC751F" w:rsidRPr="00EC751F" w:rsidRDefault="00EC751F" w:rsidP="00EC751F">
      <w:pPr>
        <w:pStyle w:val="EndNoteBibliography"/>
        <w:spacing w:after="0"/>
        <w:ind w:left="720" w:hanging="720"/>
      </w:pPr>
      <w:bookmarkStart w:id="4" w:name="_ENREF_4"/>
      <w:r w:rsidRPr="00EC751F">
        <w:t xml:space="preserve">Colliver S, Bovy A, Collins G, Muir S, Robinson S, de Vos CHR &amp; Verhoeyen ME (2002) Improving the nutritional content of tomatoes through reprogramming their flavonoid biosynthetic pathway. Phytochem Rev 1:113-123 </w:t>
      </w:r>
      <w:bookmarkEnd w:id="4"/>
    </w:p>
    <w:p w14:paraId="716C62D3" w14:textId="77777777" w:rsidR="00EC751F" w:rsidRPr="00EC751F" w:rsidRDefault="00EC751F" w:rsidP="00EC751F">
      <w:pPr>
        <w:pStyle w:val="EndNoteBibliography"/>
        <w:spacing w:after="0"/>
        <w:ind w:left="720" w:hanging="720"/>
      </w:pPr>
      <w:bookmarkStart w:id="5" w:name="_ENREF_5"/>
      <w:r w:rsidRPr="00EC751F">
        <w:t xml:space="preserve">Ghosh D &amp; Konishi T (2007) Anthocyanins and anthocyanin-rich extracts: role in diabetes and eye function. Asia Pac. J. Clin. Nutr. 16(2):200-208 </w:t>
      </w:r>
      <w:bookmarkEnd w:id="5"/>
    </w:p>
    <w:p w14:paraId="7F9765A5" w14:textId="77777777" w:rsidR="00EC751F" w:rsidRPr="00EC751F" w:rsidRDefault="00EC751F" w:rsidP="00EC751F">
      <w:pPr>
        <w:pStyle w:val="EndNoteBibliography"/>
        <w:spacing w:after="0"/>
        <w:ind w:left="720" w:hanging="720"/>
      </w:pPr>
      <w:bookmarkStart w:id="6" w:name="_ENREF_6"/>
      <w:r w:rsidRPr="00EC751F">
        <w:t>Gonzali S, Mazzucato A &amp; Perata P (2009) Purple as a tomato: towards high anthocyanin tomatoes. Trends Plant Sci 14(5):237-241 doi:10.1016/j.tplants.2009.02.001</w:t>
      </w:r>
      <w:bookmarkEnd w:id="6"/>
    </w:p>
    <w:p w14:paraId="61DD64A6" w14:textId="77777777" w:rsidR="00EC751F" w:rsidRPr="00EC751F" w:rsidRDefault="00EC751F" w:rsidP="00EC751F">
      <w:pPr>
        <w:pStyle w:val="EndNoteBibliography"/>
        <w:spacing w:after="0"/>
        <w:ind w:left="720" w:hanging="720"/>
      </w:pPr>
      <w:bookmarkStart w:id="7" w:name="_ENREF_7"/>
      <w:r w:rsidRPr="00EC751F">
        <w:t xml:space="preserve">Holsters M, Dewaele D, Depicker A, Messens E, Vanmontagu M &amp; Schell J (1978) Transfection and transformation of Agrobacterium-tumefaciens. Mol. Gen. Genet. 163(2):181-187 </w:t>
      </w:r>
      <w:bookmarkEnd w:id="7"/>
    </w:p>
    <w:p w14:paraId="62668227" w14:textId="77777777" w:rsidR="00EC751F" w:rsidRPr="00EC751F" w:rsidRDefault="00EC751F" w:rsidP="00EC751F">
      <w:pPr>
        <w:pStyle w:val="EndNoteBibliography"/>
        <w:spacing w:after="0"/>
        <w:ind w:left="720" w:hanging="720"/>
      </w:pPr>
      <w:bookmarkStart w:id="8" w:name="_ENREF_8"/>
      <w:r w:rsidRPr="00EC751F">
        <w:t xml:space="preserve">Kim S, Jones R, Yoo KS &amp; Pike LM (2004) Gold color in onions (Allium cepa): a natural mutation of the chalcone isomerase gene resulting in a premature stop codon. MoL Gen Genomics 272(4):411-419 </w:t>
      </w:r>
      <w:bookmarkEnd w:id="8"/>
    </w:p>
    <w:p w14:paraId="5F4EBF65" w14:textId="77777777" w:rsidR="00EC751F" w:rsidRPr="00EC751F" w:rsidRDefault="00EC751F" w:rsidP="00EC751F">
      <w:pPr>
        <w:pStyle w:val="EndNoteBibliography"/>
        <w:spacing w:after="0"/>
        <w:ind w:left="720" w:hanging="720"/>
      </w:pPr>
      <w:bookmarkStart w:id="9" w:name="_ENREF_9"/>
      <w:r w:rsidRPr="00EC751F">
        <w:lastRenderedPageBreak/>
        <w:t>Kuntic V, Filipovic I &amp; Vujic Z (2011) Effects of Rutin and Hesperidin and their Al(III) and Cu(II) Complexes on in Vitro Plasma Coagulation Assays. Molecules 16(2):1378-1388 doi:10.3390/molecules16021378</w:t>
      </w:r>
      <w:bookmarkEnd w:id="9"/>
    </w:p>
    <w:p w14:paraId="1BF69863" w14:textId="77777777" w:rsidR="00EC751F" w:rsidRPr="00EC751F" w:rsidRDefault="00EC751F" w:rsidP="00EC751F">
      <w:pPr>
        <w:pStyle w:val="EndNoteBibliography"/>
        <w:spacing w:after="0"/>
        <w:ind w:left="720" w:hanging="720"/>
      </w:pPr>
      <w:bookmarkStart w:id="10" w:name="_ENREF_10"/>
      <w:r w:rsidRPr="00EC751F">
        <w:t xml:space="preserve">La Case C, Willegas I, Alacrcon de la Lastra C, Motilva V &amp; Martin Calero MJ (2000) Evidence for protective and antioxidant properties of rutin, a natural flavones, against ethanol induced gastric lesions. J Ethnoparmacol 71:45-53 </w:t>
      </w:r>
      <w:bookmarkEnd w:id="10"/>
    </w:p>
    <w:p w14:paraId="13BC0698" w14:textId="77777777" w:rsidR="00EC751F" w:rsidRPr="00EC751F" w:rsidRDefault="00EC751F" w:rsidP="00EC751F">
      <w:pPr>
        <w:pStyle w:val="EndNoteBibliography"/>
        <w:spacing w:after="0"/>
        <w:ind w:left="720" w:hanging="720"/>
      </w:pPr>
      <w:bookmarkStart w:id="11" w:name="_ENREF_11"/>
      <w:r w:rsidRPr="00EC751F">
        <w:t>Landberg R, Sun Q, Rimm EB, Cassidy A, Scalbert A, Mantzoros CS, Hu FB &amp; van Dam RM (2011) Selected dietary flavonoids are associated with markers off inflammation and endothelial dysfunction in U.S. women. J. Nutr. 141(4):618-625 doi:10.3945/jn.110.133843</w:t>
      </w:r>
      <w:bookmarkEnd w:id="11"/>
    </w:p>
    <w:p w14:paraId="33D69483" w14:textId="77777777" w:rsidR="00EC751F" w:rsidRPr="00EC751F" w:rsidRDefault="00EC751F" w:rsidP="00EC751F">
      <w:pPr>
        <w:pStyle w:val="EndNoteBibliography"/>
        <w:spacing w:after="0"/>
        <w:ind w:left="720" w:hanging="720"/>
      </w:pPr>
      <w:bookmarkStart w:id="12" w:name="_ENREF_12"/>
      <w:r w:rsidRPr="00EC751F">
        <w:t>Lee LY, Kononov ME, Bassuner B, Frame BR, Wang K &amp; Gelvin SB (2007) Novel plant transformation vectors containing the superpromoter. Plant Physiol 145(4):1294-1300 doi:10.1104/pp.107.106633</w:t>
      </w:r>
      <w:bookmarkEnd w:id="12"/>
    </w:p>
    <w:p w14:paraId="4E91C2AE" w14:textId="77777777" w:rsidR="00EC751F" w:rsidRPr="00EC751F" w:rsidRDefault="00EC751F" w:rsidP="00EC751F">
      <w:pPr>
        <w:pStyle w:val="EndNoteBibliography"/>
        <w:spacing w:after="0"/>
        <w:ind w:left="720" w:hanging="720"/>
      </w:pPr>
      <w:bookmarkStart w:id="13" w:name="_ENREF_13"/>
      <w:r w:rsidRPr="00EC751F">
        <w:t xml:space="preserve">Levin I, Frankel P, Gilboa N, Tanny S &amp; Lalazar A (2003) The tomato dark green mutation is a novel allele of the tomato homolog of the DEETIOLATED1 gene. Theor Appl Genet 106(3):454-460 </w:t>
      </w:r>
      <w:bookmarkEnd w:id="13"/>
    </w:p>
    <w:p w14:paraId="7173C5B3" w14:textId="77777777" w:rsidR="00EC751F" w:rsidRPr="00EC751F" w:rsidRDefault="00EC751F" w:rsidP="00EC751F">
      <w:pPr>
        <w:pStyle w:val="EndNoteBibliography"/>
        <w:spacing w:after="0"/>
        <w:ind w:left="720" w:hanging="720"/>
      </w:pPr>
      <w:bookmarkStart w:id="14" w:name="_ENREF_14"/>
      <w:r w:rsidRPr="00EC751F">
        <w:t xml:space="preserve">Lim W &amp; Earle DE (2008) Effect of in vitro and in vivo colchicine treatments on pollen production and fruit recovery on melon plants obtained after pollination with irradiated pollen. Plant Cell Tissue Organ Cult 95:115-124 </w:t>
      </w:r>
      <w:bookmarkEnd w:id="14"/>
    </w:p>
    <w:p w14:paraId="10D4CA10" w14:textId="77777777" w:rsidR="00EC751F" w:rsidRPr="00EC751F" w:rsidRDefault="00EC751F" w:rsidP="00EC751F">
      <w:pPr>
        <w:pStyle w:val="EndNoteBibliography"/>
        <w:spacing w:after="0"/>
        <w:ind w:left="720" w:hanging="720"/>
      </w:pPr>
      <w:bookmarkStart w:id="15" w:name="_ENREF_15"/>
      <w:r w:rsidRPr="00EC751F">
        <w:t xml:space="preserve">Lim W &amp; Earle DE (2009) Enhanced fruit set from parthenogenetic melon plants via colchicine treatment of nodal explants Plant Cell Tissue Organ Cult 98:351-356 </w:t>
      </w:r>
      <w:bookmarkEnd w:id="15"/>
    </w:p>
    <w:p w14:paraId="35BA9DD2" w14:textId="77777777" w:rsidR="00EC751F" w:rsidRPr="00EC751F" w:rsidRDefault="00EC751F" w:rsidP="00EC751F">
      <w:pPr>
        <w:pStyle w:val="EndNoteBibliography"/>
        <w:spacing w:after="0"/>
        <w:ind w:left="720" w:hanging="720"/>
      </w:pPr>
      <w:bookmarkStart w:id="16" w:name="_ENREF_16"/>
      <w:r w:rsidRPr="00EC751F">
        <w:t xml:space="preserve">Lim W, Miller R, Park J &amp; Park S (2014) Consumer Sensory Analysis of High Flavonoid Transgenic Tomatoes. J Food Sci 79(6):1212-1217 </w:t>
      </w:r>
      <w:bookmarkEnd w:id="16"/>
    </w:p>
    <w:p w14:paraId="5573268B" w14:textId="77777777" w:rsidR="00EC751F" w:rsidRPr="00EC751F" w:rsidRDefault="00EC751F" w:rsidP="00EC751F">
      <w:pPr>
        <w:pStyle w:val="EndNoteBibliography"/>
        <w:spacing w:after="0"/>
        <w:ind w:left="720" w:hanging="720"/>
      </w:pPr>
      <w:bookmarkStart w:id="17" w:name="_ENREF_17"/>
      <w:r w:rsidRPr="00EC751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17"/>
    </w:p>
    <w:p w14:paraId="69369135" w14:textId="77777777" w:rsidR="00EC751F" w:rsidRPr="00EC751F" w:rsidRDefault="00EC751F" w:rsidP="00EC751F">
      <w:pPr>
        <w:pStyle w:val="EndNoteBibliography"/>
        <w:spacing w:after="0"/>
        <w:ind w:left="720" w:hanging="720"/>
      </w:pPr>
      <w:bookmarkStart w:id="18" w:name="_ENREF_18"/>
      <w:r w:rsidRPr="00EC751F">
        <w:t xml:space="preserve">Muir SR, Collins GJ, Robinson S, Hughes S, Bovy A, Vos CHRD, Tunen AJv &amp; Verhoeyen ME (2001) Overexpression of petunia chalcone isomerase in tomato results in fruit containing increased levels of flavonols Nat Biotechonol 19:470-474 </w:t>
      </w:r>
      <w:bookmarkEnd w:id="18"/>
    </w:p>
    <w:p w14:paraId="16106A91" w14:textId="77777777" w:rsidR="00EC751F" w:rsidRPr="00EC751F" w:rsidRDefault="00EC751F" w:rsidP="00EC751F">
      <w:pPr>
        <w:pStyle w:val="EndNoteBibliography"/>
        <w:spacing w:after="0"/>
        <w:ind w:left="720" w:hanging="720"/>
      </w:pPr>
      <w:bookmarkStart w:id="19" w:name="_ENREF_19"/>
      <w:r w:rsidRPr="00EC751F">
        <w:t xml:space="preserve">Murashige T &amp; Skoog F (1962) A revised medium for rapid growth and bio assays with tobacco tissue cultures. Physiol Plant 15(3):473-497 </w:t>
      </w:r>
      <w:bookmarkEnd w:id="19"/>
    </w:p>
    <w:p w14:paraId="19DC6E8F" w14:textId="77777777" w:rsidR="00EC751F" w:rsidRPr="00EC751F" w:rsidRDefault="00EC751F" w:rsidP="00EC751F">
      <w:pPr>
        <w:pStyle w:val="EndNoteBibliography"/>
        <w:spacing w:after="0"/>
        <w:ind w:left="720" w:hanging="720"/>
      </w:pPr>
      <w:bookmarkStart w:id="20" w:name="_ENREF_20"/>
      <w:r w:rsidRPr="00EC751F">
        <w:t>Oh M-M, Carey EE &amp; Rajashekar CB (2009) Environmental stresses induce health-promoting phytochemicals in lettuce. Plant Physiol Bioch 47(7):578-583 doi:10.1016/j.plaphy.2009.02.008</w:t>
      </w:r>
      <w:bookmarkEnd w:id="20"/>
    </w:p>
    <w:p w14:paraId="3CF99DA5" w14:textId="77777777" w:rsidR="00EC751F" w:rsidRPr="00EC751F" w:rsidRDefault="00EC751F" w:rsidP="00EC751F">
      <w:pPr>
        <w:pStyle w:val="EndNoteBibliography"/>
        <w:spacing w:after="0"/>
        <w:ind w:left="720" w:hanging="720"/>
      </w:pPr>
      <w:bookmarkStart w:id="21" w:name="_ENREF_21"/>
      <w:r w:rsidRPr="00EC751F">
        <w:t>Ozkan E, Akyuz C, Dulundu E, Topaloglu U, Sehirli AO, Ercan F &amp; Sener G (2012) Protective Effects of Lycopene on Cerulein-Induced Experimental Acute Pancreatitis in Rats. J. Surg. Res. 176(1):232-238 doi:10.1016/j.jss.2011.09.005</w:t>
      </w:r>
      <w:bookmarkEnd w:id="21"/>
    </w:p>
    <w:p w14:paraId="58434DEC" w14:textId="77777777" w:rsidR="00EC751F" w:rsidRPr="00EC751F" w:rsidRDefault="00EC751F" w:rsidP="00EC751F">
      <w:pPr>
        <w:pStyle w:val="EndNoteBibliography"/>
        <w:spacing w:after="0"/>
        <w:ind w:left="720" w:hanging="720"/>
      </w:pPr>
      <w:bookmarkStart w:id="22" w:name="_ENREF_22"/>
      <w:r w:rsidRPr="00EC751F">
        <w:t xml:space="preserve">Park SH, Morris JL, Park JE, Hirschi KD &amp; Smith RH (2003) Efficient and genotype-independent </w:t>
      </w:r>
      <w:r w:rsidRPr="00EC751F">
        <w:rPr>
          <w:i/>
        </w:rPr>
        <w:t>Agrobacterium</w:t>
      </w:r>
      <w:r w:rsidRPr="00EC751F">
        <w:t xml:space="preserve"> – mediated tomato transformation. J Plant Physiol 160:1253-1257 </w:t>
      </w:r>
      <w:bookmarkEnd w:id="22"/>
    </w:p>
    <w:p w14:paraId="2CB074F7" w14:textId="77777777" w:rsidR="00EC751F" w:rsidRPr="00EC751F" w:rsidRDefault="00EC751F" w:rsidP="00EC751F">
      <w:pPr>
        <w:pStyle w:val="EndNoteBibliography"/>
        <w:spacing w:after="0"/>
        <w:ind w:left="720" w:hanging="720"/>
      </w:pPr>
      <w:bookmarkStart w:id="23" w:name="_ENREF_23"/>
      <w:r w:rsidRPr="00EC751F">
        <w:t xml:space="preserve">SASInstitute (2004) SAS/STAT 9.1. User's guide. SAS Institute Inc., Cary, USA </w:t>
      </w:r>
      <w:bookmarkEnd w:id="23"/>
    </w:p>
    <w:p w14:paraId="320EA9D1" w14:textId="77777777" w:rsidR="00EC751F" w:rsidRPr="00EC751F" w:rsidRDefault="00EC751F" w:rsidP="00EC751F">
      <w:pPr>
        <w:pStyle w:val="EndNoteBibliography"/>
        <w:spacing w:after="0"/>
        <w:ind w:left="720" w:hanging="720"/>
      </w:pPr>
      <w:bookmarkStart w:id="24" w:name="_ENREF_24"/>
      <w:r w:rsidRPr="00EC751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4"/>
    </w:p>
    <w:p w14:paraId="3C080A58" w14:textId="77777777" w:rsidR="00EC751F" w:rsidRPr="00EC751F" w:rsidRDefault="00EC751F" w:rsidP="00EC751F">
      <w:pPr>
        <w:pStyle w:val="EndNoteBibliography"/>
        <w:spacing w:after="0"/>
        <w:ind w:left="720" w:hanging="720"/>
      </w:pPr>
      <w:bookmarkStart w:id="25" w:name="_ENREF_25"/>
      <w:r w:rsidRPr="00EC751F">
        <w:lastRenderedPageBreak/>
        <w:t>Shih PH, Yeh CT &amp; Yen GC (2005) Effects of anthocyanidin on the inhibition of proliferation and induction of apoptosis in human gastric adenocarcinoma cells. Food Chem. Toxicol. 43(10):1557-1566 doi:10.1016/j.fct.2005.05.001</w:t>
      </w:r>
      <w:bookmarkEnd w:id="25"/>
    </w:p>
    <w:p w14:paraId="55F4350A" w14:textId="77777777" w:rsidR="00EC751F" w:rsidRPr="00EC751F" w:rsidRDefault="00EC751F" w:rsidP="00EC751F">
      <w:pPr>
        <w:pStyle w:val="EndNoteBibliography"/>
        <w:spacing w:after="0"/>
        <w:ind w:left="720" w:hanging="720"/>
      </w:pPr>
      <w:bookmarkStart w:id="26" w:name="_ENREF_26"/>
      <w:r w:rsidRPr="00EC751F">
        <w:t>Solfanelli C, Poggi A, Loreti E, Alpi A &amp; Perata P (2006) Sucrose-specific induction of the anthocyanin biosynthetic pathway in Arabidopsis. Plant Physiol 140(2):637-646 doi:10.1104/pp.105.072579</w:t>
      </w:r>
      <w:bookmarkEnd w:id="26"/>
    </w:p>
    <w:p w14:paraId="4D471BC4" w14:textId="77777777" w:rsidR="00EC751F" w:rsidRPr="00EC751F" w:rsidRDefault="00EC751F" w:rsidP="00EC751F">
      <w:pPr>
        <w:pStyle w:val="EndNoteBibliography"/>
        <w:spacing w:after="0"/>
        <w:ind w:left="720" w:hanging="720"/>
      </w:pPr>
      <w:bookmarkStart w:id="27" w:name="_ENREF_27"/>
      <w:r w:rsidRPr="00EC751F">
        <w:t>Verhoeyen ME, Bovy A, Collins G, Muir S, Robinson S, de Vos CHR &amp; Colliver S (2002) Increasing antioxidant levels in tomatoes through modification of the flavonoid biosynthetic pathway. J Exp Bot 53(377):2099-2106 doi:10.1093/jxb/erf026</w:t>
      </w:r>
      <w:bookmarkEnd w:id="27"/>
    </w:p>
    <w:p w14:paraId="04565BEC" w14:textId="77777777" w:rsidR="00EC751F" w:rsidRPr="00EC751F" w:rsidRDefault="00EC751F" w:rsidP="00EC751F">
      <w:pPr>
        <w:pStyle w:val="EndNoteBibliography"/>
        <w:spacing w:after="0"/>
        <w:ind w:left="720" w:hanging="720"/>
      </w:pPr>
      <w:bookmarkStart w:id="28" w:name="_ENREF_28"/>
      <w:r w:rsidRPr="00EC751F">
        <w:t xml:space="preserve">Wallace TC (2011) Anthocyanins in cardiovascular disease. Adv Nutr 2(1):1-7 </w:t>
      </w:r>
      <w:bookmarkEnd w:id="28"/>
    </w:p>
    <w:p w14:paraId="2CABA22D" w14:textId="77777777" w:rsidR="00EC751F" w:rsidRPr="00EC751F" w:rsidRDefault="00EC751F" w:rsidP="00EC751F">
      <w:pPr>
        <w:pStyle w:val="EndNoteBibliography"/>
        <w:spacing w:after="0"/>
        <w:ind w:left="720" w:hanging="720"/>
      </w:pPr>
      <w:bookmarkStart w:id="29" w:name="_ENREF_29"/>
      <w:r w:rsidRPr="00EC751F">
        <w:t xml:space="preserve">Yodjun P, Soontarapa K &amp; Eamchotchawalit E (2011) Separation of Lycopene/Solvent Mixture by Chitosan Membranes. JOM 21(1):107-113 </w:t>
      </w:r>
      <w:bookmarkEnd w:id="29"/>
    </w:p>
    <w:p w14:paraId="329EC28B" w14:textId="77777777" w:rsidR="00EC751F" w:rsidRPr="00EC751F" w:rsidRDefault="00EC751F" w:rsidP="00EC751F">
      <w:pPr>
        <w:pStyle w:val="EndNoteBibliography"/>
        <w:ind w:left="720" w:hanging="720"/>
      </w:pPr>
      <w:bookmarkStart w:id="30" w:name="_ENREF_30"/>
      <w:r w:rsidRPr="00EC751F">
        <w:t>Zuluaga DL, Gonzali S, Loreti E, Pucciariello C, Degl'Innocenti E, Guidi L, Alpi A &amp; Perata P (2008) Arabidopsis thaliana MYB75/PAP1 transcription factor induces anthocyanin production in transgenic tomato plants. Funct. Plant Biol. 35(7):606-618 doi:10.1071/fp08021</w:t>
      </w:r>
      <w:bookmarkEnd w:id="30"/>
    </w:p>
    <w:p w14:paraId="57FDDBD3" w14:textId="15AF6459"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C419F6" w:rsidRDefault="00C419F6" w:rsidP="00C24671">
      <w:pPr>
        <w:spacing w:after="0" w:line="240" w:lineRule="auto"/>
      </w:pPr>
      <w:r>
        <w:separator/>
      </w:r>
    </w:p>
  </w:endnote>
  <w:endnote w:type="continuationSeparator" w:id="0">
    <w:p w14:paraId="1AB71CE4" w14:textId="77777777" w:rsidR="00C419F6" w:rsidRDefault="00C419F6"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C419F6" w:rsidRDefault="00C419F6" w:rsidP="00C24671">
      <w:pPr>
        <w:spacing w:after="0" w:line="240" w:lineRule="auto"/>
      </w:pPr>
      <w:r>
        <w:separator/>
      </w:r>
    </w:p>
  </w:footnote>
  <w:footnote w:type="continuationSeparator" w:id="0">
    <w:p w14:paraId="4DBC4572" w14:textId="77777777" w:rsidR="00C419F6" w:rsidRDefault="00C419F6"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43CC"/>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4CEA"/>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2CCD"/>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5D21"/>
    <w:rsid w:val="0015652E"/>
    <w:rsid w:val="001603F8"/>
    <w:rsid w:val="00161009"/>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321F"/>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079"/>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369"/>
    <w:rsid w:val="002C2781"/>
    <w:rsid w:val="002C460D"/>
    <w:rsid w:val="002C533E"/>
    <w:rsid w:val="002D0601"/>
    <w:rsid w:val="002D0CF1"/>
    <w:rsid w:val="002D1FB5"/>
    <w:rsid w:val="002D2F62"/>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2203"/>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0F9"/>
    <w:rsid w:val="003B0362"/>
    <w:rsid w:val="003B1148"/>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D7E79"/>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19AB"/>
    <w:rsid w:val="00453832"/>
    <w:rsid w:val="004553A3"/>
    <w:rsid w:val="004579EC"/>
    <w:rsid w:val="0046049C"/>
    <w:rsid w:val="00460FFD"/>
    <w:rsid w:val="00461196"/>
    <w:rsid w:val="00461CE6"/>
    <w:rsid w:val="00461E8C"/>
    <w:rsid w:val="00462221"/>
    <w:rsid w:val="004630A7"/>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0CBC"/>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472C"/>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2CD7"/>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454"/>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32F"/>
    <w:rsid w:val="006E17DA"/>
    <w:rsid w:val="006E2108"/>
    <w:rsid w:val="006E39E4"/>
    <w:rsid w:val="006E3D67"/>
    <w:rsid w:val="006E4906"/>
    <w:rsid w:val="006E52E1"/>
    <w:rsid w:val="006E6B6A"/>
    <w:rsid w:val="006E7D6E"/>
    <w:rsid w:val="006F0F46"/>
    <w:rsid w:val="006F1F05"/>
    <w:rsid w:val="006F6700"/>
    <w:rsid w:val="00700056"/>
    <w:rsid w:val="00700881"/>
    <w:rsid w:val="00700C94"/>
    <w:rsid w:val="007015EA"/>
    <w:rsid w:val="0070171F"/>
    <w:rsid w:val="00702348"/>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5072"/>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2D0"/>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4EB"/>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D7BF0"/>
    <w:rsid w:val="008E3D93"/>
    <w:rsid w:val="008E4345"/>
    <w:rsid w:val="008E7B89"/>
    <w:rsid w:val="008F191E"/>
    <w:rsid w:val="008F1B95"/>
    <w:rsid w:val="008F24CC"/>
    <w:rsid w:val="008F316D"/>
    <w:rsid w:val="008F3545"/>
    <w:rsid w:val="008F46D7"/>
    <w:rsid w:val="008F5A74"/>
    <w:rsid w:val="008F667F"/>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271"/>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1DA"/>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AFA"/>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2FDE"/>
    <w:rsid w:val="00B135CE"/>
    <w:rsid w:val="00B14151"/>
    <w:rsid w:val="00B14712"/>
    <w:rsid w:val="00B15E81"/>
    <w:rsid w:val="00B16F85"/>
    <w:rsid w:val="00B21E92"/>
    <w:rsid w:val="00B21FAF"/>
    <w:rsid w:val="00B248B5"/>
    <w:rsid w:val="00B24B5A"/>
    <w:rsid w:val="00B2616A"/>
    <w:rsid w:val="00B2672D"/>
    <w:rsid w:val="00B267A9"/>
    <w:rsid w:val="00B26DA3"/>
    <w:rsid w:val="00B3234A"/>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CBA"/>
    <w:rsid w:val="00B53D3D"/>
    <w:rsid w:val="00B53FAD"/>
    <w:rsid w:val="00B55A0F"/>
    <w:rsid w:val="00B64867"/>
    <w:rsid w:val="00B64B7A"/>
    <w:rsid w:val="00B64F39"/>
    <w:rsid w:val="00B64FAA"/>
    <w:rsid w:val="00B6554D"/>
    <w:rsid w:val="00B65695"/>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1C92"/>
    <w:rsid w:val="00BC27D0"/>
    <w:rsid w:val="00BC4A84"/>
    <w:rsid w:val="00BC560C"/>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19F6"/>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06A"/>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3EF6"/>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1700"/>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20D4"/>
    <w:rsid w:val="00D94CA2"/>
    <w:rsid w:val="00D95DE7"/>
    <w:rsid w:val="00D963F5"/>
    <w:rsid w:val="00D9643F"/>
    <w:rsid w:val="00D96BD4"/>
    <w:rsid w:val="00D978BE"/>
    <w:rsid w:val="00D97E51"/>
    <w:rsid w:val="00DA02A0"/>
    <w:rsid w:val="00DA24B3"/>
    <w:rsid w:val="00DA35F4"/>
    <w:rsid w:val="00DA3FE5"/>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628A"/>
    <w:rsid w:val="00E678EF"/>
    <w:rsid w:val="00E71009"/>
    <w:rsid w:val="00E730C1"/>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C751F"/>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07337"/>
    <w:rsid w:val="00F11256"/>
    <w:rsid w:val="00F1254F"/>
    <w:rsid w:val="00F12D40"/>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497"/>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42E4"/>
    <w:rsid w:val="00FC5395"/>
    <w:rsid w:val="00FC6054"/>
    <w:rsid w:val="00FC6971"/>
    <w:rsid w:val="00FD1A79"/>
    <w:rsid w:val="00FD24DA"/>
    <w:rsid w:val="00FD2CC1"/>
    <w:rsid w:val="00FD30BB"/>
    <w:rsid w:val="00FD34F3"/>
    <w:rsid w:val="00FD3D8B"/>
    <w:rsid w:val="00FD5928"/>
    <w:rsid w:val="00FD5E90"/>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44396DDB"/>
  <w15:docId w15:val="{51C55752-5B21-43CF-A009-D476A75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579AFE-3839-4441-B2B9-B087B681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9060</Words>
  <Characters>51648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17Win10</cp:lastModifiedBy>
  <cp:revision>2</cp:revision>
  <dcterms:created xsi:type="dcterms:W3CDTF">2016-07-18T23:09:00Z</dcterms:created>
  <dcterms:modified xsi:type="dcterms:W3CDTF">2016-07-18T23:09:00Z</dcterms:modified>
</cp:coreProperties>
</file>