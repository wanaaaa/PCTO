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227FF4" w14:textId="77777777" w:rsidR="002D0601" w:rsidRDefault="00210EBA">
      <w:pPr>
        <w:rPr>
          <w:rFonts w:ascii="Times New Roman" w:eastAsia="바탕" w:hAnsi="Times New Roman"/>
          <w:b/>
          <w:bCs/>
          <w:sz w:val="36"/>
          <w:szCs w:val="36"/>
        </w:rPr>
      </w:pPr>
      <w:r>
        <w:rPr>
          <w:rFonts w:ascii="Times New Roman" w:eastAsia="바탕" w:hAnsi="Times New Roman"/>
          <w:b/>
          <w:bCs/>
          <w:sz w:val="36"/>
          <w:szCs w:val="36"/>
        </w:rPr>
        <w:t>Co-e</w:t>
      </w:r>
      <w:r w:rsidR="000F0C74" w:rsidRPr="000F0C74">
        <w:rPr>
          <w:rFonts w:ascii="Times New Roman" w:eastAsia="바탕" w:hAnsi="Times New Roman"/>
          <w:b/>
          <w:bCs/>
          <w:sz w:val="36"/>
          <w:szCs w:val="36"/>
        </w:rPr>
        <w:t xml:space="preserve">xpression of </w:t>
      </w:r>
      <w:r w:rsidR="000F0C74" w:rsidRPr="002D0601">
        <w:rPr>
          <w:rFonts w:ascii="Times New Roman" w:eastAsia="바탕" w:hAnsi="Times New Roman"/>
          <w:b/>
          <w:bCs/>
          <w:sz w:val="36"/>
          <w:szCs w:val="36"/>
        </w:rPr>
        <w:t xml:space="preserve">onion </w:t>
      </w:r>
      <w:proofErr w:type="spellStart"/>
      <w:r w:rsidR="0071015B" w:rsidRPr="002D0601">
        <w:rPr>
          <w:rFonts w:ascii="Times New Roman" w:eastAsia="바탕" w:hAnsi="Times New Roman"/>
          <w:b/>
          <w:bCs/>
          <w:i/>
          <w:sz w:val="36"/>
          <w:szCs w:val="36"/>
        </w:rPr>
        <w:t>chalcone</w:t>
      </w:r>
      <w:proofErr w:type="spellEnd"/>
      <w:r w:rsidR="0071015B" w:rsidRPr="002D0601">
        <w:rPr>
          <w:rFonts w:ascii="Times New Roman" w:eastAsia="바탕" w:hAnsi="Times New Roman"/>
          <w:b/>
          <w:bCs/>
          <w:i/>
          <w:sz w:val="36"/>
          <w:szCs w:val="36"/>
        </w:rPr>
        <w:t xml:space="preserve"> isomerase</w:t>
      </w:r>
      <w:r w:rsidR="000F0C74" w:rsidRPr="000F0C74">
        <w:rPr>
          <w:rFonts w:ascii="Times New Roman" w:eastAsia="바탕" w:hAnsi="Times New Roman" w:hint="eastAsia"/>
          <w:b/>
          <w:bCs/>
          <w:sz w:val="36"/>
          <w:szCs w:val="36"/>
        </w:rPr>
        <w:t xml:space="preserve"> in </w:t>
      </w:r>
      <w:r w:rsidR="0071015B" w:rsidRPr="0071015B">
        <w:rPr>
          <w:rFonts w:ascii="Times New Roman" w:eastAsia="바탕" w:hAnsi="Times New Roman"/>
          <w:b/>
          <w:bCs/>
          <w:i/>
          <w:sz w:val="36"/>
          <w:szCs w:val="36"/>
        </w:rPr>
        <w:t>Del/Ros1</w:t>
      </w:r>
      <w:r w:rsidR="0071015B" w:rsidRPr="0071015B">
        <w:rPr>
          <w:rFonts w:ascii="Times New Roman" w:eastAsia="바탕" w:hAnsi="Times New Roman"/>
          <w:b/>
          <w:bCs/>
          <w:sz w:val="36"/>
          <w:szCs w:val="36"/>
        </w:rPr>
        <w:t xml:space="preserve">-expressing </w:t>
      </w:r>
      <w:r w:rsidR="000F0C74" w:rsidRPr="000F0C74">
        <w:rPr>
          <w:rFonts w:ascii="Times New Roman" w:eastAsia="바탕" w:hAnsi="Times New Roman" w:hint="eastAsia"/>
          <w:b/>
          <w:bCs/>
          <w:sz w:val="36"/>
          <w:szCs w:val="36"/>
        </w:rPr>
        <w:t>tomato</w:t>
      </w:r>
      <w:r>
        <w:rPr>
          <w:rFonts w:ascii="Times New Roman" w:eastAsia="바탕" w:hAnsi="Times New Roman"/>
          <w:b/>
          <w:bCs/>
          <w:sz w:val="36"/>
          <w:szCs w:val="36"/>
        </w:rPr>
        <w:t xml:space="preserve"> enhances</w:t>
      </w:r>
      <w:r w:rsidRPr="00210EBA">
        <w:rPr>
          <w:rFonts w:ascii="Times New Roman" w:eastAsia="바탕" w:hAnsi="Times New Roman"/>
          <w:b/>
          <w:bCs/>
          <w:sz w:val="36"/>
          <w:szCs w:val="36"/>
        </w:rPr>
        <w:t xml:space="preserve"> anthocyanin and </w:t>
      </w:r>
      <w:proofErr w:type="spellStart"/>
      <w:r w:rsidRPr="00210EBA">
        <w:rPr>
          <w:rFonts w:ascii="Times New Roman" w:eastAsia="바탕" w:hAnsi="Times New Roman"/>
          <w:b/>
          <w:bCs/>
          <w:sz w:val="36"/>
          <w:szCs w:val="36"/>
        </w:rPr>
        <w:t>flavonol</w:t>
      </w:r>
      <w:proofErr w:type="spellEnd"/>
      <w:r>
        <w:rPr>
          <w:rFonts w:ascii="Times New Roman" w:eastAsia="바탕" w:hAnsi="Times New Roman"/>
          <w:b/>
          <w:bCs/>
          <w:sz w:val="36"/>
          <w:szCs w:val="36"/>
        </w:rPr>
        <w:t xml:space="preserve"> production</w:t>
      </w:r>
    </w:p>
    <w:p w14:paraId="00A8486E" w14:textId="77777777" w:rsidR="00C832ED" w:rsidRDefault="00C832ED"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p>
    <w:p w14:paraId="464F47E3" w14:textId="3AADB126" w:rsidR="000C2A10" w:rsidRDefault="00C2447E"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proofErr w:type="spellStart"/>
      <w:r>
        <w:rPr>
          <w:rFonts w:ascii="Times New Roman" w:eastAsia="SimSun" w:hAnsi="Times New Roman" w:cs="Times New Roman"/>
          <w:kern w:val="2"/>
          <w:sz w:val="24"/>
          <w:szCs w:val="24"/>
          <w:lang w:eastAsia="zh-CN"/>
        </w:rPr>
        <w:t>Wansang</w:t>
      </w:r>
      <w:proofErr w:type="spellEnd"/>
      <w:r>
        <w:rPr>
          <w:rFonts w:ascii="Times New Roman" w:eastAsia="SimSun" w:hAnsi="Times New Roman" w:cs="Times New Roman"/>
          <w:kern w:val="2"/>
          <w:sz w:val="24"/>
          <w:szCs w:val="24"/>
          <w:lang w:eastAsia="zh-CN"/>
        </w:rPr>
        <w:t xml:space="preserve"> Lim</w:t>
      </w:r>
      <w:r w:rsidR="00E54826">
        <w:rPr>
          <w:rFonts w:ascii="Times New Roman" w:eastAsia="SimSun" w:hAnsi="Times New Roman" w:cs="Times New Roman"/>
          <w:kern w:val="2"/>
          <w:sz w:val="24"/>
          <w:szCs w:val="24"/>
          <w:vertAlign w:val="superscript"/>
          <w:lang w:eastAsia="zh-CN"/>
        </w:rPr>
        <w:t>1</w:t>
      </w:r>
      <w:r>
        <w:rPr>
          <w:rFonts w:ascii="Times New Roman" w:eastAsia="SimSun" w:hAnsi="Times New Roman" w:cs="Times New Roman"/>
          <w:kern w:val="2"/>
          <w:sz w:val="24"/>
          <w:szCs w:val="24"/>
          <w:lang w:eastAsia="zh-CN"/>
        </w:rPr>
        <w:t xml:space="preserve"> and</w:t>
      </w:r>
      <w:r w:rsidR="000C2A10">
        <w:rPr>
          <w:rFonts w:ascii="Times New Roman" w:eastAsia="SimSun" w:hAnsi="Times New Roman" w:cs="Times New Roman"/>
          <w:kern w:val="2"/>
          <w:sz w:val="24"/>
          <w:szCs w:val="24"/>
          <w:lang w:eastAsia="zh-CN"/>
        </w:rPr>
        <w:t xml:space="preserve"> </w:t>
      </w:r>
      <w:proofErr w:type="spellStart"/>
      <w:r w:rsidR="000C2A10">
        <w:rPr>
          <w:rFonts w:ascii="Times New Roman" w:eastAsia="SimSun" w:hAnsi="Times New Roman" w:cs="Times New Roman"/>
          <w:kern w:val="2"/>
          <w:sz w:val="24"/>
          <w:szCs w:val="24"/>
          <w:lang w:eastAsia="zh-CN"/>
        </w:rPr>
        <w:t>Jiarui</w:t>
      </w:r>
      <w:proofErr w:type="spellEnd"/>
      <w:r w:rsidR="000C2A10">
        <w:rPr>
          <w:rFonts w:ascii="Times New Roman" w:eastAsia="SimSun" w:hAnsi="Times New Roman" w:cs="Times New Roman"/>
          <w:kern w:val="2"/>
          <w:sz w:val="24"/>
          <w:szCs w:val="24"/>
          <w:lang w:eastAsia="zh-CN"/>
        </w:rPr>
        <w:t xml:space="preserve"> Li</w:t>
      </w:r>
      <w:r w:rsidR="00E54826">
        <w:rPr>
          <w:rFonts w:ascii="Times New Roman" w:eastAsia="SimSun" w:hAnsi="Times New Roman" w:cs="Times New Roman"/>
          <w:kern w:val="2"/>
          <w:sz w:val="24"/>
          <w:szCs w:val="24"/>
          <w:vertAlign w:val="superscript"/>
          <w:lang w:eastAsia="zh-CN"/>
        </w:rPr>
        <w:t>2</w:t>
      </w:r>
    </w:p>
    <w:p w14:paraId="6171148F" w14:textId="2A7C0C2E" w:rsidR="00E4580E" w:rsidRDefault="00E4580E"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p>
    <w:p w14:paraId="2FC18DE5" w14:textId="4617D117" w:rsidR="000C2A10" w:rsidRDefault="00E54826"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r>
        <w:rPr>
          <w:rFonts w:ascii="Times New Roman" w:eastAsia="SimSun" w:hAnsi="Times New Roman" w:cs="Times New Roman"/>
          <w:kern w:val="2"/>
          <w:sz w:val="24"/>
          <w:szCs w:val="24"/>
          <w:vertAlign w:val="superscript"/>
          <w:lang w:eastAsia="zh-CN"/>
        </w:rPr>
        <w:t>1</w:t>
      </w:r>
      <w:r w:rsidR="00513D03">
        <w:rPr>
          <w:rFonts w:ascii="Times New Roman" w:eastAsia="SimSun" w:hAnsi="Times New Roman" w:cs="Times New Roman"/>
          <w:kern w:val="2"/>
          <w:sz w:val="24"/>
          <w:szCs w:val="24"/>
          <w:lang w:eastAsia="zh-CN"/>
        </w:rPr>
        <w:t xml:space="preserve">HFRR, Throckmorton </w:t>
      </w:r>
      <w:r w:rsidR="00513D03" w:rsidRPr="00513D03">
        <w:rPr>
          <w:rFonts w:ascii="Times New Roman" w:eastAsia="SimSun" w:hAnsi="Times New Roman" w:cs="Times New Roman"/>
          <w:kern w:val="2"/>
          <w:sz w:val="24"/>
          <w:szCs w:val="24"/>
          <w:lang w:eastAsia="zh-CN"/>
        </w:rPr>
        <w:t>Kansas State University Manhattan, KS 66506</w:t>
      </w:r>
      <w:r w:rsidR="00513D03">
        <w:rPr>
          <w:rFonts w:ascii="Times New Roman" w:eastAsia="SimSun" w:hAnsi="Times New Roman" w:cs="Times New Roman"/>
          <w:kern w:val="2"/>
          <w:sz w:val="24"/>
          <w:szCs w:val="24"/>
          <w:lang w:eastAsia="zh-CN"/>
        </w:rPr>
        <w:t xml:space="preserve"> U.S.A</w:t>
      </w:r>
    </w:p>
    <w:p w14:paraId="636A6958" w14:textId="613DC40E" w:rsidR="004B53FB" w:rsidRDefault="004B53FB"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r>
        <w:rPr>
          <w:rFonts w:ascii="Times New Roman" w:eastAsia="SimSun" w:hAnsi="Times New Roman" w:cs="Times New Roman"/>
          <w:kern w:val="2"/>
          <w:sz w:val="24"/>
          <w:szCs w:val="24"/>
          <w:lang w:eastAsia="zh-CN"/>
        </w:rPr>
        <w:t xml:space="preserve">Phone: 607-227-3265, </w:t>
      </w:r>
      <w:proofErr w:type="gramStart"/>
      <w:r>
        <w:rPr>
          <w:rFonts w:ascii="Times New Roman" w:eastAsia="SimSun" w:hAnsi="Times New Roman" w:cs="Times New Roman"/>
          <w:kern w:val="2"/>
          <w:sz w:val="24"/>
          <w:szCs w:val="24"/>
          <w:lang w:eastAsia="zh-CN"/>
        </w:rPr>
        <w:t>E-mail:wl73@cornell.edu</w:t>
      </w:r>
      <w:proofErr w:type="gramEnd"/>
    </w:p>
    <w:p w14:paraId="5817D1F3" w14:textId="77777777" w:rsidR="004B53FB" w:rsidRDefault="004B53FB"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p>
    <w:p w14:paraId="0DB45EED" w14:textId="04AA2DDD" w:rsidR="00513D03" w:rsidRDefault="00E54826"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r>
        <w:rPr>
          <w:rFonts w:ascii="Times New Roman" w:eastAsia="SimSun" w:hAnsi="Times New Roman" w:cs="Times New Roman"/>
          <w:kern w:val="2"/>
          <w:sz w:val="24"/>
          <w:szCs w:val="24"/>
          <w:vertAlign w:val="superscript"/>
          <w:lang w:eastAsia="zh-CN"/>
        </w:rPr>
        <w:t>2</w:t>
      </w:r>
      <w:r w:rsidR="00513D03">
        <w:rPr>
          <w:rFonts w:ascii="Times New Roman" w:eastAsia="SimSun" w:hAnsi="Times New Roman" w:cs="Times New Roman"/>
          <w:kern w:val="2"/>
          <w:sz w:val="24"/>
          <w:szCs w:val="24"/>
          <w:lang w:eastAsia="zh-CN"/>
        </w:rPr>
        <w:t xml:space="preserve">Department of Plant Pathology, </w:t>
      </w:r>
      <w:r w:rsidR="00513D03" w:rsidRPr="00513D03">
        <w:rPr>
          <w:rFonts w:ascii="Times New Roman" w:eastAsia="SimSun" w:hAnsi="Times New Roman" w:cs="Times New Roman"/>
          <w:kern w:val="2"/>
          <w:sz w:val="24"/>
          <w:szCs w:val="24"/>
          <w:lang w:eastAsia="zh-CN"/>
        </w:rPr>
        <w:t>Throckmorton Kansas State University Manhattan, KS 66506 U.S.A</w:t>
      </w:r>
    </w:p>
    <w:p w14:paraId="03BBD33F" w14:textId="318A0EC4" w:rsidR="00513D03" w:rsidRDefault="00513D03"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p>
    <w:p w14:paraId="18653831" w14:textId="77777777" w:rsidR="00513D03" w:rsidRPr="00C832ED" w:rsidRDefault="00513D03"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p>
    <w:p w14:paraId="03B7D744" w14:textId="77777777" w:rsidR="0077232D" w:rsidRDefault="0077232D">
      <w:pPr>
        <w:rPr>
          <w:rFonts w:ascii="Times New Roman" w:eastAsia="바탕" w:hAnsi="Times New Roman"/>
          <w:sz w:val="36"/>
          <w:szCs w:val="36"/>
        </w:rPr>
      </w:pPr>
      <w:r>
        <w:rPr>
          <w:rFonts w:ascii="Times New Roman" w:eastAsia="바탕" w:hAnsi="Times New Roman"/>
          <w:sz w:val="36"/>
          <w:szCs w:val="36"/>
        </w:rPr>
        <w:br w:type="page"/>
      </w:r>
    </w:p>
    <w:p w14:paraId="3EC9EF4B" w14:textId="77777777" w:rsidR="00731D78" w:rsidRDefault="00731D78" w:rsidP="00731D78">
      <w:pPr>
        <w:spacing w:after="0" w:line="360" w:lineRule="auto"/>
        <w:rPr>
          <w:rFonts w:ascii="Times New Roman" w:hAnsi="Times New Roman"/>
          <w:sz w:val="24"/>
          <w:szCs w:val="24"/>
        </w:rPr>
      </w:pPr>
      <w:r>
        <w:rPr>
          <w:rFonts w:ascii="Times New Roman" w:eastAsia="바탕" w:hAnsi="Times New Roman"/>
          <w:sz w:val="36"/>
          <w:szCs w:val="36"/>
        </w:rPr>
        <w:lastRenderedPageBreak/>
        <w:t>Abstract</w:t>
      </w:r>
    </w:p>
    <w:p w14:paraId="63EDF4CC" w14:textId="1D5D90C0" w:rsidR="00372B7B" w:rsidRDefault="002679B7" w:rsidP="002679B7">
      <w:pPr>
        <w:spacing w:after="0" w:line="360" w:lineRule="auto"/>
        <w:rPr>
          <w:rFonts w:ascii="Times New Roman" w:hAnsi="Times New Roman" w:cs="Times New Roman"/>
          <w:sz w:val="24"/>
          <w:szCs w:val="24"/>
        </w:rPr>
      </w:pPr>
      <w:r w:rsidRPr="002679B7">
        <w:rPr>
          <w:rFonts w:ascii="Times New Roman" w:eastAsia="바탕" w:hAnsi="Times New Roman"/>
          <w:sz w:val="24"/>
          <w:szCs w:val="24"/>
        </w:rPr>
        <w:t>Anthocyanins</w:t>
      </w:r>
      <w:r>
        <w:rPr>
          <w:rFonts w:ascii="Times New Roman" w:eastAsia="바탕" w:hAnsi="Times New Roman" w:hint="eastAsia"/>
          <w:sz w:val="24"/>
          <w:szCs w:val="24"/>
        </w:rPr>
        <w:t xml:space="preserve"> </w:t>
      </w:r>
      <w:r w:rsidR="0046049C">
        <w:rPr>
          <w:rFonts w:ascii="Times New Roman" w:eastAsia="바탕" w:hAnsi="Times New Roman"/>
          <w:sz w:val="24"/>
          <w:szCs w:val="24"/>
        </w:rPr>
        <w:t xml:space="preserve">are </w:t>
      </w:r>
      <w:r w:rsidR="00F52E55">
        <w:rPr>
          <w:rFonts w:ascii="Times New Roman" w:eastAsia="바탕" w:hAnsi="Times New Roman"/>
          <w:sz w:val="24"/>
          <w:szCs w:val="24"/>
        </w:rPr>
        <w:t>colorful</w:t>
      </w:r>
      <w:r w:rsidR="00F52E55">
        <w:rPr>
          <w:rFonts w:ascii="Times New Roman" w:eastAsia="바탕" w:hAnsi="Times New Roman" w:hint="eastAsia"/>
          <w:sz w:val="24"/>
          <w:szCs w:val="24"/>
        </w:rPr>
        <w:t xml:space="preserve"> pigments </w:t>
      </w:r>
      <w:r w:rsidR="00A734B9">
        <w:rPr>
          <w:rFonts w:ascii="Times New Roman" w:eastAsia="바탕" w:hAnsi="Times New Roman"/>
          <w:sz w:val="24"/>
          <w:szCs w:val="24"/>
        </w:rPr>
        <w:t xml:space="preserve">known for contributing </w:t>
      </w:r>
      <w:r w:rsidR="00F52E55">
        <w:rPr>
          <w:rFonts w:ascii="Times New Roman" w:eastAsia="바탕" w:hAnsi="Times New Roman" w:hint="eastAsia"/>
          <w:sz w:val="24"/>
          <w:szCs w:val="24"/>
        </w:rPr>
        <w:t xml:space="preserve">antioxidant </w:t>
      </w:r>
      <w:r w:rsidR="00A734B9">
        <w:rPr>
          <w:rFonts w:ascii="Times New Roman" w:eastAsia="바탕" w:hAnsi="Times New Roman"/>
          <w:sz w:val="24"/>
          <w:szCs w:val="24"/>
        </w:rPr>
        <w:t xml:space="preserve">effects </w:t>
      </w:r>
      <w:r w:rsidR="008E7B89">
        <w:rPr>
          <w:rFonts w:ascii="Times New Roman" w:eastAsia="바탕" w:hAnsi="Times New Roman" w:hint="eastAsia"/>
          <w:sz w:val="24"/>
          <w:szCs w:val="24"/>
        </w:rPr>
        <w:t xml:space="preserve">to </w:t>
      </w:r>
      <w:r w:rsidR="00A734B9">
        <w:rPr>
          <w:rFonts w:ascii="Times New Roman" w:eastAsia="바탕" w:hAnsi="Times New Roman"/>
          <w:sz w:val="24"/>
          <w:szCs w:val="24"/>
        </w:rPr>
        <w:t xml:space="preserve">the </w:t>
      </w:r>
      <w:r w:rsidR="008E7B89">
        <w:rPr>
          <w:rFonts w:ascii="Times New Roman" w:eastAsia="바탕" w:hAnsi="Times New Roman" w:hint="eastAsia"/>
          <w:sz w:val="24"/>
          <w:szCs w:val="24"/>
        </w:rPr>
        <w:t>human diet</w:t>
      </w:r>
      <w:r w:rsidR="00891DDF">
        <w:rPr>
          <w:rFonts w:ascii="Times New Roman" w:eastAsia="바탕" w:hAnsi="Times New Roman"/>
          <w:sz w:val="24"/>
          <w:szCs w:val="24"/>
        </w:rPr>
        <w:t xml:space="preserve"> which provide </w:t>
      </w:r>
      <w:r w:rsidR="00A734B9">
        <w:rPr>
          <w:rFonts w:ascii="Times New Roman" w:eastAsia="바탕" w:hAnsi="Times New Roman"/>
          <w:sz w:val="24"/>
          <w:szCs w:val="24"/>
        </w:rPr>
        <w:t xml:space="preserve">health benefits that protect against several forms of </w:t>
      </w:r>
      <w:r w:rsidR="00170E05">
        <w:rPr>
          <w:rFonts w:ascii="Times New Roman" w:eastAsia="바탕" w:hAnsi="Times New Roman" w:hint="eastAsia"/>
          <w:sz w:val="24"/>
          <w:szCs w:val="24"/>
        </w:rPr>
        <w:t>cancer and vascular disease.</w:t>
      </w:r>
      <w:r w:rsidR="00412DAC">
        <w:rPr>
          <w:rFonts w:ascii="Times New Roman" w:eastAsia="바탕" w:hAnsi="Times New Roman" w:hint="eastAsia"/>
          <w:sz w:val="24"/>
          <w:szCs w:val="24"/>
        </w:rPr>
        <w:t xml:space="preserve"> </w:t>
      </w:r>
      <w:r w:rsidR="00412DAC">
        <w:rPr>
          <w:rFonts w:ascii="Times New Roman" w:eastAsia="바탕" w:hAnsi="Times New Roman"/>
          <w:sz w:val="24"/>
          <w:szCs w:val="24"/>
        </w:rPr>
        <w:t>Unfortunately</w:t>
      </w:r>
      <w:r w:rsidR="00412DAC">
        <w:rPr>
          <w:rFonts w:ascii="Times New Roman" w:eastAsia="바탕" w:hAnsi="Times New Roman" w:hint="eastAsia"/>
          <w:sz w:val="24"/>
          <w:szCs w:val="24"/>
        </w:rPr>
        <w:t>,</w:t>
      </w:r>
      <w:r w:rsidR="00170E05">
        <w:rPr>
          <w:rFonts w:ascii="Times New Roman" w:eastAsia="바탕" w:hAnsi="Times New Roman" w:hint="eastAsia"/>
          <w:sz w:val="24"/>
          <w:szCs w:val="24"/>
        </w:rPr>
        <w:t xml:space="preserve"> </w:t>
      </w:r>
      <w:r w:rsidR="00412DAC">
        <w:rPr>
          <w:rFonts w:ascii="Times New Roman" w:eastAsia="바탕" w:hAnsi="Times New Roman" w:hint="eastAsia"/>
          <w:sz w:val="24"/>
          <w:szCs w:val="24"/>
        </w:rPr>
        <w:t>t</w:t>
      </w:r>
      <w:r w:rsidR="00E21422">
        <w:rPr>
          <w:rFonts w:ascii="Times New Roman" w:eastAsia="바탕" w:hAnsi="Times New Roman" w:hint="eastAsia"/>
          <w:sz w:val="24"/>
          <w:szCs w:val="24"/>
        </w:rPr>
        <w:t>omato</w:t>
      </w:r>
      <w:r w:rsidR="00A734B9">
        <w:rPr>
          <w:rFonts w:ascii="Times New Roman" w:eastAsia="바탕" w:hAnsi="Times New Roman"/>
          <w:sz w:val="24"/>
          <w:szCs w:val="24"/>
        </w:rPr>
        <w:t>es</w:t>
      </w:r>
      <w:r w:rsidR="00E21422">
        <w:rPr>
          <w:rFonts w:ascii="Times New Roman" w:eastAsia="바탕" w:hAnsi="Times New Roman" w:hint="eastAsia"/>
          <w:sz w:val="24"/>
          <w:szCs w:val="24"/>
        </w:rPr>
        <w:t xml:space="preserve"> </w:t>
      </w:r>
      <w:r w:rsidR="00891DDF">
        <w:rPr>
          <w:rFonts w:ascii="Times New Roman" w:eastAsia="바탕" w:hAnsi="Times New Roman"/>
          <w:sz w:val="24"/>
          <w:szCs w:val="24"/>
        </w:rPr>
        <w:t xml:space="preserve">found in nature </w:t>
      </w:r>
      <w:r w:rsidR="00A734B9">
        <w:rPr>
          <w:rFonts w:ascii="Times New Roman" w:eastAsia="바탕" w:hAnsi="Times New Roman"/>
          <w:sz w:val="24"/>
          <w:szCs w:val="24"/>
        </w:rPr>
        <w:t xml:space="preserve">have </w:t>
      </w:r>
      <w:r w:rsidR="00891DDF">
        <w:rPr>
          <w:rFonts w:ascii="Times New Roman" w:eastAsia="바탕" w:hAnsi="Times New Roman"/>
          <w:sz w:val="24"/>
          <w:szCs w:val="24"/>
        </w:rPr>
        <w:t>very low</w:t>
      </w:r>
      <w:r w:rsidR="00E21422">
        <w:rPr>
          <w:rFonts w:ascii="Times New Roman" w:eastAsia="바탕" w:hAnsi="Times New Roman" w:hint="eastAsia"/>
          <w:sz w:val="24"/>
          <w:szCs w:val="24"/>
        </w:rPr>
        <w:t xml:space="preserve"> </w:t>
      </w:r>
      <w:r w:rsidR="00E21422">
        <w:rPr>
          <w:rFonts w:ascii="Times New Roman" w:eastAsia="바탕" w:hAnsi="Times New Roman"/>
          <w:sz w:val="24"/>
          <w:szCs w:val="24"/>
        </w:rPr>
        <w:t>anthocyanin</w:t>
      </w:r>
      <w:r w:rsidR="00891DDF">
        <w:rPr>
          <w:rFonts w:ascii="Times New Roman" w:eastAsia="바탕" w:hAnsi="Times New Roman"/>
          <w:sz w:val="24"/>
          <w:szCs w:val="24"/>
        </w:rPr>
        <w:t xml:space="preserve"> content</w:t>
      </w:r>
      <w:r w:rsidR="00594A8D">
        <w:rPr>
          <w:rFonts w:ascii="Times New Roman" w:eastAsia="바탕" w:hAnsi="Times New Roman" w:hint="eastAsia"/>
          <w:sz w:val="24"/>
          <w:szCs w:val="24"/>
        </w:rPr>
        <w:t>. Anthocyanin rich, purple tomato</w:t>
      </w:r>
      <w:r w:rsidR="00490010">
        <w:rPr>
          <w:rFonts w:ascii="Times New Roman" w:eastAsia="바탕" w:hAnsi="Times New Roman"/>
          <w:sz w:val="24"/>
          <w:szCs w:val="24"/>
        </w:rPr>
        <w:t>es</w:t>
      </w:r>
      <w:r w:rsidR="00971300">
        <w:rPr>
          <w:rFonts w:ascii="Times New Roman" w:eastAsia="바탕" w:hAnsi="Times New Roman" w:hint="eastAsia"/>
          <w:sz w:val="24"/>
          <w:szCs w:val="24"/>
        </w:rPr>
        <w:t xml:space="preserve"> by the ectopic co</w:t>
      </w:r>
      <w:r w:rsidR="00A76266">
        <w:rPr>
          <w:rFonts w:ascii="Times New Roman" w:eastAsia="바탕" w:hAnsi="Times New Roman"/>
          <w:sz w:val="24"/>
          <w:szCs w:val="24"/>
        </w:rPr>
        <w:t>-</w:t>
      </w:r>
      <w:r w:rsidR="00971300">
        <w:rPr>
          <w:rFonts w:ascii="Times New Roman" w:eastAsia="바탕" w:hAnsi="Times New Roman" w:hint="eastAsia"/>
          <w:sz w:val="24"/>
          <w:szCs w:val="24"/>
        </w:rPr>
        <w:t xml:space="preserve">expression of </w:t>
      </w:r>
      <w:r w:rsidR="003D0C03">
        <w:rPr>
          <w:rFonts w:ascii="Times New Roman" w:eastAsia="바탕" w:hAnsi="Times New Roman"/>
          <w:sz w:val="24"/>
          <w:szCs w:val="24"/>
        </w:rPr>
        <w:t xml:space="preserve">two </w:t>
      </w:r>
      <w:r w:rsidR="003D0C03" w:rsidRPr="003D0C03">
        <w:rPr>
          <w:rFonts w:ascii="Times New Roman" w:eastAsia="바탕" w:hAnsi="Times New Roman"/>
          <w:sz w:val="24"/>
          <w:szCs w:val="24"/>
        </w:rPr>
        <w:t xml:space="preserve">transcription factors </w:t>
      </w:r>
      <w:proofErr w:type="spellStart"/>
      <w:r w:rsidR="00971300" w:rsidRPr="008004B3">
        <w:rPr>
          <w:rFonts w:ascii="Times New Roman" w:eastAsia="바탕" w:hAnsi="Times New Roman"/>
          <w:i/>
          <w:sz w:val="24"/>
          <w:szCs w:val="24"/>
        </w:rPr>
        <w:t>Delila</w:t>
      </w:r>
      <w:proofErr w:type="spellEnd"/>
      <w:r w:rsidR="00EE61DD">
        <w:rPr>
          <w:rFonts w:ascii="Times New Roman" w:eastAsia="바탕" w:hAnsi="Times New Roman" w:hint="eastAsia"/>
          <w:sz w:val="24"/>
          <w:szCs w:val="24"/>
        </w:rPr>
        <w:t xml:space="preserve"> (</w:t>
      </w:r>
      <w:r w:rsidR="00EE61DD" w:rsidRPr="00723467">
        <w:rPr>
          <w:rFonts w:ascii="Times New Roman" w:eastAsia="바탕" w:hAnsi="Times New Roman"/>
          <w:i/>
          <w:sz w:val="24"/>
          <w:szCs w:val="24"/>
        </w:rPr>
        <w:t>Del</w:t>
      </w:r>
      <w:r w:rsidR="00EE61DD">
        <w:rPr>
          <w:rFonts w:ascii="Times New Roman" w:eastAsia="바탕" w:hAnsi="Times New Roman" w:hint="eastAsia"/>
          <w:sz w:val="24"/>
          <w:szCs w:val="24"/>
        </w:rPr>
        <w:t>)</w:t>
      </w:r>
      <w:r w:rsidR="00971300">
        <w:rPr>
          <w:rFonts w:ascii="Times New Roman" w:eastAsia="바탕" w:hAnsi="Times New Roman" w:hint="eastAsia"/>
          <w:sz w:val="24"/>
          <w:szCs w:val="24"/>
        </w:rPr>
        <w:t xml:space="preserve"> and </w:t>
      </w:r>
      <w:r w:rsidR="00971300" w:rsidRPr="008004B3">
        <w:rPr>
          <w:rFonts w:ascii="Times New Roman" w:eastAsia="바탕" w:hAnsi="Times New Roman"/>
          <w:i/>
          <w:sz w:val="24"/>
          <w:szCs w:val="24"/>
        </w:rPr>
        <w:t>Rosea1</w:t>
      </w:r>
      <w:r w:rsidR="00EE61DD">
        <w:rPr>
          <w:rFonts w:ascii="Times New Roman" w:eastAsia="바탕" w:hAnsi="Times New Roman" w:hint="eastAsia"/>
          <w:sz w:val="24"/>
          <w:szCs w:val="24"/>
        </w:rPr>
        <w:t xml:space="preserve"> (</w:t>
      </w:r>
      <w:r w:rsidR="00EE61DD" w:rsidRPr="00723467">
        <w:rPr>
          <w:rFonts w:ascii="Times New Roman" w:eastAsia="바탕" w:hAnsi="Times New Roman"/>
          <w:i/>
          <w:sz w:val="24"/>
          <w:szCs w:val="24"/>
        </w:rPr>
        <w:t>Ros</w:t>
      </w:r>
      <w:r w:rsidR="0026547C">
        <w:rPr>
          <w:rFonts w:ascii="Times New Roman" w:eastAsia="바탕" w:hAnsi="Times New Roman"/>
          <w:i/>
          <w:sz w:val="24"/>
          <w:szCs w:val="24"/>
        </w:rPr>
        <w:t>1</w:t>
      </w:r>
      <w:r w:rsidR="00EE61DD">
        <w:rPr>
          <w:rFonts w:ascii="Times New Roman" w:eastAsia="바탕" w:hAnsi="Times New Roman" w:hint="eastAsia"/>
          <w:sz w:val="24"/>
          <w:szCs w:val="24"/>
        </w:rPr>
        <w:t>)</w:t>
      </w:r>
      <w:r w:rsidR="00971300">
        <w:rPr>
          <w:rFonts w:ascii="Times New Roman" w:eastAsia="바탕" w:hAnsi="Times New Roman" w:hint="eastAsia"/>
          <w:sz w:val="24"/>
          <w:szCs w:val="24"/>
        </w:rPr>
        <w:t xml:space="preserve"> </w:t>
      </w:r>
      <w:r w:rsidR="00723467" w:rsidRPr="00723467">
        <w:rPr>
          <w:rFonts w:ascii="Times New Roman" w:eastAsia="바탕" w:hAnsi="Times New Roman"/>
          <w:sz w:val="24"/>
          <w:szCs w:val="24"/>
        </w:rPr>
        <w:t xml:space="preserve">from the snapdragon </w:t>
      </w:r>
      <w:r w:rsidR="00723467" w:rsidRPr="00723467">
        <w:rPr>
          <w:rFonts w:ascii="Times New Roman" w:eastAsia="바탕" w:hAnsi="Times New Roman"/>
          <w:i/>
          <w:sz w:val="24"/>
          <w:szCs w:val="24"/>
        </w:rPr>
        <w:t xml:space="preserve">Antirrhinum </w:t>
      </w:r>
      <w:proofErr w:type="spellStart"/>
      <w:r w:rsidR="00723467" w:rsidRPr="00723467">
        <w:rPr>
          <w:rFonts w:ascii="Times New Roman" w:eastAsia="바탕" w:hAnsi="Times New Roman"/>
          <w:i/>
          <w:sz w:val="24"/>
          <w:szCs w:val="24"/>
        </w:rPr>
        <w:t>majus</w:t>
      </w:r>
      <w:proofErr w:type="spellEnd"/>
      <w:r w:rsidR="00723467" w:rsidRPr="00723467">
        <w:rPr>
          <w:rFonts w:ascii="Times New Roman" w:eastAsia="바탕" w:hAnsi="Times New Roman" w:hint="eastAsia"/>
          <w:sz w:val="24"/>
          <w:szCs w:val="24"/>
        </w:rPr>
        <w:t xml:space="preserve"> </w:t>
      </w:r>
      <w:r w:rsidR="00594A8D">
        <w:rPr>
          <w:rFonts w:ascii="Times New Roman" w:eastAsia="바탕" w:hAnsi="Times New Roman" w:hint="eastAsia"/>
          <w:sz w:val="24"/>
          <w:szCs w:val="24"/>
        </w:rPr>
        <w:t>ha</w:t>
      </w:r>
      <w:r w:rsidR="00723467">
        <w:rPr>
          <w:rFonts w:ascii="Times New Roman" w:eastAsia="바탕" w:hAnsi="Times New Roman"/>
          <w:sz w:val="24"/>
          <w:szCs w:val="24"/>
        </w:rPr>
        <w:t>ve</w:t>
      </w:r>
      <w:r w:rsidR="00594A8D">
        <w:rPr>
          <w:rFonts w:ascii="Times New Roman" w:eastAsia="바탕" w:hAnsi="Times New Roman" w:hint="eastAsia"/>
          <w:sz w:val="24"/>
          <w:szCs w:val="24"/>
        </w:rPr>
        <w:t xml:space="preserve"> been </w:t>
      </w:r>
      <w:r w:rsidR="003D4D6C">
        <w:rPr>
          <w:rFonts w:ascii="Times New Roman" w:eastAsia="바탕" w:hAnsi="Times New Roman"/>
          <w:sz w:val="24"/>
          <w:szCs w:val="24"/>
        </w:rPr>
        <w:t>generated</w:t>
      </w:r>
      <w:r w:rsidR="00594A8D">
        <w:rPr>
          <w:rFonts w:ascii="Times New Roman" w:eastAsia="바탕" w:hAnsi="Times New Roman" w:hint="eastAsia"/>
          <w:sz w:val="24"/>
          <w:szCs w:val="24"/>
        </w:rPr>
        <w:t xml:space="preserve">. </w:t>
      </w:r>
      <w:r w:rsidR="00EE61DD">
        <w:rPr>
          <w:rFonts w:ascii="Times New Roman" w:eastAsia="바탕" w:hAnsi="Times New Roman" w:hint="eastAsia"/>
          <w:sz w:val="24"/>
          <w:szCs w:val="24"/>
        </w:rPr>
        <w:t xml:space="preserve">However, the </w:t>
      </w:r>
      <w:r w:rsidR="00EE61DD" w:rsidRPr="004963AF">
        <w:rPr>
          <w:rFonts w:ascii="Times New Roman" w:eastAsia="바탕" w:hAnsi="Times New Roman"/>
          <w:i/>
          <w:sz w:val="24"/>
          <w:szCs w:val="24"/>
        </w:rPr>
        <w:t>Del/Ros</w:t>
      </w:r>
      <w:r w:rsidR="0026547C" w:rsidRPr="0026547C">
        <w:rPr>
          <w:rFonts w:ascii="Times New Roman" w:eastAsia="바탕" w:hAnsi="Times New Roman"/>
          <w:i/>
          <w:sz w:val="24"/>
          <w:szCs w:val="24"/>
        </w:rPr>
        <w:t>1</w:t>
      </w:r>
      <w:r w:rsidR="0026547C">
        <w:rPr>
          <w:rFonts w:ascii="Times New Roman" w:eastAsia="바탕" w:hAnsi="Times New Roman"/>
          <w:sz w:val="24"/>
          <w:szCs w:val="24"/>
        </w:rPr>
        <w:t xml:space="preserve"> </w:t>
      </w:r>
      <w:r w:rsidR="00BD751E">
        <w:rPr>
          <w:rFonts w:ascii="Times New Roman" w:eastAsia="바탕" w:hAnsi="Times New Roman"/>
          <w:sz w:val="24"/>
          <w:szCs w:val="24"/>
        </w:rPr>
        <w:t>(</w:t>
      </w:r>
      <w:r w:rsidR="00BD751E" w:rsidRPr="00BD751E">
        <w:rPr>
          <w:rFonts w:ascii="Times New Roman" w:eastAsia="바탕" w:hAnsi="Times New Roman"/>
          <w:i/>
          <w:sz w:val="24"/>
          <w:szCs w:val="24"/>
        </w:rPr>
        <w:t>DR</w:t>
      </w:r>
      <w:r w:rsidR="00BD751E">
        <w:rPr>
          <w:rFonts w:ascii="Times New Roman" w:eastAsia="바탕" w:hAnsi="Times New Roman"/>
          <w:sz w:val="24"/>
          <w:szCs w:val="24"/>
        </w:rPr>
        <w:t>)</w:t>
      </w:r>
      <w:r w:rsidR="003D4D6C">
        <w:rPr>
          <w:rFonts w:ascii="Times New Roman" w:eastAsia="바탕" w:hAnsi="Times New Roman"/>
          <w:sz w:val="24"/>
          <w:szCs w:val="24"/>
        </w:rPr>
        <w:t xml:space="preserve">-expressing tomatoes </w:t>
      </w:r>
      <w:r w:rsidR="007828D4">
        <w:rPr>
          <w:rFonts w:ascii="Times New Roman" w:eastAsia="바탕" w:hAnsi="Times New Roman"/>
          <w:sz w:val="24"/>
          <w:szCs w:val="24"/>
        </w:rPr>
        <w:t>cannot</w:t>
      </w:r>
      <w:r w:rsidR="00EE61DD">
        <w:rPr>
          <w:rFonts w:ascii="Times New Roman" w:eastAsia="바탕" w:hAnsi="Times New Roman" w:hint="eastAsia"/>
          <w:sz w:val="24"/>
          <w:szCs w:val="24"/>
        </w:rPr>
        <w:t xml:space="preserve"> </w:t>
      </w:r>
      <w:r w:rsidR="00723467" w:rsidRPr="00723467">
        <w:rPr>
          <w:rFonts w:ascii="Times New Roman" w:eastAsia="바탕" w:hAnsi="Times New Roman"/>
          <w:sz w:val="24"/>
          <w:szCs w:val="24"/>
        </w:rPr>
        <w:t>sufficient</w:t>
      </w:r>
      <w:r w:rsidR="00723467">
        <w:rPr>
          <w:rFonts w:ascii="Times New Roman" w:eastAsia="바탕" w:hAnsi="Times New Roman"/>
          <w:sz w:val="24"/>
          <w:szCs w:val="24"/>
        </w:rPr>
        <w:t xml:space="preserve">ly </w:t>
      </w:r>
      <w:r w:rsidR="00EE61DD">
        <w:rPr>
          <w:rFonts w:ascii="Times New Roman" w:eastAsia="바탕" w:hAnsi="Times New Roman" w:hint="eastAsia"/>
          <w:sz w:val="24"/>
          <w:szCs w:val="24"/>
        </w:rPr>
        <w:t xml:space="preserve">upregulate all necessary </w:t>
      </w:r>
      <w:r w:rsidR="00EB2979">
        <w:rPr>
          <w:rFonts w:ascii="Times New Roman" w:eastAsia="바탕" w:hAnsi="Times New Roman"/>
          <w:sz w:val="24"/>
          <w:szCs w:val="24"/>
        </w:rPr>
        <w:t xml:space="preserve">key </w:t>
      </w:r>
      <w:r w:rsidR="00723467" w:rsidRPr="00723467">
        <w:rPr>
          <w:rFonts w:ascii="Times New Roman" w:eastAsia="바탕" w:hAnsi="Times New Roman"/>
          <w:sz w:val="24"/>
          <w:szCs w:val="24"/>
        </w:rPr>
        <w:t>endogenous</w:t>
      </w:r>
      <w:r w:rsidR="00723467" w:rsidRPr="00723467">
        <w:rPr>
          <w:rFonts w:ascii="Times New Roman" w:eastAsia="바탕" w:hAnsi="Times New Roman" w:hint="eastAsia"/>
          <w:sz w:val="24"/>
          <w:szCs w:val="24"/>
        </w:rPr>
        <w:t xml:space="preserve"> </w:t>
      </w:r>
      <w:r w:rsidR="00EE61DD">
        <w:rPr>
          <w:rFonts w:ascii="Times New Roman" w:eastAsia="바탕" w:hAnsi="Times New Roman" w:hint="eastAsia"/>
          <w:sz w:val="24"/>
          <w:szCs w:val="24"/>
        </w:rPr>
        <w:t>genes</w:t>
      </w:r>
      <w:r w:rsidR="00723467" w:rsidRPr="008748A4">
        <w:rPr>
          <w:rFonts w:ascii="Times New Roman" w:eastAsia="바탕" w:hAnsi="Times New Roman"/>
          <w:sz w:val="24"/>
          <w:szCs w:val="24"/>
        </w:rPr>
        <w:t xml:space="preserve">, particularly </w:t>
      </w:r>
      <w:proofErr w:type="spellStart"/>
      <w:r w:rsidR="003D0C03" w:rsidRPr="008748A4">
        <w:rPr>
          <w:rFonts w:ascii="Times New Roman" w:eastAsia="바탕" w:hAnsi="Times New Roman"/>
          <w:sz w:val="24"/>
          <w:szCs w:val="24"/>
        </w:rPr>
        <w:t>chalcone</w:t>
      </w:r>
      <w:proofErr w:type="spellEnd"/>
      <w:r w:rsidR="003D0C03" w:rsidRPr="008748A4">
        <w:rPr>
          <w:rFonts w:ascii="Times New Roman" w:eastAsia="바탕" w:hAnsi="Times New Roman"/>
          <w:sz w:val="24"/>
          <w:szCs w:val="24"/>
        </w:rPr>
        <w:t xml:space="preserve"> isomerase </w:t>
      </w:r>
      <w:r w:rsidR="00723467" w:rsidRPr="008748A4">
        <w:rPr>
          <w:rFonts w:ascii="Times New Roman" w:eastAsia="바탕" w:hAnsi="Times New Roman"/>
          <w:sz w:val="24"/>
          <w:szCs w:val="24"/>
        </w:rPr>
        <w:t>(</w:t>
      </w:r>
      <w:r w:rsidR="00723467" w:rsidRPr="008748A4">
        <w:rPr>
          <w:rFonts w:ascii="Times New Roman" w:eastAsia="바탕" w:hAnsi="Times New Roman"/>
          <w:i/>
          <w:sz w:val="24"/>
          <w:szCs w:val="24"/>
        </w:rPr>
        <w:t>CHI</w:t>
      </w:r>
      <w:r w:rsidR="00723467" w:rsidRPr="008748A4">
        <w:rPr>
          <w:rFonts w:ascii="Times New Roman" w:eastAsia="바탕" w:hAnsi="Times New Roman"/>
          <w:sz w:val="24"/>
          <w:szCs w:val="24"/>
        </w:rPr>
        <w:t>),</w:t>
      </w:r>
      <w:r w:rsidR="00EE61DD" w:rsidRPr="008748A4">
        <w:rPr>
          <w:rFonts w:ascii="Times New Roman" w:eastAsia="바탕" w:hAnsi="Times New Roman"/>
          <w:sz w:val="24"/>
          <w:szCs w:val="24"/>
        </w:rPr>
        <w:t xml:space="preserve"> for</w:t>
      </w:r>
      <w:r w:rsidR="00C666D1" w:rsidRPr="008748A4">
        <w:rPr>
          <w:rFonts w:ascii="Times New Roman" w:eastAsia="바탕" w:hAnsi="Times New Roman"/>
          <w:sz w:val="24"/>
          <w:szCs w:val="24"/>
        </w:rPr>
        <w:t xml:space="preserve"> full utilization of the</w:t>
      </w:r>
      <w:r w:rsidR="00E91913" w:rsidRPr="008748A4">
        <w:rPr>
          <w:rFonts w:ascii="Times New Roman" w:eastAsia="바탕" w:hAnsi="Times New Roman"/>
          <w:sz w:val="24"/>
          <w:szCs w:val="24"/>
        </w:rPr>
        <w:t xml:space="preserve"> </w:t>
      </w:r>
      <w:r w:rsidR="00EE61DD" w:rsidRPr="008748A4">
        <w:rPr>
          <w:rFonts w:ascii="Times New Roman" w:eastAsia="바탕" w:hAnsi="Times New Roman"/>
          <w:sz w:val="24"/>
          <w:szCs w:val="24"/>
        </w:rPr>
        <w:t>anthocyanin production</w:t>
      </w:r>
      <w:r w:rsidR="00C666D1" w:rsidRPr="008748A4">
        <w:rPr>
          <w:rFonts w:ascii="Times New Roman" w:eastAsia="바탕" w:hAnsi="Times New Roman"/>
          <w:sz w:val="24"/>
          <w:szCs w:val="24"/>
        </w:rPr>
        <w:t xml:space="preserve"> pathway</w:t>
      </w:r>
      <w:r w:rsidR="00EE61DD" w:rsidRPr="008748A4">
        <w:rPr>
          <w:rFonts w:ascii="Times New Roman" w:eastAsia="바탕" w:hAnsi="Times New Roman"/>
          <w:sz w:val="24"/>
          <w:szCs w:val="24"/>
        </w:rPr>
        <w:t>.</w:t>
      </w:r>
      <w:r w:rsidR="0038305E" w:rsidRPr="008748A4">
        <w:rPr>
          <w:rFonts w:ascii="Times New Roman" w:eastAsia="바탕" w:hAnsi="Times New Roman"/>
          <w:sz w:val="24"/>
          <w:szCs w:val="24"/>
        </w:rPr>
        <w:t xml:space="preserve"> </w:t>
      </w:r>
      <w:r w:rsidR="00A734B9" w:rsidRPr="008748A4">
        <w:rPr>
          <w:rFonts w:ascii="Times New Roman" w:eastAsia="바탕" w:hAnsi="Times New Roman"/>
          <w:sz w:val="24"/>
          <w:szCs w:val="24"/>
        </w:rPr>
        <w:t>In this study</w:t>
      </w:r>
      <w:r w:rsidR="008C731C" w:rsidRPr="008748A4">
        <w:rPr>
          <w:rFonts w:ascii="Times New Roman" w:eastAsia="바탕" w:hAnsi="Times New Roman"/>
          <w:sz w:val="24"/>
          <w:szCs w:val="24"/>
        </w:rPr>
        <w:t>,</w:t>
      </w:r>
      <w:r w:rsidR="00A734B9">
        <w:rPr>
          <w:rFonts w:ascii="Times New Roman" w:eastAsia="바탕" w:hAnsi="Times New Roman"/>
          <w:sz w:val="24"/>
          <w:szCs w:val="24"/>
        </w:rPr>
        <w:t xml:space="preserve"> </w:t>
      </w:r>
      <w:r w:rsidR="001F5F88" w:rsidRPr="001F5F88">
        <w:rPr>
          <w:rFonts w:ascii="Times New Roman" w:eastAsia="바탕" w:hAnsi="Times New Roman" w:hint="eastAsia"/>
          <w:i/>
          <w:sz w:val="24"/>
          <w:szCs w:val="24"/>
        </w:rPr>
        <w:t>CHI</w:t>
      </w:r>
      <w:r w:rsidR="008C731C">
        <w:rPr>
          <w:rFonts w:ascii="Times New Roman" w:eastAsia="바탕" w:hAnsi="Times New Roman"/>
          <w:sz w:val="24"/>
          <w:szCs w:val="24"/>
        </w:rPr>
        <w:t xml:space="preserve"> </w:t>
      </w:r>
      <w:r w:rsidR="00A734B9">
        <w:rPr>
          <w:rFonts w:ascii="Times New Roman" w:eastAsia="바탕" w:hAnsi="Times New Roman"/>
          <w:sz w:val="24"/>
          <w:szCs w:val="24"/>
        </w:rPr>
        <w:t xml:space="preserve">from onion </w:t>
      </w:r>
      <w:r w:rsidR="00F64BD9" w:rsidRPr="00F64BD9">
        <w:rPr>
          <w:rFonts w:ascii="Times New Roman" w:eastAsia="바탕" w:hAnsi="Times New Roman"/>
          <w:i/>
          <w:iCs/>
          <w:sz w:val="24"/>
          <w:szCs w:val="24"/>
        </w:rPr>
        <w:t xml:space="preserve">Allium </w:t>
      </w:r>
      <w:proofErr w:type="spellStart"/>
      <w:r w:rsidR="00F64BD9" w:rsidRPr="00F64BD9">
        <w:rPr>
          <w:rFonts w:ascii="Times New Roman" w:eastAsia="바탕" w:hAnsi="Times New Roman"/>
          <w:i/>
          <w:iCs/>
          <w:sz w:val="24"/>
          <w:szCs w:val="24"/>
        </w:rPr>
        <w:t>cepa</w:t>
      </w:r>
      <w:proofErr w:type="spellEnd"/>
      <w:r w:rsidR="00F64BD9" w:rsidRPr="00F64BD9">
        <w:rPr>
          <w:rFonts w:ascii="Times New Roman" w:eastAsia="바탕" w:hAnsi="Times New Roman"/>
          <w:sz w:val="24"/>
          <w:szCs w:val="24"/>
        </w:rPr>
        <w:t xml:space="preserve"> </w:t>
      </w:r>
      <w:r w:rsidR="00180A8A">
        <w:rPr>
          <w:rFonts w:ascii="Times New Roman" w:eastAsia="바탕" w:hAnsi="Times New Roman"/>
          <w:sz w:val="24"/>
          <w:szCs w:val="24"/>
        </w:rPr>
        <w:t xml:space="preserve">was introduced into </w:t>
      </w:r>
      <w:r w:rsidR="00180A8A" w:rsidRPr="006737FA">
        <w:rPr>
          <w:rFonts w:ascii="Times New Roman" w:eastAsia="바탕" w:hAnsi="Times New Roman"/>
          <w:i/>
          <w:sz w:val="24"/>
          <w:szCs w:val="24"/>
        </w:rPr>
        <w:t>DR</w:t>
      </w:r>
      <w:r w:rsidR="001C332F">
        <w:rPr>
          <w:rFonts w:ascii="Times New Roman" w:eastAsia="바탕" w:hAnsi="Times New Roman"/>
          <w:sz w:val="24"/>
          <w:szCs w:val="24"/>
        </w:rPr>
        <w:t>-</w:t>
      </w:r>
      <w:r w:rsidR="00180A8A">
        <w:rPr>
          <w:rFonts w:ascii="Times New Roman" w:eastAsia="바탕" w:hAnsi="Times New Roman"/>
          <w:sz w:val="24"/>
          <w:szCs w:val="24"/>
        </w:rPr>
        <w:t>expressing tomato</w:t>
      </w:r>
      <w:r w:rsidR="00827B0B">
        <w:rPr>
          <w:rFonts w:ascii="Times New Roman" w:eastAsia="바탕" w:hAnsi="Times New Roman"/>
          <w:sz w:val="24"/>
          <w:szCs w:val="24"/>
        </w:rPr>
        <w:t>es</w:t>
      </w:r>
      <w:r w:rsidR="00180A8A">
        <w:rPr>
          <w:rFonts w:ascii="Times New Roman" w:eastAsia="바탕" w:hAnsi="Times New Roman"/>
          <w:sz w:val="24"/>
          <w:szCs w:val="24"/>
        </w:rPr>
        <w:t xml:space="preserve"> </w:t>
      </w:r>
      <w:r w:rsidR="001721F8" w:rsidRPr="001721F8">
        <w:rPr>
          <w:rFonts w:ascii="Times New Roman" w:eastAsia="바탕" w:hAnsi="Times New Roman"/>
          <w:sz w:val="24"/>
          <w:szCs w:val="24"/>
        </w:rPr>
        <w:t xml:space="preserve">for a </w:t>
      </w:r>
      <w:r w:rsidR="001721F8">
        <w:rPr>
          <w:rFonts w:ascii="Times New Roman" w:eastAsia="바탕" w:hAnsi="Times New Roman"/>
          <w:sz w:val="24"/>
          <w:szCs w:val="24"/>
        </w:rPr>
        <w:t xml:space="preserve">further </w:t>
      </w:r>
      <w:r w:rsidR="001721F8" w:rsidRPr="001721F8">
        <w:rPr>
          <w:rFonts w:ascii="Times New Roman" w:eastAsia="바탕" w:hAnsi="Times New Roman"/>
          <w:sz w:val="24"/>
          <w:szCs w:val="24"/>
        </w:rPr>
        <w:t xml:space="preserve">increase </w:t>
      </w:r>
      <w:r w:rsidR="008956FE">
        <w:rPr>
          <w:rFonts w:ascii="Times New Roman" w:eastAsia="바탕" w:hAnsi="Times New Roman"/>
          <w:sz w:val="24"/>
          <w:szCs w:val="24"/>
        </w:rPr>
        <w:t>of</w:t>
      </w:r>
      <w:r w:rsidR="001721F8" w:rsidRPr="001721F8">
        <w:rPr>
          <w:rFonts w:ascii="Times New Roman" w:eastAsia="바탕" w:hAnsi="Times New Roman"/>
          <w:sz w:val="24"/>
          <w:szCs w:val="24"/>
        </w:rPr>
        <w:t xml:space="preserve"> anthocyanin </w:t>
      </w:r>
      <w:r w:rsidR="00827B0B">
        <w:rPr>
          <w:rFonts w:ascii="Times New Roman" w:eastAsia="바탕" w:hAnsi="Times New Roman"/>
          <w:sz w:val="24"/>
          <w:szCs w:val="24"/>
        </w:rPr>
        <w:t>levels</w:t>
      </w:r>
      <w:r w:rsidR="00827B0B">
        <w:rPr>
          <w:rFonts w:ascii="Times New Roman" w:eastAsia="바탕" w:hAnsi="Times New Roman" w:hint="eastAsia"/>
          <w:sz w:val="24"/>
          <w:szCs w:val="24"/>
        </w:rPr>
        <w:t xml:space="preserve"> </w:t>
      </w:r>
      <w:r w:rsidR="001F5F88">
        <w:rPr>
          <w:rFonts w:ascii="Times New Roman" w:eastAsia="바탕" w:hAnsi="Times New Roman" w:hint="eastAsia"/>
          <w:sz w:val="24"/>
          <w:szCs w:val="24"/>
        </w:rPr>
        <w:t xml:space="preserve">in both </w:t>
      </w:r>
      <w:r w:rsidR="00A734B9">
        <w:rPr>
          <w:rFonts w:ascii="Times New Roman" w:eastAsia="바탕" w:hAnsi="Times New Roman"/>
          <w:sz w:val="24"/>
          <w:szCs w:val="24"/>
        </w:rPr>
        <w:t xml:space="preserve">the </w:t>
      </w:r>
      <w:r w:rsidR="001F5F88">
        <w:rPr>
          <w:rFonts w:ascii="Times New Roman" w:eastAsia="바탕" w:hAnsi="Times New Roman" w:hint="eastAsia"/>
          <w:sz w:val="24"/>
          <w:szCs w:val="24"/>
        </w:rPr>
        <w:t xml:space="preserve">peel and </w:t>
      </w:r>
      <w:r w:rsidR="00A734B9">
        <w:rPr>
          <w:rFonts w:ascii="Times New Roman" w:eastAsia="바탕" w:hAnsi="Times New Roman"/>
          <w:sz w:val="24"/>
          <w:szCs w:val="24"/>
        </w:rPr>
        <w:t xml:space="preserve">the </w:t>
      </w:r>
      <w:r w:rsidR="001F5F88">
        <w:rPr>
          <w:rFonts w:ascii="Times New Roman" w:eastAsia="바탕" w:hAnsi="Times New Roman" w:hint="eastAsia"/>
          <w:sz w:val="24"/>
          <w:szCs w:val="24"/>
        </w:rPr>
        <w:t>flesh of tomato</w:t>
      </w:r>
      <w:r w:rsidR="00A734B9">
        <w:rPr>
          <w:rFonts w:ascii="Times New Roman" w:eastAsia="바탕" w:hAnsi="Times New Roman"/>
          <w:sz w:val="24"/>
          <w:szCs w:val="24"/>
        </w:rPr>
        <w:t>es</w:t>
      </w:r>
      <w:r w:rsidR="00180A8A">
        <w:rPr>
          <w:rFonts w:ascii="Times New Roman" w:eastAsia="바탕" w:hAnsi="Times New Roman"/>
          <w:i/>
          <w:sz w:val="24"/>
          <w:szCs w:val="24"/>
        </w:rPr>
        <w:t>.</w:t>
      </w:r>
      <w:r w:rsidR="001F5F88">
        <w:rPr>
          <w:rFonts w:ascii="Times New Roman" w:eastAsia="바탕" w:hAnsi="Times New Roman" w:hint="eastAsia"/>
          <w:sz w:val="24"/>
          <w:szCs w:val="24"/>
        </w:rPr>
        <w:t xml:space="preserve"> </w:t>
      </w:r>
      <w:r w:rsidR="00623139">
        <w:rPr>
          <w:rFonts w:ascii="Times New Roman" w:eastAsia="바탕" w:hAnsi="Times New Roman" w:hint="eastAsia"/>
          <w:sz w:val="24"/>
          <w:szCs w:val="24"/>
        </w:rPr>
        <w:t xml:space="preserve">We </w:t>
      </w:r>
      <w:r w:rsidR="00623139">
        <w:rPr>
          <w:rFonts w:ascii="Times New Roman" w:eastAsia="바탕" w:hAnsi="Times New Roman"/>
          <w:sz w:val="24"/>
          <w:szCs w:val="24"/>
        </w:rPr>
        <w:t>achieved</w:t>
      </w:r>
      <w:r w:rsidR="00623139">
        <w:rPr>
          <w:rFonts w:ascii="Times New Roman" w:eastAsia="바탕" w:hAnsi="Times New Roman" w:hint="eastAsia"/>
          <w:sz w:val="24"/>
          <w:szCs w:val="24"/>
        </w:rPr>
        <w:t xml:space="preserve"> </w:t>
      </w:r>
      <w:r w:rsidR="00D868FC">
        <w:rPr>
          <w:rFonts w:ascii="Times New Roman" w:eastAsia="바탕" w:hAnsi="Times New Roman"/>
          <w:sz w:val="24"/>
          <w:szCs w:val="24"/>
        </w:rPr>
        <w:t xml:space="preserve">up to </w:t>
      </w:r>
      <w:r w:rsidR="00CB5681">
        <w:rPr>
          <w:rFonts w:ascii="Times New Roman" w:eastAsia="바탕" w:hAnsi="Times New Roman" w:hint="eastAsia"/>
          <w:sz w:val="24"/>
          <w:szCs w:val="24"/>
        </w:rPr>
        <w:t>400</w:t>
      </w:r>
      <w:r w:rsidR="00A734B9">
        <w:rPr>
          <w:rFonts w:ascii="Times New Roman" w:eastAsia="바탕" w:hAnsi="Times New Roman"/>
          <w:sz w:val="24"/>
          <w:szCs w:val="24"/>
        </w:rPr>
        <w:t>-fold</w:t>
      </w:r>
      <w:r w:rsidR="00CB5681">
        <w:rPr>
          <w:rFonts w:ascii="Times New Roman" w:eastAsia="바탕" w:hAnsi="Times New Roman" w:hint="eastAsia"/>
          <w:sz w:val="24"/>
          <w:szCs w:val="24"/>
        </w:rPr>
        <w:t xml:space="preserve"> and 260</w:t>
      </w:r>
      <w:r w:rsidR="00A734B9">
        <w:rPr>
          <w:rFonts w:ascii="Times New Roman" w:eastAsia="바탕" w:hAnsi="Times New Roman"/>
          <w:sz w:val="24"/>
          <w:szCs w:val="24"/>
        </w:rPr>
        <w:t>-</w:t>
      </w:r>
      <w:r w:rsidR="00CB5681">
        <w:rPr>
          <w:rFonts w:ascii="Times New Roman" w:eastAsia="바탕" w:hAnsi="Times New Roman" w:hint="eastAsia"/>
          <w:sz w:val="24"/>
          <w:szCs w:val="24"/>
        </w:rPr>
        <w:t>fold increase</w:t>
      </w:r>
      <w:r w:rsidR="00A734B9">
        <w:rPr>
          <w:rFonts w:ascii="Times New Roman" w:eastAsia="바탕" w:hAnsi="Times New Roman"/>
          <w:sz w:val="24"/>
          <w:szCs w:val="24"/>
        </w:rPr>
        <w:t>s</w:t>
      </w:r>
      <w:r w:rsidR="00CB5681">
        <w:rPr>
          <w:rFonts w:ascii="Times New Roman" w:eastAsia="바탕" w:hAnsi="Times New Roman" w:hint="eastAsia"/>
          <w:sz w:val="24"/>
          <w:szCs w:val="24"/>
        </w:rPr>
        <w:t xml:space="preserve"> </w:t>
      </w:r>
      <w:r w:rsidR="00827B0B" w:rsidRPr="00827B0B">
        <w:rPr>
          <w:rFonts w:ascii="Times New Roman" w:eastAsia="바탕" w:hAnsi="Times New Roman"/>
          <w:sz w:val="24"/>
          <w:szCs w:val="24"/>
        </w:rPr>
        <w:t>in the levels of</w:t>
      </w:r>
      <w:r w:rsidR="00CB5681">
        <w:rPr>
          <w:rFonts w:ascii="Times New Roman" w:eastAsia="바탕" w:hAnsi="Times New Roman" w:hint="eastAsia"/>
          <w:sz w:val="24"/>
          <w:szCs w:val="24"/>
        </w:rPr>
        <w:t xml:space="preserve"> anthocyanin</w:t>
      </w:r>
      <w:r w:rsidR="00255653">
        <w:rPr>
          <w:rFonts w:ascii="Times New Roman" w:eastAsia="바탕" w:hAnsi="Times New Roman"/>
          <w:sz w:val="24"/>
          <w:szCs w:val="24"/>
        </w:rPr>
        <w:t>s</w:t>
      </w:r>
      <w:r w:rsidR="00CB5681">
        <w:rPr>
          <w:rFonts w:ascii="Times New Roman" w:eastAsia="바탕" w:hAnsi="Times New Roman" w:hint="eastAsia"/>
          <w:sz w:val="24"/>
          <w:szCs w:val="24"/>
        </w:rPr>
        <w:t xml:space="preserve"> in </w:t>
      </w:r>
      <w:r w:rsidR="00A734B9">
        <w:rPr>
          <w:rFonts w:ascii="Times New Roman" w:eastAsia="바탕" w:hAnsi="Times New Roman"/>
          <w:sz w:val="24"/>
          <w:szCs w:val="24"/>
        </w:rPr>
        <w:t xml:space="preserve">tomato </w:t>
      </w:r>
      <w:r w:rsidR="00CB5681">
        <w:rPr>
          <w:rFonts w:ascii="Times New Roman" w:eastAsia="바탕" w:hAnsi="Times New Roman" w:hint="eastAsia"/>
          <w:sz w:val="24"/>
          <w:szCs w:val="24"/>
        </w:rPr>
        <w:t>peel and flesh</w:t>
      </w:r>
      <w:r w:rsidR="005E0995">
        <w:rPr>
          <w:rFonts w:ascii="Times New Roman" w:eastAsia="바탕" w:hAnsi="Times New Roman" w:hint="eastAsia"/>
          <w:sz w:val="24"/>
          <w:szCs w:val="24"/>
        </w:rPr>
        <w:t>, respectively</w:t>
      </w:r>
      <w:r w:rsidR="00A734B9">
        <w:rPr>
          <w:rFonts w:ascii="Times New Roman" w:eastAsia="바탕" w:hAnsi="Times New Roman"/>
          <w:sz w:val="24"/>
          <w:szCs w:val="24"/>
        </w:rPr>
        <w:t>,</w:t>
      </w:r>
      <w:r w:rsidR="00CB5681">
        <w:rPr>
          <w:rFonts w:ascii="Times New Roman" w:eastAsia="바탕" w:hAnsi="Times New Roman" w:hint="eastAsia"/>
          <w:sz w:val="24"/>
          <w:szCs w:val="24"/>
        </w:rPr>
        <w:t xml:space="preserve"> </w:t>
      </w:r>
      <w:r w:rsidR="004C1E1A">
        <w:rPr>
          <w:rFonts w:ascii="Times New Roman" w:eastAsia="바탕" w:hAnsi="Times New Roman"/>
          <w:sz w:val="24"/>
          <w:szCs w:val="24"/>
        </w:rPr>
        <w:t xml:space="preserve">in </w:t>
      </w:r>
      <w:r w:rsidR="00CB5681" w:rsidRPr="001D3083">
        <w:rPr>
          <w:rFonts w:ascii="Times New Roman" w:eastAsia="바탕" w:hAnsi="Times New Roman"/>
          <w:i/>
          <w:sz w:val="24"/>
          <w:szCs w:val="24"/>
        </w:rPr>
        <w:t>CHI/DR</w:t>
      </w:r>
      <w:r w:rsidR="00CB5681">
        <w:rPr>
          <w:rFonts w:ascii="Times New Roman" w:eastAsia="바탕" w:hAnsi="Times New Roman" w:hint="eastAsia"/>
          <w:sz w:val="24"/>
          <w:szCs w:val="24"/>
        </w:rPr>
        <w:t xml:space="preserve"> </w:t>
      </w:r>
      <w:proofErr w:type="spellStart"/>
      <w:r w:rsidR="00CB5681">
        <w:rPr>
          <w:rFonts w:ascii="Times New Roman" w:eastAsia="바탕" w:hAnsi="Times New Roman" w:hint="eastAsia"/>
          <w:sz w:val="24"/>
          <w:szCs w:val="24"/>
        </w:rPr>
        <w:t>tra</w:t>
      </w:r>
      <w:r w:rsidR="00A26DDB">
        <w:rPr>
          <w:rFonts w:ascii="Times New Roman" w:eastAsia="바탕" w:hAnsi="Times New Roman"/>
          <w:sz w:val="24"/>
          <w:szCs w:val="24"/>
        </w:rPr>
        <w:t>n</w:t>
      </w:r>
      <w:r w:rsidR="00CB5681">
        <w:rPr>
          <w:rFonts w:ascii="Times New Roman" w:eastAsia="바탕" w:hAnsi="Times New Roman" w:hint="eastAsia"/>
          <w:sz w:val="24"/>
          <w:szCs w:val="24"/>
        </w:rPr>
        <w:t>sgenics</w:t>
      </w:r>
      <w:proofErr w:type="spellEnd"/>
      <w:r w:rsidR="007828D4">
        <w:rPr>
          <w:rFonts w:ascii="Times New Roman" w:eastAsia="바탕" w:hAnsi="Times New Roman" w:hint="eastAsia"/>
          <w:sz w:val="24"/>
          <w:szCs w:val="24"/>
        </w:rPr>
        <w:t xml:space="preserve"> compared with</w:t>
      </w:r>
      <w:r w:rsidR="00623139">
        <w:rPr>
          <w:rFonts w:ascii="Times New Roman" w:eastAsia="바탕" w:hAnsi="Times New Roman" w:hint="eastAsia"/>
          <w:sz w:val="24"/>
          <w:szCs w:val="24"/>
        </w:rPr>
        <w:t xml:space="preserve"> </w:t>
      </w:r>
      <w:r w:rsidR="005E0995">
        <w:rPr>
          <w:rFonts w:ascii="Times New Roman" w:eastAsia="바탕" w:hAnsi="Times New Roman" w:hint="eastAsia"/>
          <w:sz w:val="24"/>
          <w:szCs w:val="24"/>
        </w:rPr>
        <w:t>100</w:t>
      </w:r>
      <w:r w:rsidR="00A734B9">
        <w:rPr>
          <w:rFonts w:ascii="Times New Roman" w:eastAsia="바탕" w:hAnsi="Times New Roman"/>
          <w:sz w:val="24"/>
          <w:szCs w:val="24"/>
        </w:rPr>
        <w:t>-</w:t>
      </w:r>
      <w:r w:rsidR="005E0995">
        <w:rPr>
          <w:rFonts w:ascii="Times New Roman" w:eastAsia="바탕" w:hAnsi="Times New Roman" w:hint="eastAsia"/>
          <w:sz w:val="24"/>
          <w:szCs w:val="24"/>
        </w:rPr>
        <w:t>fold and 120</w:t>
      </w:r>
      <w:r w:rsidR="00A734B9">
        <w:rPr>
          <w:rFonts w:ascii="Times New Roman" w:eastAsia="바탕" w:hAnsi="Times New Roman"/>
          <w:sz w:val="24"/>
          <w:szCs w:val="24"/>
        </w:rPr>
        <w:t>-</w:t>
      </w:r>
      <w:r w:rsidR="005E0995">
        <w:rPr>
          <w:rFonts w:ascii="Times New Roman" w:eastAsia="바탕" w:hAnsi="Times New Roman" w:hint="eastAsia"/>
          <w:sz w:val="24"/>
          <w:szCs w:val="24"/>
        </w:rPr>
        <w:t>fold increase</w:t>
      </w:r>
      <w:r w:rsidR="00A734B9">
        <w:rPr>
          <w:rFonts w:ascii="Times New Roman" w:eastAsia="바탕" w:hAnsi="Times New Roman"/>
          <w:sz w:val="24"/>
          <w:szCs w:val="24"/>
        </w:rPr>
        <w:t>s</w:t>
      </w:r>
      <w:r w:rsidR="005E0995">
        <w:rPr>
          <w:rFonts w:ascii="Times New Roman" w:eastAsia="바탕" w:hAnsi="Times New Roman" w:hint="eastAsia"/>
          <w:sz w:val="24"/>
          <w:szCs w:val="24"/>
        </w:rPr>
        <w:t xml:space="preserve"> in </w:t>
      </w:r>
      <w:r w:rsidR="00A734B9">
        <w:rPr>
          <w:rFonts w:ascii="Times New Roman" w:eastAsia="바탕" w:hAnsi="Times New Roman"/>
          <w:sz w:val="24"/>
          <w:szCs w:val="24"/>
        </w:rPr>
        <w:t xml:space="preserve">tomato </w:t>
      </w:r>
      <w:r w:rsidR="005E0995">
        <w:rPr>
          <w:rFonts w:ascii="Times New Roman" w:eastAsia="바탕" w:hAnsi="Times New Roman" w:hint="eastAsia"/>
          <w:sz w:val="24"/>
          <w:szCs w:val="24"/>
        </w:rPr>
        <w:t xml:space="preserve">peel and flesh </w:t>
      </w:r>
      <w:r w:rsidR="004C1E1A">
        <w:rPr>
          <w:rFonts w:ascii="Times New Roman" w:eastAsia="바탕" w:hAnsi="Times New Roman"/>
          <w:sz w:val="24"/>
          <w:szCs w:val="24"/>
        </w:rPr>
        <w:t xml:space="preserve">in </w:t>
      </w:r>
      <w:r w:rsidR="00A734B9">
        <w:rPr>
          <w:rFonts w:ascii="Times New Roman" w:eastAsia="바탕" w:hAnsi="Times New Roman"/>
          <w:sz w:val="24"/>
          <w:szCs w:val="24"/>
        </w:rPr>
        <w:t xml:space="preserve">the </w:t>
      </w:r>
      <w:r w:rsidR="005E0995" w:rsidRPr="001D3083">
        <w:rPr>
          <w:rFonts w:ascii="Times New Roman" w:eastAsia="바탕" w:hAnsi="Times New Roman"/>
          <w:i/>
          <w:sz w:val="24"/>
          <w:szCs w:val="24"/>
        </w:rPr>
        <w:t>DR</w:t>
      </w:r>
      <w:r w:rsidR="005E0995">
        <w:rPr>
          <w:rFonts w:ascii="Times New Roman" w:eastAsia="바탕" w:hAnsi="Times New Roman" w:hint="eastAsia"/>
          <w:sz w:val="24"/>
          <w:szCs w:val="24"/>
        </w:rPr>
        <w:t xml:space="preserve"> </w:t>
      </w:r>
      <w:r w:rsidR="004C1E1A">
        <w:rPr>
          <w:rFonts w:ascii="Times New Roman" w:eastAsia="바탕" w:hAnsi="Times New Roman"/>
          <w:sz w:val="24"/>
          <w:szCs w:val="24"/>
        </w:rPr>
        <w:t xml:space="preserve">only </w:t>
      </w:r>
      <w:r w:rsidR="00EB2979">
        <w:rPr>
          <w:rFonts w:ascii="Times New Roman" w:eastAsia="바탕" w:hAnsi="Times New Roman"/>
          <w:sz w:val="24"/>
          <w:szCs w:val="24"/>
        </w:rPr>
        <w:t xml:space="preserve">expressing </w:t>
      </w:r>
      <w:r w:rsidR="004C1E1A">
        <w:rPr>
          <w:rFonts w:ascii="Times New Roman" w:eastAsia="바탕" w:hAnsi="Times New Roman"/>
          <w:sz w:val="24"/>
          <w:szCs w:val="24"/>
        </w:rPr>
        <w:t>lines</w:t>
      </w:r>
      <w:r w:rsidR="005E0995" w:rsidRPr="001C332F">
        <w:rPr>
          <w:rFonts w:ascii="Times New Roman" w:eastAsia="바탕" w:hAnsi="Times New Roman" w:cs="Times New Roman"/>
          <w:sz w:val="24"/>
          <w:szCs w:val="24"/>
        </w:rPr>
        <w:t>.</w:t>
      </w:r>
      <w:r w:rsidR="00180A8A" w:rsidRPr="001C332F">
        <w:rPr>
          <w:rFonts w:ascii="Times New Roman" w:hAnsi="Times New Roman" w:cs="Times New Roman"/>
          <w:sz w:val="24"/>
          <w:szCs w:val="24"/>
        </w:rPr>
        <w:t xml:space="preserve"> </w:t>
      </w:r>
      <w:r w:rsidR="003D0C03">
        <w:rPr>
          <w:rFonts w:ascii="Times New Roman" w:hAnsi="Times New Roman" w:cs="Times New Roman"/>
          <w:sz w:val="24"/>
          <w:szCs w:val="24"/>
        </w:rPr>
        <w:t xml:space="preserve">Furthermore, </w:t>
      </w:r>
      <w:r w:rsidR="003D0C03" w:rsidRPr="003D0C03">
        <w:rPr>
          <w:rFonts w:ascii="Times New Roman" w:hAnsi="Times New Roman" w:cs="Times New Roman"/>
          <w:i/>
          <w:sz w:val="24"/>
          <w:szCs w:val="24"/>
        </w:rPr>
        <w:t>CHI/DR</w:t>
      </w:r>
      <w:r w:rsidR="003D0C03">
        <w:rPr>
          <w:rFonts w:ascii="Times New Roman" w:hAnsi="Times New Roman" w:cs="Times New Roman"/>
          <w:sz w:val="24"/>
          <w:szCs w:val="24"/>
        </w:rPr>
        <w:t xml:space="preserve">-expressing tomatoes </w:t>
      </w:r>
      <w:r w:rsidR="00AC5B4E">
        <w:rPr>
          <w:rFonts w:ascii="Times New Roman" w:hAnsi="Times New Roman" w:cs="Times New Roman"/>
          <w:sz w:val="24"/>
          <w:szCs w:val="24"/>
        </w:rPr>
        <w:t xml:space="preserve">increased </w:t>
      </w:r>
      <w:r w:rsidR="00640A13">
        <w:rPr>
          <w:rFonts w:ascii="Times New Roman" w:hAnsi="Times New Roman" w:cs="Times New Roman"/>
          <w:sz w:val="24"/>
          <w:szCs w:val="24"/>
        </w:rPr>
        <w:t xml:space="preserve">up to </w:t>
      </w:r>
      <w:r w:rsidR="00640A13" w:rsidRPr="00640A13">
        <w:rPr>
          <w:rFonts w:ascii="Times New Roman" w:hAnsi="Times New Roman" w:cs="Times New Roman" w:hint="eastAsia"/>
          <w:sz w:val="24"/>
          <w:szCs w:val="24"/>
        </w:rPr>
        <w:t>200</w:t>
      </w:r>
      <w:r w:rsidR="00640A13">
        <w:rPr>
          <w:rFonts w:ascii="Times New Roman" w:hAnsi="Times New Roman" w:cs="Times New Roman"/>
          <w:sz w:val="24"/>
          <w:szCs w:val="24"/>
        </w:rPr>
        <w:t xml:space="preserve">-fold </w:t>
      </w:r>
      <w:r w:rsidR="00640A13" w:rsidRPr="00640A13">
        <w:rPr>
          <w:rFonts w:ascii="Times New Roman" w:hAnsi="Times New Roman" w:cs="Times New Roman"/>
          <w:sz w:val="24"/>
          <w:szCs w:val="24"/>
        </w:rPr>
        <w:t xml:space="preserve">more </w:t>
      </w:r>
      <w:r w:rsidR="00640A13" w:rsidRPr="00640A13">
        <w:rPr>
          <w:rFonts w:ascii="Times New Roman" w:hAnsi="Times New Roman" w:cs="Times New Roman" w:hint="eastAsia"/>
          <w:sz w:val="24"/>
          <w:szCs w:val="24"/>
        </w:rPr>
        <w:t xml:space="preserve">total </w:t>
      </w:r>
      <w:proofErr w:type="spellStart"/>
      <w:r w:rsidR="00640A13" w:rsidRPr="00640A13">
        <w:rPr>
          <w:rFonts w:ascii="Times New Roman" w:hAnsi="Times New Roman" w:cs="Times New Roman" w:hint="eastAsia"/>
          <w:sz w:val="24"/>
          <w:szCs w:val="24"/>
        </w:rPr>
        <w:t>flavonol</w:t>
      </w:r>
      <w:proofErr w:type="spellEnd"/>
      <w:r w:rsidR="00640A13" w:rsidRPr="00640A13">
        <w:rPr>
          <w:rFonts w:ascii="Times New Roman" w:hAnsi="Times New Roman" w:cs="Times New Roman" w:hint="eastAsia"/>
          <w:sz w:val="24"/>
          <w:szCs w:val="24"/>
        </w:rPr>
        <w:t xml:space="preserve"> </w:t>
      </w:r>
      <w:r w:rsidR="00640A13" w:rsidRPr="00640A13">
        <w:rPr>
          <w:rFonts w:ascii="Times New Roman" w:hAnsi="Times New Roman" w:cs="Times New Roman"/>
          <w:sz w:val="24"/>
          <w:szCs w:val="24"/>
        </w:rPr>
        <w:t xml:space="preserve">content </w:t>
      </w:r>
      <w:del w:id="0" w:author="Jiarui Li" w:date="2016-06-11T17:39:00Z">
        <w:r w:rsidR="00640A13" w:rsidRPr="00640A13" w:rsidDel="00730EE0">
          <w:rPr>
            <w:rFonts w:ascii="Times New Roman" w:hAnsi="Times New Roman" w:cs="Times New Roman" w:hint="eastAsia"/>
            <w:sz w:val="24"/>
            <w:szCs w:val="24"/>
          </w:rPr>
          <w:delText xml:space="preserve">compared </w:delText>
        </w:r>
        <w:r w:rsidR="00640A13" w:rsidRPr="00640A13" w:rsidDel="00730EE0">
          <w:rPr>
            <w:rFonts w:ascii="Times New Roman" w:hAnsi="Times New Roman" w:cs="Times New Roman"/>
            <w:sz w:val="24"/>
            <w:szCs w:val="24"/>
          </w:rPr>
          <w:delText>with</w:delText>
        </w:r>
      </w:del>
      <w:ins w:id="1" w:author="Jiarui Li" w:date="2016-06-11T17:39:00Z">
        <w:r w:rsidR="00730EE0">
          <w:rPr>
            <w:rFonts w:ascii="Times New Roman" w:hAnsi="Times New Roman" w:cs="Times New Roman"/>
            <w:sz w:val="24"/>
            <w:szCs w:val="24"/>
          </w:rPr>
          <w:t>than</w:t>
        </w:r>
      </w:ins>
      <w:r w:rsidR="00640A13" w:rsidRPr="00640A13">
        <w:rPr>
          <w:rFonts w:ascii="Times New Roman" w:hAnsi="Times New Roman" w:cs="Times New Roman"/>
          <w:sz w:val="24"/>
          <w:szCs w:val="24"/>
        </w:rPr>
        <w:t xml:space="preserve"> the </w:t>
      </w:r>
      <w:r w:rsidR="00AC5B4E">
        <w:rPr>
          <w:rFonts w:ascii="Times New Roman" w:hAnsi="Times New Roman" w:cs="Times New Roman" w:hint="eastAsia"/>
          <w:sz w:val="24"/>
          <w:szCs w:val="24"/>
        </w:rPr>
        <w:t>wild</w:t>
      </w:r>
      <w:r w:rsidR="00AC5B4E">
        <w:rPr>
          <w:rFonts w:ascii="Times New Roman" w:hAnsi="Times New Roman" w:cs="Times New Roman"/>
          <w:sz w:val="24"/>
          <w:szCs w:val="24"/>
        </w:rPr>
        <w:t>-</w:t>
      </w:r>
      <w:r w:rsidR="00640A13" w:rsidRPr="00640A13">
        <w:rPr>
          <w:rFonts w:ascii="Times New Roman" w:hAnsi="Times New Roman" w:cs="Times New Roman" w:hint="eastAsia"/>
          <w:sz w:val="24"/>
          <w:szCs w:val="24"/>
        </w:rPr>
        <w:t>type</w:t>
      </w:r>
      <w:r w:rsidR="00AC5B4E">
        <w:rPr>
          <w:rFonts w:ascii="Times New Roman" w:hAnsi="Times New Roman" w:cs="Times New Roman"/>
          <w:sz w:val="24"/>
          <w:szCs w:val="24"/>
        </w:rPr>
        <w:t xml:space="preserve"> tomatoes. </w:t>
      </w:r>
      <w:r w:rsidR="00F66740">
        <w:rPr>
          <w:rFonts w:ascii="Times New Roman" w:hAnsi="Times New Roman" w:cs="Times New Roman"/>
          <w:sz w:val="24"/>
          <w:szCs w:val="24"/>
        </w:rPr>
        <w:t xml:space="preserve">In summary, stacking </w:t>
      </w:r>
      <w:r w:rsidR="00F66740" w:rsidRPr="00306F8E">
        <w:rPr>
          <w:rFonts w:ascii="Times New Roman" w:hAnsi="Times New Roman" w:cs="Times New Roman"/>
          <w:i/>
          <w:sz w:val="24"/>
          <w:szCs w:val="24"/>
        </w:rPr>
        <w:t>CHI</w:t>
      </w:r>
      <w:r w:rsidR="00F66740">
        <w:rPr>
          <w:rFonts w:ascii="Times New Roman" w:hAnsi="Times New Roman" w:cs="Times New Roman"/>
          <w:sz w:val="24"/>
          <w:szCs w:val="24"/>
        </w:rPr>
        <w:t xml:space="preserve"> with </w:t>
      </w:r>
      <w:r w:rsidR="00F66740" w:rsidRPr="00306F8E">
        <w:rPr>
          <w:rFonts w:ascii="Times New Roman" w:hAnsi="Times New Roman" w:cs="Times New Roman"/>
          <w:i/>
          <w:sz w:val="24"/>
          <w:szCs w:val="24"/>
        </w:rPr>
        <w:t>DR</w:t>
      </w:r>
      <w:r w:rsidR="00F66740">
        <w:rPr>
          <w:rFonts w:ascii="Times New Roman" w:hAnsi="Times New Roman" w:cs="Times New Roman"/>
          <w:sz w:val="24"/>
          <w:szCs w:val="24"/>
        </w:rPr>
        <w:t xml:space="preserve"> could significantly increase the</w:t>
      </w:r>
      <w:r w:rsidR="00180A8A" w:rsidRPr="001C332F">
        <w:rPr>
          <w:rFonts w:ascii="Times New Roman" w:hAnsi="Times New Roman" w:cs="Times New Roman"/>
          <w:sz w:val="24"/>
          <w:szCs w:val="24"/>
        </w:rPr>
        <w:t xml:space="preserve"> </w:t>
      </w:r>
      <w:r w:rsidR="00255653">
        <w:rPr>
          <w:rFonts w:ascii="Times New Roman" w:hAnsi="Times New Roman" w:cs="Times New Roman"/>
          <w:sz w:val="24"/>
          <w:szCs w:val="24"/>
        </w:rPr>
        <w:t xml:space="preserve">levels of </w:t>
      </w:r>
      <w:r w:rsidR="00180A8A" w:rsidRPr="001C332F">
        <w:rPr>
          <w:rFonts w:ascii="Times New Roman" w:hAnsi="Times New Roman" w:cs="Times New Roman"/>
          <w:sz w:val="24"/>
          <w:szCs w:val="24"/>
        </w:rPr>
        <w:t>anthocyanin</w:t>
      </w:r>
      <w:r w:rsidR="00255653">
        <w:rPr>
          <w:rFonts w:ascii="Times New Roman" w:hAnsi="Times New Roman" w:cs="Times New Roman"/>
          <w:sz w:val="24"/>
          <w:szCs w:val="24"/>
        </w:rPr>
        <w:t>s</w:t>
      </w:r>
      <w:r w:rsidR="00CE3E40" w:rsidRPr="001C332F">
        <w:rPr>
          <w:rFonts w:ascii="Times New Roman" w:hAnsi="Times New Roman" w:cs="Times New Roman"/>
          <w:sz w:val="24"/>
          <w:szCs w:val="24"/>
        </w:rPr>
        <w:t xml:space="preserve"> </w:t>
      </w:r>
      <w:r w:rsidR="003D0C03" w:rsidRPr="003D0C03">
        <w:rPr>
          <w:rFonts w:ascii="Times New Roman" w:hAnsi="Times New Roman" w:cs="Times New Roman"/>
          <w:sz w:val="24"/>
          <w:szCs w:val="24"/>
        </w:rPr>
        <w:t xml:space="preserve">and </w:t>
      </w:r>
      <w:proofErr w:type="spellStart"/>
      <w:r w:rsidR="003D0C03" w:rsidRPr="003D0C03">
        <w:rPr>
          <w:rFonts w:ascii="Times New Roman" w:hAnsi="Times New Roman" w:cs="Times New Roman"/>
          <w:sz w:val="24"/>
          <w:szCs w:val="24"/>
        </w:rPr>
        <w:t>flavonol</w:t>
      </w:r>
      <w:r w:rsidR="00255653">
        <w:rPr>
          <w:rFonts w:ascii="Times New Roman" w:hAnsi="Times New Roman" w:cs="Times New Roman"/>
          <w:sz w:val="24"/>
          <w:szCs w:val="24"/>
        </w:rPr>
        <w:t>s</w:t>
      </w:r>
      <w:proofErr w:type="spellEnd"/>
      <w:r w:rsidR="003D0C03" w:rsidRPr="003D0C03">
        <w:rPr>
          <w:rFonts w:ascii="Times New Roman" w:hAnsi="Times New Roman" w:cs="Times New Roman"/>
          <w:sz w:val="24"/>
          <w:szCs w:val="24"/>
        </w:rPr>
        <w:t xml:space="preserve"> </w:t>
      </w:r>
      <w:r w:rsidR="00180A8A" w:rsidRPr="001C332F">
        <w:rPr>
          <w:rFonts w:ascii="Times New Roman" w:hAnsi="Times New Roman" w:cs="Times New Roman"/>
          <w:sz w:val="24"/>
          <w:szCs w:val="24"/>
        </w:rPr>
        <w:t>in tomato fruit</w:t>
      </w:r>
      <w:r w:rsidR="006328C5" w:rsidRPr="001C332F">
        <w:rPr>
          <w:rFonts w:ascii="Times New Roman" w:hAnsi="Times New Roman" w:cs="Times New Roman"/>
          <w:sz w:val="24"/>
          <w:szCs w:val="24"/>
        </w:rPr>
        <w:t>.</w:t>
      </w:r>
    </w:p>
    <w:p w14:paraId="7B81A4F1" w14:textId="77777777" w:rsidR="00A81E2C" w:rsidRDefault="00A81E2C">
      <w:pPr>
        <w:rPr>
          <w:rFonts w:ascii="Times New Roman" w:hAnsi="Times New Roman" w:cs="Times New Roman"/>
          <w:b/>
          <w:sz w:val="24"/>
          <w:szCs w:val="24"/>
        </w:rPr>
      </w:pPr>
      <w:r w:rsidRPr="00A81E2C">
        <w:rPr>
          <w:rFonts w:ascii="Times New Roman" w:hAnsi="Times New Roman" w:cs="Times New Roman"/>
          <w:b/>
          <w:sz w:val="24"/>
          <w:szCs w:val="24"/>
          <w:rPrChange w:id="2" w:author="Jiarui Li" w:date="2016-06-12T08:36:00Z">
            <w:rPr>
              <w:rFonts w:ascii="Times New Roman" w:hAnsi="Times New Roman" w:cs="Times New Roman"/>
              <w:sz w:val="24"/>
              <w:szCs w:val="24"/>
            </w:rPr>
          </w:rPrChange>
        </w:rPr>
        <w:t>Keywords</w:t>
      </w:r>
      <w:r>
        <w:rPr>
          <w:rFonts w:ascii="Times New Roman" w:hAnsi="Times New Roman" w:cs="Times New Roman"/>
          <w:b/>
          <w:sz w:val="24"/>
          <w:szCs w:val="24"/>
        </w:rPr>
        <w:t xml:space="preserve"> </w:t>
      </w:r>
    </w:p>
    <w:p w14:paraId="3AD52D2C" w14:textId="37A1A22B" w:rsidR="00372B7B" w:rsidRPr="00A81E2C" w:rsidRDefault="00A81E2C">
      <w:pPr>
        <w:rPr>
          <w:rFonts w:ascii="Times New Roman" w:hAnsi="Times New Roman" w:cs="Times New Roman"/>
          <w:b/>
          <w:sz w:val="24"/>
          <w:szCs w:val="24"/>
          <w:rPrChange w:id="3" w:author="Jiarui Li" w:date="2016-06-12T08:36:00Z">
            <w:rPr>
              <w:rFonts w:ascii="Times New Roman" w:hAnsi="Times New Roman" w:cs="Times New Roman"/>
              <w:sz w:val="24"/>
              <w:szCs w:val="24"/>
            </w:rPr>
          </w:rPrChange>
        </w:rPr>
      </w:pPr>
      <w:r w:rsidRPr="00A81E2C">
        <w:rPr>
          <w:rFonts w:ascii="Times New Roman" w:hAnsi="Times New Roman" w:cs="Times New Roman"/>
          <w:sz w:val="24"/>
          <w:szCs w:val="24"/>
          <w:rPrChange w:id="4" w:author="Jiarui Li" w:date="2016-06-12T08:38:00Z">
            <w:rPr>
              <w:rFonts w:ascii="Times New Roman" w:hAnsi="Times New Roman" w:cs="Times New Roman"/>
              <w:b/>
              <w:sz w:val="24"/>
              <w:szCs w:val="24"/>
            </w:rPr>
          </w:rPrChange>
        </w:rPr>
        <w:t>Tomato</w:t>
      </w:r>
      <w:r>
        <w:rPr>
          <w:rFonts w:ascii="Times New Roman" w:hAnsi="Times New Roman" w:cs="Times New Roman"/>
          <w:sz w:val="24"/>
          <w:szCs w:val="24"/>
        </w:rPr>
        <w:t xml:space="preserve"> ·</w:t>
      </w:r>
      <w:r w:rsidRPr="00A81E2C">
        <w:rPr>
          <w:rFonts w:ascii="Times New Roman" w:hAnsi="Times New Roman" w:cs="Times New Roman"/>
          <w:sz w:val="24"/>
          <w:szCs w:val="24"/>
          <w:rPrChange w:id="5" w:author="Jiarui Li" w:date="2016-06-12T08:38:00Z">
            <w:rPr>
              <w:rFonts w:ascii="Times New Roman" w:hAnsi="Times New Roman" w:cs="Times New Roman"/>
              <w:b/>
              <w:sz w:val="24"/>
              <w:szCs w:val="24"/>
            </w:rPr>
          </w:rPrChange>
        </w:rPr>
        <w:t xml:space="preserve"> </w:t>
      </w:r>
      <w:proofErr w:type="spellStart"/>
      <w:r w:rsidRPr="00A81E2C">
        <w:rPr>
          <w:rFonts w:ascii="Times New Roman" w:hAnsi="Times New Roman" w:cs="Times New Roman"/>
          <w:sz w:val="24"/>
          <w:szCs w:val="24"/>
          <w:rPrChange w:id="6" w:author="Jiarui Li" w:date="2016-06-12T08:38:00Z">
            <w:rPr>
              <w:rFonts w:ascii="Times New Roman" w:hAnsi="Times New Roman" w:cs="Times New Roman"/>
              <w:b/>
              <w:sz w:val="24"/>
              <w:szCs w:val="24"/>
            </w:rPr>
          </w:rPrChange>
        </w:rPr>
        <w:t>Chalcone</w:t>
      </w:r>
      <w:proofErr w:type="spellEnd"/>
      <w:r w:rsidRPr="00A81E2C">
        <w:rPr>
          <w:rFonts w:ascii="Times New Roman" w:hAnsi="Times New Roman" w:cs="Times New Roman"/>
          <w:sz w:val="24"/>
          <w:szCs w:val="24"/>
          <w:rPrChange w:id="7" w:author="Jiarui Li" w:date="2016-06-12T08:38:00Z">
            <w:rPr>
              <w:rFonts w:ascii="Times New Roman" w:hAnsi="Times New Roman" w:cs="Times New Roman"/>
              <w:b/>
              <w:sz w:val="24"/>
              <w:szCs w:val="24"/>
            </w:rPr>
          </w:rPrChange>
        </w:rPr>
        <w:t xml:space="preserve"> isomerase (CHI)</w:t>
      </w:r>
      <w:r>
        <w:rPr>
          <w:rFonts w:ascii="Times New Roman" w:hAnsi="Times New Roman" w:cs="Times New Roman"/>
          <w:sz w:val="24"/>
          <w:szCs w:val="24"/>
        </w:rPr>
        <w:t xml:space="preserve"> ·</w:t>
      </w:r>
      <w:r w:rsidRPr="00A81E2C">
        <w:rPr>
          <w:rFonts w:ascii="Times New Roman" w:hAnsi="Times New Roman" w:cs="Times New Roman"/>
          <w:sz w:val="24"/>
          <w:szCs w:val="24"/>
          <w:rPrChange w:id="8" w:author="Jiarui Li" w:date="2016-06-12T08:38:00Z">
            <w:rPr>
              <w:rFonts w:ascii="Times New Roman" w:hAnsi="Times New Roman" w:cs="Times New Roman"/>
              <w:b/>
              <w:sz w:val="24"/>
              <w:szCs w:val="24"/>
            </w:rPr>
          </w:rPrChange>
        </w:rPr>
        <w:t xml:space="preserve"> Del/Ros1</w:t>
      </w:r>
      <w:r>
        <w:rPr>
          <w:rFonts w:ascii="Times New Roman" w:hAnsi="Times New Roman" w:cs="Times New Roman"/>
          <w:sz w:val="24"/>
          <w:szCs w:val="24"/>
        </w:rPr>
        <w:t xml:space="preserve"> ·</w:t>
      </w:r>
      <w:r w:rsidRPr="00A81E2C">
        <w:rPr>
          <w:rFonts w:ascii="Times New Roman" w:hAnsi="Times New Roman" w:cs="Times New Roman"/>
          <w:sz w:val="24"/>
          <w:szCs w:val="24"/>
          <w:rPrChange w:id="9" w:author="Jiarui Li" w:date="2016-06-12T08:38:00Z">
            <w:rPr>
              <w:rFonts w:ascii="Times New Roman" w:hAnsi="Times New Roman" w:cs="Times New Roman"/>
              <w:b/>
              <w:sz w:val="24"/>
              <w:szCs w:val="24"/>
            </w:rPr>
          </w:rPrChange>
        </w:rPr>
        <w:t xml:space="preserve"> anthocyanin</w:t>
      </w:r>
      <w:r>
        <w:rPr>
          <w:rFonts w:ascii="Times New Roman" w:hAnsi="Times New Roman" w:cs="Times New Roman"/>
          <w:sz w:val="24"/>
          <w:szCs w:val="24"/>
        </w:rPr>
        <w:t xml:space="preserve"> ·</w:t>
      </w:r>
      <w:proofErr w:type="spellStart"/>
      <w:r w:rsidRPr="00A81E2C">
        <w:rPr>
          <w:rFonts w:ascii="Times New Roman" w:hAnsi="Times New Roman" w:cs="Times New Roman"/>
          <w:sz w:val="24"/>
          <w:szCs w:val="24"/>
          <w:rPrChange w:id="10" w:author="Jiarui Li" w:date="2016-06-12T08:38:00Z">
            <w:rPr>
              <w:rFonts w:ascii="Times New Roman" w:hAnsi="Times New Roman" w:cs="Times New Roman"/>
              <w:b/>
              <w:sz w:val="24"/>
              <w:szCs w:val="24"/>
            </w:rPr>
          </w:rPrChange>
        </w:rPr>
        <w:t>flavonol</w:t>
      </w:r>
      <w:proofErr w:type="spellEnd"/>
      <w:r w:rsidRPr="00A81E2C">
        <w:rPr>
          <w:rFonts w:ascii="Times New Roman" w:hAnsi="Times New Roman" w:cs="Times New Roman"/>
          <w:b/>
          <w:sz w:val="24"/>
          <w:szCs w:val="24"/>
        </w:rPr>
        <w:t xml:space="preserve"> </w:t>
      </w:r>
      <w:r w:rsidR="00372B7B" w:rsidRPr="00A81E2C">
        <w:rPr>
          <w:rFonts w:ascii="Times New Roman" w:hAnsi="Times New Roman" w:cs="Times New Roman"/>
          <w:b/>
          <w:sz w:val="24"/>
          <w:szCs w:val="24"/>
          <w:rPrChange w:id="11" w:author="Jiarui Li" w:date="2016-06-12T08:36:00Z">
            <w:rPr>
              <w:rFonts w:ascii="Times New Roman" w:hAnsi="Times New Roman" w:cs="Times New Roman"/>
              <w:sz w:val="24"/>
              <w:szCs w:val="24"/>
            </w:rPr>
          </w:rPrChange>
        </w:rPr>
        <w:br w:type="page"/>
      </w:r>
    </w:p>
    <w:p w14:paraId="1F32BC84" w14:textId="77777777" w:rsidR="00321D5D" w:rsidRDefault="00731D78" w:rsidP="00321D5D">
      <w:pPr>
        <w:spacing w:after="0" w:line="360" w:lineRule="auto"/>
        <w:rPr>
          <w:rFonts w:ascii="Times New Roman" w:eastAsia="바탕" w:hAnsi="Times New Roman"/>
          <w:sz w:val="36"/>
          <w:szCs w:val="36"/>
        </w:rPr>
      </w:pPr>
      <w:r w:rsidRPr="008C2169">
        <w:rPr>
          <w:rFonts w:ascii="Times New Roman" w:eastAsia="바탕" w:hAnsi="Times New Roman"/>
          <w:sz w:val="36"/>
          <w:szCs w:val="36"/>
        </w:rPr>
        <w:lastRenderedPageBreak/>
        <w:t>Introduction</w:t>
      </w:r>
    </w:p>
    <w:p w14:paraId="7876CB06" w14:textId="38F508BE" w:rsidR="002B6312" w:rsidRDefault="00866B5B" w:rsidP="00321D5D">
      <w:pPr>
        <w:spacing w:after="0" w:line="360" w:lineRule="auto"/>
        <w:rPr>
          <w:rFonts w:ascii="Times New Roman" w:eastAsia="바탕" w:hAnsi="Times New Roman"/>
          <w:sz w:val="24"/>
          <w:szCs w:val="24"/>
        </w:rPr>
      </w:pPr>
      <w:r w:rsidRPr="007F4561">
        <w:rPr>
          <w:rFonts w:ascii="Times New Roman" w:eastAsia="바탕" w:hAnsi="Times New Roman"/>
          <w:sz w:val="24"/>
          <w:szCs w:val="24"/>
        </w:rPr>
        <w:t>Anthocyanin</w:t>
      </w:r>
      <w:r w:rsidR="006970F1">
        <w:rPr>
          <w:rFonts w:ascii="Times New Roman" w:eastAsia="바탕" w:hAnsi="Times New Roman" w:hint="eastAsia"/>
          <w:sz w:val="24"/>
          <w:szCs w:val="24"/>
        </w:rPr>
        <w:t>s</w:t>
      </w:r>
      <w:r w:rsidR="007F4561" w:rsidRPr="007F4561">
        <w:rPr>
          <w:rFonts w:ascii="Times New Roman" w:eastAsia="바탕" w:hAnsi="Times New Roman"/>
          <w:sz w:val="24"/>
          <w:szCs w:val="24"/>
        </w:rPr>
        <w:t xml:space="preserve"> </w:t>
      </w:r>
      <w:r w:rsidR="006970F1">
        <w:rPr>
          <w:rFonts w:ascii="Times New Roman" w:eastAsia="바탕" w:hAnsi="Times New Roman" w:hint="eastAsia"/>
          <w:sz w:val="24"/>
          <w:szCs w:val="24"/>
        </w:rPr>
        <w:t>are</w:t>
      </w:r>
      <w:r w:rsidR="007F4561">
        <w:rPr>
          <w:rFonts w:ascii="Times New Roman" w:eastAsia="바탕" w:hAnsi="Times New Roman" w:hint="eastAsia"/>
          <w:sz w:val="24"/>
          <w:szCs w:val="24"/>
        </w:rPr>
        <w:t xml:space="preserve"> </w:t>
      </w:r>
      <w:r w:rsidR="007F4561" w:rsidRPr="007F4561">
        <w:rPr>
          <w:rFonts w:ascii="Times New Roman" w:eastAsia="바탕" w:hAnsi="Times New Roman"/>
          <w:sz w:val="24"/>
          <w:szCs w:val="24"/>
        </w:rPr>
        <w:t xml:space="preserve">a subgroup </w:t>
      </w:r>
      <w:r w:rsidR="001E5891">
        <w:rPr>
          <w:rFonts w:ascii="Times New Roman" w:eastAsia="바탕" w:hAnsi="Times New Roman"/>
          <w:sz w:val="24"/>
          <w:szCs w:val="24"/>
        </w:rPr>
        <w:t>of dietary</w:t>
      </w:r>
      <w:r w:rsidR="001E5891">
        <w:rPr>
          <w:rFonts w:ascii="Times New Roman" w:eastAsia="바탕" w:hAnsi="Times New Roman" w:hint="eastAsia"/>
          <w:sz w:val="24"/>
          <w:szCs w:val="24"/>
        </w:rPr>
        <w:t xml:space="preserve"> </w:t>
      </w:r>
      <w:r w:rsidR="00730EE0">
        <w:rPr>
          <w:rFonts w:ascii="Times New Roman" w:eastAsia="바탕" w:hAnsi="Times New Roman"/>
          <w:sz w:val="24"/>
          <w:szCs w:val="24"/>
        </w:rPr>
        <w:t>flavonoids</w:t>
      </w:r>
      <w:r w:rsidR="00730EE0">
        <w:rPr>
          <w:rFonts w:ascii="Times New Roman" w:eastAsia="바탕" w:hAnsi="Times New Roman" w:hint="eastAsia"/>
          <w:sz w:val="24"/>
          <w:szCs w:val="24"/>
        </w:rPr>
        <w:t xml:space="preserve"> </w:t>
      </w:r>
      <w:r w:rsidR="00A734B9">
        <w:rPr>
          <w:rFonts w:ascii="Times New Roman" w:eastAsia="바탕" w:hAnsi="Times New Roman"/>
          <w:sz w:val="24"/>
          <w:szCs w:val="24"/>
        </w:rPr>
        <w:t xml:space="preserve">that </w:t>
      </w:r>
      <w:r w:rsidR="00BF2B6C">
        <w:rPr>
          <w:rFonts w:ascii="Times New Roman" w:eastAsia="바탕" w:hAnsi="Times New Roman" w:hint="eastAsia"/>
          <w:sz w:val="24"/>
          <w:szCs w:val="24"/>
        </w:rPr>
        <w:t xml:space="preserve">are </w:t>
      </w:r>
      <w:r w:rsidR="00BF2B6C">
        <w:rPr>
          <w:rFonts w:ascii="Times New Roman" w:eastAsia="바탕" w:hAnsi="Times New Roman"/>
          <w:sz w:val="24"/>
          <w:szCs w:val="24"/>
        </w:rPr>
        <w:t>responsible</w:t>
      </w:r>
      <w:r w:rsidR="007F4561">
        <w:rPr>
          <w:rFonts w:ascii="Times New Roman" w:eastAsia="바탕" w:hAnsi="Times New Roman" w:hint="eastAsia"/>
          <w:sz w:val="24"/>
          <w:szCs w:val="24"/>
        </w:rPr>
        <w:t xml:space="preserve"> for </w:t>
      </w:r>
      <w:r w:rsidR="00A734B9">
        <w:rPr>
          <w:rFonts w:ascii="Times New Roman" w:eastAsia="바탕" w:hAnsi="Times New Roman"/>
          <w:sz w:val="24"/>
          <w:szCs w:val="24"/>
        </w:rPr>
        <w:t xml:space="preserve">the </w:t>
      </w:r>
      <w:r>
        <w:rPr>
          <w:rFonts w:ascii="Times New Roman" w:eastAsia="바탕" w:hAnsi="Times New Roman" w:hint="eastAsia"/>
          <w:sz w:val="24"/>
          <w:szCs w:val="24"/>
        </w:rPr>
        <w:t xml:space="preserve">purple </w:t>
      </w:r>
      <w:r w:rsidR="007F4561">
        <w:rPr>
          <w:rFonts w:ascii="Times New Roman" w:eastAsia="바탕" w:hAnsi="Times New Roman" w:hint="eastAsia"/>
          <w:sz w:val="24"/>
          <w:szCs w:val="24"/>
        </w:rPr>
        <w:t>color</w:t>
      </w:r>
      <w:r w:rsidR="00CB4A1A">
        <w:rPr>
          <w:rFonts w:ascii="Times New Roman" w:eastAsia="바탕" w:hAnsi="Times New Roman" w:hint="eastAsia"/>
          <w:sz w:val="24"/>
          <w:szCs w:val="24"/>
        </w:rPr>
        <w:t xml:space="preserve"> of various fruit</w:t>
      </w:r>
      <w:r w:rsidR="00A734B9">
        <w:rPr>
          <w:rFonts w:ascii="Times New Roman" w:eastAsia="바탕" w:hAnsi="Times New Roman"/>
          <w:sz w:val="24"/>
          <w:szCs w:val="24"/>
        </w:rPr>
        <w:t>s</w:t>
      </w:r>
      <w:r w:rsidR="000214A3">
        <w:rPr>
          <w:rFonts w:ascii="Times New Roman" w:eastAsia="바탕" w:hAnsi="Times New Roman"/>
          <w:sz w:val="24"/>
          <w:szCs w:val="24"/>
        </w:rPr>
        <w:t xml:space="preserve"> </w:t>
      </w:r>
      <w:r w:rsidR="00CB4A1A">
        <w:rPr>
          <w:rFonts w:ascii="Times New Roman" w:eastAsia="바탕" w:hAnsi="Times New Roman" w:hint="eastAsia"/>
          <w:sz w:val="24"/>
          <w:szCs w:val="24"/>
        </w:rPr>
        <w:t xml:space="preserve">and </w:t>
      </w:r>
      <w:r w:rsidR="00BF2B6C">
        <w:rPr>
          <w:rFonts w:ascii="Times New Roman" w:eastAsia="바탕" w:hAnsi="Times New Roman" w:hint="eastAsia"/>
          <w:sz w:val="24"/>
          <w:szCs w:val="24"/>
        </w:rPr>
        <w:t>vegetables</w:t>
      </w:r>
      <w:r w:rsidR="00730EE0">
        <w:rPr>
          <w:rFonts w:ascii="Times New Roman" w:eastAsia="바탕" w:hAnsi="Times New Roman"/>
          <w:sz w:val="24"/>
          <w:szCs w:val="24"/>
        </w:rPr>
        <w:t>. They</w:t>
      </w:r>
      <w:r w:rsidR="009F00F0">
        <w:rPr>
          <w:rFonts w:ascii="Times New Roman" w:eastAsia="바탕" w:hAnsi="Times New Roman"/>
          <w:sz w:val="24"/>
          <w:szCs w:val="24"/>
        </w:rPr>
        <w:t xml:space="preserve"> have been</w:t>
      </w:r>
      <w:r w:rsidR="009F00F0">
        <w:rPr>
          <w:rFonts w:ascii="Times New Roman" w:eastAsia="바탕" w:hAnsi="Times New Roman" w:hint="eastAsia"/>
          <w:sz w:val="24"/>
          <w:szCs w:val="24"/>
        </w:rPr>
        <w:t xml:space="preserve"> </w:t>
      </w:r>
      <w:r w:rsidR="009F00F0" w:rsidRPr="00DF2384">
        <w:rPr>
          <w:rFonts w:ascii="Times New Roman" w:eastAsia="바탕" w:hAnsi="Times New Roman"/>
          <w:sz w:val="24"/>
          <w:szCs w:val="24"/>
        </w:rPr>
        <w:t xml:space="preserve">associated with </w:t>
      </w:r>
      <w:r w:rsidR="009F00F0" w:rsidRPr="006B56B3">
        <w:rPr>
          <w:rFonts w:ascii="Times New Roman" w:eastAsia="바탕" w:hAnsi="Times New Roman"/>
          <w:sz w:val="24"/>
          <w:szCs w:val="24"/>
        </w:rPr>
        <w:t>potentially</w:t>
      </w:r>
      <w:r w:rsidR="009F00F0">
        <w:rPr>
          <w:rFonts w:ascii="Times New Roman" w:eastAsia="바탕" w:hAnsi="Times New Roman"/>
          <w:sz w:val="24"/>
          <w:szCs w:val="24"/>
        </w:rPr>
        <w:t xml:space="preserve"> </w:t>
      </w:r>
      <w:r w:rsidR="00AB3DB8">
        <w:rPr>
          <w:rFonts w:ascii="Times New Roman" w:eastAsia="바탕" w:hAnsi="Times New Roman"/>
          <w:sz w:val="24"/>
          <w:szCs w:val="24"/>
        </w:rPr>
        <w:t>health-</w:t>
      </w:r>
      <w:r w:rsidR="009F00F0">
        <w:rPr>
          <w:rFonts w:ascii="Times New Roman" w:eastAsia="바탕" w:hAnsi="Times New Roman"/>
          <w:sz w:val="24"/>
          <w:szCs w:val="24"/>
        </w:rPr>
        <w:t xml:space="preserve">beneficial effects </w:t>
      </w:r>
      <w:r w:rsidR="00BD751E">
        <w:rPr>
          <w:rFonts w:ascii="Times New Roman" w:eastAsia="바탕" w:hAnsi="Times New Roman"/>
          <w:sz w:val="24"/>
          <w:szCs w:val="24"/>
        </w:rPr>
        <w:t xml:space="preserve">in </w:t>
      </w:r>
      <w:r w:rsidR="009F00F0">
        <w:rPr>
          <w:rFonts w:ascii="Times New Roman" w:eastAsia="바탕" w:hAnsi="Times New Roman"/>
          <w:sz w:val="24"/>
          <w:szCs w:val="24"/>
        </w:rPr>
        <w:t>various</w:t>
      </w:r>
      <w:r w:rsidR="009F00F0">
        <w:rPr>
          <w:rFonts w:ascii="Times New Roman" w:eastAsia="바탕" w:hAnsi="Times New Roman" w:hint="eastAsia"/>
          <w:sz w:val="24"/>
          <w:szCs w:val="24"/>
        </w:rPr>
        <w:t xml:space="preserve"> </w:t>
      </w:r>
      <w:r w:rsidR="009F00F0" w:rsidRPr="00DF2384">
        <w:rPr>
          <w:rFonts w:ascii="Times New Roman" w:eastAsia="바탕" w:hAnsi="Times New Roman"/>
          <w:sz w:val="24"/>
          <w:szCs w:val="24"/>
        </w:rPr>
        <w:t xml:space="preserve">diseases, such as </w:t>
      </w:r>
      <w:r w:rsidR="00A01213">
        <w:rPr>
          <w:rFonts w:ascii="Times New Roman" w:eastAsia="바탕" w:hAnsi="Times New Roman" w:hint="eastAsia"/>
          <w:sz w:val="24"/>
          <w:szCs w:val="24"/>
        </w:rPr>
        <w:t xml:space="preserve">cardiovascular disease </w:t>
      </w:r>
      <w:r w:rsidR="00714F0B">
        <w:rPr>
          <w:rFonts w:ascii="Times New Roman" w:eastAsia="바탕" w:hAnsi="Times New Roman"/>
          <w:sz w:val="24"/>
          <w:szCs w:val="24"/>
        </w:rPr>
        <w:fldChar w:fldCharType="begin">
          <w:fldData xml:space="preserve">PEVuZE5vdGU+PENpdGU+PEF1dGhvcj5XYWxsYWNlPC9BdXRob3I+PFllYXI+MjAxMTwvWWVhcj48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==
</w:fldData>
        </w:fldChar>
      </w:r>
      <w:r w:rsidR="007F7C47">
        <w:rPr>
          <w:rFonts w:ascii="Times New Roman" w:eastAsia="바탕" w:hAnsi="Times New Roman"/>
          <w:sz w:val="24"/>
          <w:szCs w:val="24"/>
        </w:rPr>
        <w:instrText xml:space="preserve"> ADDIN EN.CITE </w:instrText>
      </w:r>
      <w:r w:rsidR="007F7C47">
        <w:rPr>
          <w:rFonts w:ascii="Times New Roman" w:eastAsia="바탕" w:hAnsi="Times New Roman"/>
          <w:sz w:val="24"/>
          <w:szCs w:val="24"/>
        </w:rPr>
        <w:fldChar w:fldCharType="begin">
          <w:fldData xml:space="preserve">PEVuZE5vdGU+PENpdGU+PEF1dGhvcj5XYWxsYWNlPC9BdXRob3I+PFllYXI+MjAxMTwvWWVhcj48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==
</w:fldData>
        </w:fldChar>
      </w:r>
      <w:r w:rsidR="007F7C47">
        <w:rPr>
          <w:rFonts w:ascii="Times New Roman" w:eastAsia="바탕" w:hAnsi="Times New Roman"/>
          <w:sz w:val="24"/>
          <w:szCs w:val="24"/>
        </w:rPr>
        <w:instrText xml:space="preserve"> ADDIN EN.CITE.DATA </w:instrText>
      </w:r>
      <w:r w:rsidR="007F7C47">
        <w:rPr>
          <w:rFonts w:ascii="Times New Roman" w:eastAsia="바탕" w:hAnsi="Times New Roman"/>
          <w:sz w:val="24"/>
          <w:szCs w:val="24"/>
        </w:rPr>
      </w:r>
      <w:r w:rsidR="007F7C47">
        <w:rPr>
          <w:rFonts w:ascii="Times New Roman" w:eastAsia="바탕" w:hAnsi="Times New Roman"/>
          <w:sz w:val="24"/>
          <w:szCs w:val="24"/>
        </w:rPr>
        <w:fldChar w:fldCharType="end"/>
      </w:r>
      <w:r w:rsidR="00714F0B">
        <w:rPr>
          <w:rFonts w:ascii="Times New Roman" w:eastAsia="바탕" w:hAnsi="Times New Roman"/>
          <w:sz w:val="24"/>
          <w:szCs w:val="24"/>
        </w:rPr>
      </w:r>
      <w:r w:rsidR="00714F0B">
        <w:rPr>
          <w:rFonts w:ascii="Times New Roman" w:eastAsia="바탕" w:hAnsi="Times New Roman"/>
          <w:sz w:val="24"/>
          <w:szCs w:val="24"/>
        </w:rPr>
        <w:fldChar w:fldCharType="separate"/>
      </w:r>
      <w:r w:rsidR="007F7C47">
        <w:rPr>
          <w:rFonts w:ascii="Times New Roman" w:eastAsia="바탕" w:hAnsi="Times New Roman"/>
          <w:noProof/>
          <w:sz w:val="24"/>
          <w:szCs w:val="24"/>
        </w:rPr>
        <w:t>(</w:t>
      </w:r>
      <w:hyperlink w:anchor="_ENREF_12" w:tooltip="Lee, 2007 #133" w:history="1">
        <w:r w:rsidR="008463C2">
          <w:rPr>
            <w:rFonts w:ascii="Times New Roman" w:eastAsia="바탕" w:hAnsi="Times New Roman"/>
            <w:noProof/>
            <w:sz w:val="24"/>
            <w:szCs w:val="24"/>
          </w:rPr>
          <w:t>Lee et al. 2007</w:t>
        </w:r>
      </w:hyperlink>
      <w:r w:rsidR="007F7C47">
        <w:rPr>
          <w:rFonts w:ascii="Times New Roman" w:eastAsia="바탕" w:hAnsi="Times New Roman"/>
          <w:noProof/>
          <w:sz w:val="24"/>
          <w:szCs w:val="24"/>
        </w:rPr>
        <w:t xml:space="preserve">; </w:t>
      </w:r>
      <w:hyperlink w:anchor="_ENREF_28" w:tooltip="Wallace, 2011 #335" w:history="1">
        <w:r w:rsidR="008463C2">
          <w:rPr>
            <w:rFonts w:ascii="Times New Roman" w:eastAsia="바탕" w:hAnsi="Times New Roman"/>
            <w:noProof/>
            <w:sz w:val="24"/>
            <w:szCs w:val="24"/>
          </w:rPr>
          <w:t>Wallace 2011</w:t>
        </w:r>
      </w:hyperlink>
      <w:r w:rsidR="007F7C47">
        <w:rPr>
          <w:rFonts w:ascii="Times New Roman" w:eastAsia="바탕" w:hAnsi="Times New Roman"/>
          <w:noProof/>
          <w:sz w:val="24"/>
          <w:szCs w:val="24"/>
        </w:rPr>
        <w:t>)</w:t>
      </w:r>
      <w:r w:rsidR="00714F0B">
        <w:rPr>
          <w:rFonts w:ascii="Times New Roman" w:eastAsia="바탕" w:hAnsi="Times New Roman"/>
          <w:sz w:val="24"/>
          <w:szCs w:val="24"/>
        </w:rPr>
        <w:fldChar w:fldCharType="end"/>
      </w:r>
      <w:r w:rsidR="00A01213">
        <w:rPr>
          <w:rFonts w:ascii="Times New Roman" w:eastAsia="바탕" w:hAnsi="Times New Roman" w:hint="eastAsia"/>
          <w:sz w:val="24"/>
          <w:szCs w:val="24"/>
        </w:rPr>
        <w:t xml:space="preserve">, </w:t>
      </w:r>
      <w:r w:rsidR="002879C6">
        <w:rPr>
          <w:rFonts w:ascii="Times New Roman" w:eastAsia="바탕" w:hAnsi="Times New Roman"/>
          <w:sz w:val="24"/>
          <w:szCs w:val="24"/>
        </w:rPr>
        <w:t>diabetes</w:t>
      </w:r>
      <w:r w:rsidR="002879C6">
        <w:rPr>
          <w:rFonts w:ascii="Times New Roman" w:eastAsia="바탕" w:hAnsi="Times New Roman" w:hint="eastAsia"/>
          <w:sz w:val="24"/>
          <w:szCs w:val="24"/>
        </w:rPr>
        <w:t xml:space="preserve"> </w:t>
      </w:r>
      <w:r w:rsidR="00714F0B">
        <w:rPr>
          <w:rFonts w:ascii="Times New Roman" w:eastAsia="바탕" w:hAnsi="Times New Roman"/>
          <w:sz w:val="24"/>
          <w:szCs w:val="24"/>
        </w:rPr>
        <w:fldChar w:fldCharType="begin">
          <w:fldData xml:space="preserve">PEVuZE5vdGU+PENpdGU+PEF1dGhvcj5HaG9zaDwvQXV0aG9yPjxZZWFyPjIwMDc8L1llYXI+PFJl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</w:fldData>
        </w:fldChar>
      </w:r>
      <w:r w:rsidR="00205E85">
        <w:rPr>
          <w:rFonts w:ascii="Times New Roman" w:eastAsia="바탕" w:hAnsi="Times New Roman"/>
          <w:sz w:val="24"/>
          <w:szCs w:val="24"/>
        </w:rPr>
        <w:instrText xml:space="preserve"> ADDIN EN.CITE </w:instrText>
      </w:r>
      <w:r w:rsidR="00205E85">
        <w:rPr>
          <w:rFonts w:ascii="Times New Roman" w:eastAsia="바탕" w:hAnsi="Times New Roman"/>
          <w:sz w:val="24"/>
          <w:szCs w:val="24"/>
        </w:rPr>
        <w:fldChar w:fldCharType="begin">
          <w:fldData xml:space="preserve">PEVuZE5vdGU+PENpdGU+PEF1dGhvcj5HaG9zaDwvQXV0aG9yPjxZZWFyPjIwMDc8L1llYXI+PFJl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</w:fldData>
        </w:fldChar>
      </w:r>
      <w:r w:rsidR="00205E85">
        <w:rPr>
          <w:rFonts w:ascii="Times New Roman" w:eastAsia="바탕" w:hAnsi="Times New Roman"/>
          <w:sz w:val="24"/>
          <w:szCs w:val="24"/>
        </w:rPr>
        <w:instrText xml:space="preserve"> ADDIN EN.CITE.DATA </w:instrText>
      </w:r>
      <w:r w:rsidR="00205E85">
        <w:rPr>
          <w:rFonts w:ascii="Times New Roman" w:eastAsia="바탕" w:hAnsi="Times New Roman"/>
          <w:sz w:val="24"/>
          <w:szCs w:val="24"/>
        </w:rPr>
      </w:r>
      <w:r w:rsidR="00205E85">
        <w:rPr>
          <w:rFonts w:ascii="Times New Roman" w:eastAsia="바탕" w:hAnsi="Times New Roman"/>
          <w:sz w:val="24"/>
          <w:szCs w:val="24"/>
        </w:rPr>
        <w:fldChar w:fldCharType="end"/>
      </w:r>
      <w:r w:rsidR="00714F0B">
        <w:rPr>
          <w:rFonts w:ascii="Times New Roman" w:eastAsia="바탕" w:hAnsi="Times New Roman"/>
          <w:sz w:val="24"/>
          <w:szCs w:val="24"/>
        </w:rPr>
      </w:r>
      <w:r w:rsidR="00714F0B">
        <w:rPr>
          <w:rFonts w:ascii="Times New Roman" w:eastAsia="바탕" w:hAnsi="Times New Roman"/>
          <w:sz w:val="24"/>
          <w:szCs w:val="24"/>
        </w:rPr>
        <w:fldChar w:fldCharType="separate"/>
      </w:r>
      <w:r w:rsidR="00205E85">
        <w:rPr>
          <w:rFonts w:ascii="Times New Roman" w:eastAsia="바탕" w:hAnsi="Times New Roman"/>
          <w:noProof/>
          <w:sz w:val="24"/>
          <w:szCs w:val="24"/>
        </w:rPr>
        <w:t>(</w:t>
      </w:r>
      <w:hyperlink w:anchor="_ENREF_5" w:tooltip="Ghosh, 2007 #326" w:history="1">
        <w:r w:rsidR="008463C2">
          <w:rPr>
            <w:rFonts w:ascii="Times New Roman" w:eastAsia="바탕" w:hAnsi="Times New Roman"/>
            <w:noProof/>
            <w:sz w:val="24"/>
            <w:szCs w:val="24"/>
          </w:rPr>
          <w:t>Ghosh and Konishi 2007</w:t>
        </w:r>
      </w:hyperlink>
      <w:r w:rsidR="00205E85">
        <w:rPr>
          <w:rFonts w:ascii="Times New Roman" w:eastAsia="바탕" w:hAnsi="Times New Roman"/>
          <w:noProof/>
          <w:sz w:val="24"/>
          <w:szCs w:val="24"/>
        </w:rPr>
        <w:t>)</w:t>
      </w:r>
      <w:r w:rsidR="00714F0B">
        <w:rPr>
          <w:rFonts w:ascii="Times New Roman" w:eastAsia="바탕" w:hAnsi="Times New Roman"/>
          <w:sz w:val="24"/>
          <w:szCs w:val="24"/>
        </w:rPr>
        <w:fldChar w:fldCharType="end"/>
      </w:r>
      <w:r w:rsidR="002879C6">
        <w:rPr>
          <w:rFonts w:ascii="Times New Roman" w:eastAsia="바탕" w:hAnsi="Times New Roman" w:hint="eastAsia"/>
          <w:sz w:val="24"/>
          <w:szCs w:val="24"/>
        </w:rPr>
        <w:t xml:space="preserve">, </w:t>
      </w:r>
      <w:r w:rsidR="0083730B">
        <w:rPr>
          <w:rFonts w:ascii="Times New Roman" w:eastAsia="바탕" w:hAnsi="Times New Roman"/>
          <w:sz w:val="24"/>
          <w:szCs w:val="24"/>
        </w:rPr>
        <w:t xml:space="preserve">and </w:t>
      </w:r>
      <w:r w:rsidR="002879C6">
        <w:rPr>
          <w:rFonts w:ascii="Times New Roman" w:eastAsia="바탕" w:hAnsi="Times New Roman" w:hint="eastAsia"/>
          <w:sz w:val="24"/>
          <w:szCs w:val="24"/>
        </w:rPr>
        <w:t xml:space="preserve">cancer </w:t>
      </w:r>
      <w:r w:rsidR="00714F0B">
        <w:rPr>
          <w:rFonts w:ascii="Times New Roman" w:eastAsia="바탕" w:hAnsi="Times New Roman"/>
          <w:sz w:val="24"/>
          <w:szCs w:val="24"/>
        </w:rPr>
        <w:fldChar w:fldCharType="begin">
          <w:fldData xml:space="preserve">PEVuZE5vdGU+PENpdGU+PEF1dGhvcj5TZWVyYW08L0F1dGhvcj48WWVhcj4yMDA2PC9ZZWFyPjxS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</w:fldData>
        </w:fldChar>
      </w:r>
      <w:r w:rsidR="007F7C47">
        <w:rPr>
          <w:rFonts w:ascii="Times New Roman" w:eastAsia="바탕" w:hAnsi="Times New Roman"/>
          <w:sz w:val="24"/>
          <w:szCs w:val="24"/>
        </w:rPr>
        <w:instrText xml:space="preserve"> ADDIN EN.CITE </w:instrText>
      </w:r>
      <w:r w:rsidR="007F7C47">
        <w:rPr>
          <w:rFonts w:ascii="Times New Roman" w:eastAsia="바탕" w:hAnsi="Times New Roman"/>
          <w:sz w:val="24"/>
          <w:szCs w:val="24"/>
        </w:rPr>
        <w:fldChar w:fldCharType="begin">
          <w:fldData xml:space="preserve">PEVuZE5vdGU+PENpdGU+PEF1dGhvcj5TZWVyYW08L0F1dGhvcj48WWVhcj4yMDA2PC9ZZWFyPjxS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</w:fldData>
        </w:fldChar>
      </w:r>
      <w:r w:rsidR="007F7C47">
        <w:rPr>
          <w:rFonts w:ascii="Times New Roman" w:eastAsia="바탕" w:hAnsi="Times New Roman"/>
          <w:sz w:val="24"/>
          <w:szCs w:val="24"/>
        </w:rPr>
        <w:instrText xml:space="preserve"> ADDIN EN.CITE.DATA </w:instrText>
      </w:r>
      <w:r w:rsidR="007F7C47">
        <w:rPr>
          <w:rFonts w:ascii="Times New Roman" w:eastAsia="바탕" w:hAnsi="Times New Roman"/>
          <w:sz w:val="24"/>
          <w:szCs w:val="24"/>
        </w:rPr>
      </w:r>
      <w:r w:rsidR="007F7C47">
        <w:rPr>
          <w:rFonts w:ascii="Times New Roman" w:eastAsia="바탕" w:hAnsi="Times New Roman"/>
          <w:sz w:val="24"/>
          <w:szCs w:val="24"/>
        </w:rPr>
        <w:fldChar w:fldCharType="end"/>
      </w:r>
      <w:r w:rsidR="00714F0B">
        <w:rPr>
          <w:rFonts w:ascii="Times New Roman" w:eastAsia="바탕" w:hAnsi="Times New Roman"/>
          <w:sz w:val="24"/>
          <w:szCs w:val="24"/>
        </w:rPr>
      </w:r>
      <w:r w:rsidR="00714F0B">
        <w:rPr>
          <w:rFonts w:ascii="Times New Roman" w:eastAsia="바탕" w:hAnsi="Times New Roman"/>
          <w:sz w:val="24"/>
          <w:szCs w:val="24"/>
        </w:rPr>
        <w:fldChar w:fldCharType="separate"/>
      </w:r>
      <w:r w:rsidR="007F7C47">
        <w:rPr>
          <w:rFonts w:ascii="Times New Roman" w:eastAsia="바탕" w:hAnsi="Times New Roman"/>
          <w:noProof/>
          <w:sz w:val="24"/>
          <w:szCs w:val="24"/>
        </w:rPr>
        <w:t>(</w:t>
      </w:r>
      <w:hyperlink w:anchor="_ENREF_24" w:tooltip="Seeram, 2006 #240" w:history="1">
        <w:r w:rsidR="008463C2">
          <w:rPr>
            <w:rFonts w:ascii="Times New Roman" w:eastAsia="바탕" w:hAnsi="Times New Roman"/>
            <w:noProof/>
            <w:sz w:val="24"/>
            <w:szCs w:val="24"/>
          </w:rPr>
          <w:t>Seeram et al. 2006</w:t>
        </w:r>
      </w:hyperlink>
      <w:r w:rsidR="007F7C47">
        <w:rPr>
          <w:rFonts w:ascii="Times New Roman" w:eastAsia="바탕" w:hAnsi="Times New Roman"/>
          <w:noProof/>
          <w:sz w:val="24"/>
          <w:szCs w:val="24"/>
        </w:rPr>
        <w:t xml:space="preserve">; </w:t>
      </w:r>
      <w:hyperlink w:anchor="_ENREF_25" w:tooltip="Shih, 2005 #245" w:history="1">
        <w:r w:rsidR="008463C2">
          <w:rPr>
            <w:rFonts w:ascii="Times New Roman" w:eastAsia="바탕" w:hAnsi="Times New Roman"/>
            <w:noProof/>
            <w:sz w:val="24"/>
            <w:szCs w:val="24"/>
          </w:rPr>
          <w:t>Shih et al. 2005</w:t>
        </w:r>
      </w:hyperlink>
      <w:r w:rsidR="007F7C47">
        <w:rPr>
          <w:rFonts w:ascii="Times New Roman" w:eastAsia="바탕" w:hAnsi="Times New Roman"/>
          <w:noProof/>
          <w:sz w:val="24"/>
          <w:szCs w:val="24"/>
        </w:rPr>
        <w:t>)</w:t>
      </w:r>
      <w:r w:rsidR="00714F0B">
        <w:rPr>
          <w:rFonts w:ascii="Times New Roman" w:eastAsia="바탕" w:hAnsi="Times New Roman"/>
          <w:sz w:val="24"/>
          <w:szCs w:val="24"/>
        </w:rPr>
        <w:fldChar w:fldCharType="end"/>
      </w:r>
      <w:r w:rsidR="00B3250C">
        <w:rPr>
          <w:rFonts w:ascii="Times New Roman" w:eastAsia="바탕" w:hAnsi="Times New Roman" w:hint="eastAsia"/>
          <w:sz w:val="24"/>
          <w:szCs w:val="24"/>
        </w:rPr>
        <w:t xml:space="preserve">. </w:t>
      </w:r>
      <w:r w:rsidR="008A4B3B">
        <w:rPr>
          <w:rFonts w:ascii="Times New Roman" w:eastAsia="바탕" w:hAnsi="Times New Roman"/>
          <w:sz w:val="24"/>
          <w:szCs w:val="24"/>
        </w:rPr>
        <w:t>In addition, antho</w:t>
      </w:r>
      <w:r w:rsidR="00F83547">
        <w:rPr>
          <w:rFonts w:ascii="Times New Roman" w:eastAsia="바탕" w:hAnsi="Times New Roman"/>
          <w:sz w:val="24"/>
          <w:szCs w:val="24"/>
        </w:rPr>
        <w:t xml:space="preserve">cyanins </w:t>
      </w:r>
      <w:r w:rsidR="002F5DD9">
        <w:rPr>
          <w:rFonts w:ascii="Times New Roman" w:eastAsia="바탕" w:hAnsi="Times New Roman" w:hint="eastAsia"/>
          <w:sz w:val="24"/>
          <w:szCs w:val="24"/>
        </w:rPr>
        <w:t xml:space="preserve">have </w:t>
      </w:r>
      <w:r w:rsidR="00C2070C">
        <w:rPr>
          <w:rFonts w:ascii="Times New Roman" w:eastAsia="바탕" w:hAnsi="Times New Roman"/>
          <w:sz w:val="24"/>
          <w:szCs w:val="24"/>
        </w:rPr>
        <w:t>the</w:t>
      </w:r>
      <w:r w:rsidR="0083730B">
        <w:rPr>
          <w:rFonts w:ascii="Times New Roman" w:eastAsia="바탕" w:hAnsi="Times New Roman"/>
          <w:sz w:val="24"/>
          <w:szCs w:val="24"/>
        </w:rPr>
        <w:t xml:space="preserve"> </w:t>
      </w:r>
      <w:r w:rsidR="001E0DC6">
        <w:rPr>
          <w:rFonts w:ascii="Times New Roman" w:eastAsia="바탕" w:hAnsi="Times New Roman"/>
          <w:sz w:val="24"/>
          <w:szCs w:val="24"/>
        </w:rPr>
        <w:t>capacity to</w:t>
      </w:r>
      <w:r w:rsidR="001E0DC6">
        <w:rPr>
          <w:rFonts w:ascii="Times New Roman" w:eastAsia="바탕" w:hAnsi="Times New Roman" w:hint="eastAsia"/>
          <w:sz w:val="24"/>
          <w:szCs w:val="24"/>
        </w:rPr>
        <w:t xml:space="preserve"> </w:t>
      </w:r>
      <w:r w:rsidR="001E0DC6" w:rsidRPr="001E0DC6">
        <w:rPr>
          <w:rFonts w:ascii="Times New Roman" w:eastAsia="바탕" w:hAnsi="Times New Roman"/>
          <w:sz w:val="24"/>
          <w:szCs w:val="24"/>
        </w:rPr>
        <w:t>modulate cognitive and motor function</w:t>
      </w:r>
      <w:r w:rsidR="0083730B">
        <w:rPr>
          <w:rFonts w:ascii="Times New Roman" w:eastAsia="바탕" w:hAnsi="Times New Roman"/>
          <w:sz w:val="24"/>
          <w:szCs w:val="24"/>
        </w:rPr>
        <w:t>s</w:t>
      </w:r>
      <w:r w:rsidR="001E0DC6" w:rsidRPr="001E0DC6">
        <w:rPr>
          <w:rFonts w:ascii="Times New Roman" w:eastAsia="바탕" w:hAnsi="Times New Roman"/>
          <w:sz w:val="24"/>
          <w:szCs w:val="24"/>
        </w:rPr>
        <w:t>, enhance</w:t>
      </w:r>
      <w:r w:rsidR="001E0DC6">
        <w:rPr>
          <w:rFonts w:ascii="Times New Roman" w:eastAsia="바탕" w:hAnsi="Times New Roman" w:hint="eastAsia"/>
          <w:sz w:val="24"/>
          <w:szCs w:val="24"/>
        </w:rPr>
        <w:t xml:space="preserve"> </w:t>
      </w:r>
      <w:r w:rsidR="001E0DC6" w:rsidRPr="001E0DC6">
        <w:rPr>
          <w:rFonts w:ascii="Times New Roman" w:eastAsia="바탕" w:hAnsi="Times New Roman"/>
          <w:sz w:val="24"/>
          <w:szCs w:val="24"/>
        </w:rPr>
        <w:t xml:space="preserve">memory, </w:t>
      </w:r>
      <w:r w:rsidR="0055166A" w:rsidRPr="0055166A">
        <w:rPr>
          <w:rFonts w:ascii="Times New Roman" w:eastAsia="바탕" w:hAnsi="Times New Roman"/>
          <w:sz w:val="24"/>
          <w:szCs w:val="24"/>
        </w:rPr>
        <w:t>hinder obesity</w:t>
      </w:r>
      <w:r w:rsidR="0055166A">
        <w:rPr>
          <w:rFonts w:ascii="Times New Roman" w:eastAsia="바탕" w:hAnsi="Times New Roman"/>
          <w:sz w:val="24"/>
          <w:szCs w:val="24"/>
        </w:rPr>
        <w:t xml:space="preserve">, </w:t>
      </w:r>
      <w:r w:rsidR="001E0DC6" w:rsidRPr="001E0DC6">
        <w:rPr>
          <w:rFonts w:ascii="Times New Roman" w:eastAsia="바탕" w:hAnsi="Times New Roman"/>
          <w:sz w:val="24"/>
          <w:szCs w:val="24"/>
        </w:rPr>
        <w:t xml:space="preserve">and prevent age-related </w:t>
      </w:r>
      <w:r w:rsidR="006818B1" w:rsidRPr="001E0DC6">
        <w:rPr>
          <w:rFonts w:ascii="Times New Roman" w:eastAsia="바탕" w:hAnsi="Times New Roman"/>
          <w:sz w:val="24"/>
          <w:szCs w:val="24"/>
        </w:rPr>
        <w:t>decline</w:t>
      </w:r>
      <w:r w:rsidR="006818B1">
        <w:rPr>
          <w:rFonts w:ascii="Times New Roman" w:eastAsia="바탕" w:hAnsi="Times New Roman" w:hint="eastAsia"/>
          <w:sz w:val="24"/>
          <w:szCs w:val="24"/>
        </w:rPr>
        <w:t xml:space="preserve"> </w:t>
      </w:r>
      <w:r w:rsidR="00714F0B">
        <w:rPr>
          <w:rFonts w:ascii="Times New Roman" w:eastAsia="바탕" w:hAnsi="Times New Roman"/>
          <w:sz w:val="24"/>
          <w:szCs w:val="24"/>
        </w:rPr>
        <w:fldChar w:fldCharType="begin">
          <w:fldData xml:space="preserve">PEVuZE5vdGU+PENpdGU+PEF1dGhvcj5DaG88L0F1dGhvcj48WWVhcj4yMDAzPC9ZZWFyPjxSZWNO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==
</w:fldData>
        </w:fldChar>
      </w:r>
      <w:r w:rsidR="007F7C47">
        <w:rPr>
          <w:rFonts w:ascii="Times New Roman" w:eastAsia="바탕" w:hAnsi="Times New Roman"/>
          <w:sz w:val="24"/>
          <w:szCs w:val="24"/>
        </w:rPr>
        <w:instrText xml:space="preserve"> ADDIN EN.CITE </w:instrText>
      </w:r>
      <w:r w:rsidR="007F7C47">
        <w:rPr>
          <w:rFonts w:ascii="Times New Roman" w:eastAsia="바탕" w:hAnsi="Times New Roman"/>
          <w:sz w:val="24"/>
          <w:szCs w:val="24"/>
        </w:rPr>
        <w:fldChar w:fldCharType="begin">
          <w:fldData xml:space="preserve">PEVuZE5vdGU+PENpdGU+PEF1dGhvcj5DaG88L0F1dGhvcj48WWVhcj4yMDAzPC9ZZWFyPjxSZWNO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==
</w:fldData>
        </w:fldChar>
      </w:r>
      <w:r w:rsidR="007F7C47">
        <w:rPr>
          <w:rFonts w:ascii="Times New Roman" w:eastAsia="바탕" w:hAnsi="Times New Roman"/>
          <w:sz w:val="24"/>
          <w:szCs w:val="24"/>
        </w:rPr>
        <w:instrText xml:space="preserve"> ADDIN EN.CITE.DATA </w:instrText>
      </w:r>
      <w:r w:rsidR="007F7C47">
        <w:rPr>
          <w:rFonts w:ascii="Times New Roman" w:eastAsia="바탕" w:hAnsi="Times New Roman"/>
          <w:sz w:val="24"/>
          <w:szCs w:val="24"/>
        </w:rPr>
      </w:r>
      <w:r w:rsidR="007F7C47">
        <w:rPr>
          <w:rFonts w:ascii="Times New Roman" w:eastAsia="바탕" w:hAnsi="Times New Roman"/>
          <w:sz w:val="24"/>
          <w:szCs w:val="24"/>
        </w:rPr>
        <w:fldChar w:fldCharType="end"/>
      </w:r>
      <w:r w:rsidR="00714F0B">
        <w:rPr>
          <w:rFonts w:ascii="Times New Roman" w:eastAsia="바탕" w:hAnsi="Times New Roman"/>
          <w:sz w:val="24"/>
          <w:szCs w:val="24"/>
        </w:rPr>
      </w:r>
      <w:r w:rsidR="00714F0B">
        <w:rPr>
          <w:rFonts w:ascii="Times New Roman" w:eastAsia="바탕" w:hAnsi="Times New Roman"/>
          <w:sz w:val="24"/>
          <w:szCs w:val="24"/>
        </w:rPr>
        <w:fldChar w:fldCharType="separate"/>
      </w:r>
      <w:r w:rsidR="007F7C47">
        <w:rPr>
          <w:rFonts w:ascii="Times New Roman" w:eastAsia="바탕" w:hAnsi="Times New Roman"/>
          <w:noProof/>
          <w:sz w:val="24"/>
          <w:szCs w:val="24"/>
        </w:rPr>
        <w:t>(</w:t>
      </w:r>
      <w:hyperlink w:anchor="_ENREF_3" w:tooltip="Cho, 2003 #336" w:history="1">
        <w:r w:rsidR="008463C2">
          <w:rPr>
            <w:rFonts w:ascii="Times New Roman" w:eastAsia="바탕" w:hAnsi="Times New Roman"/>
            <w:noProof/>
            <w:sz w:val="24"/>
            <w:szCs w:val="24"/>
          </w:rPr>
          <w:t>Cho et al. 2003</w:t>
        </w:r>
      </w:hyperlink>
      <w:r w:rsidR="007F7C47">
        <w:rPr>
          <w:rFonts w:ascii="Times New Roman" w:eastAsia="바탕" w:hAnsi="Times New Roman"/>
          <w:noProof/>
          <w:sz w:val="24"/>
          <w:szCs w:val="24"/>
        </w:rPr>
        <w:t>)</w:t>
      </w:r>
      <w:r w:rsidR="00714F0B">
        <w:rPr>
          <w:rFonts w:ascii="Times New Roman" w:eastAsia="바탕" w:hAnsi="Times New Roman"/>
          <w:sz w:val="24"/>
          <w:szCs w:val="24"/>
        </w:rPr>
        <w:fldChar w:fldCharType="end"/>
      </w:r>
      <w:r w:rsidR="006818B1">
        <w:rPr>
          <w:rFonts w:ascii="Times New Roman" w:eastAsia="바탕" w:hAnsi="Times New Roman"/>
          <w:sz w:val="24"/>
          <w:szCs w:val="24"/>
        </w:rPr>
        <w:t>.</w:t>
      </w:r>
      <w:r w:rsidR="00F83547">
        <w:rPr>
          <w:rFonts w:ascii="Times New Roman" w:eastAsia="바탕" w:hAnsi="Times New Roman"/>
          <w:sz w:val="24"/>
          <w:szCs w:val="24"/>
        </w:rPr>
        <w:t xml:space="preserve"> A</w:t>
      </w:r>
      <w:r w:rsidR="005B23B7" w:rsidRPr="005B23B7">
        <w:rPr>
          <w:rFonts w:ascii="Times New Roman" w:eastAsia="바탕" w:hAnsi="Times New Roman"/>
          <w:sz w:val="24"/>
          <w:szCs w:val="24"/>
        </w:rPr>
        <w:t xml:space="preserve">nother bioactive flavonoid, </w:t>
      </w:r>
      <w:proofErr w:type="spellStart"/>
      <w:r w:rsidR="005B23B7" w:rsidRPr="005B23B7">
        <w:rPr>
          <w:rFonts w:ascii="Times New Roman" w:eastAsia="바탕" w:hAnsi="Times New Roman"/>
          <w:sz w:val="24"/>
          <w:szCs w:val="24"/>
        </w:rPr>
        <w:t>rutin</w:t>
      </w:r>
      <w:proofErr w:type="spellEnd"/>
      <w:r w:rsidR="005B23B7" w:rsidRPr="005B23B7">
        <w:rPr>
          <w:rFonts w:ascii="Times New Roman" w:eastAsia="바탕" w:hAnsi="Times New Roman"/>
          <w:sz w:val="24"/>
          <w:szCs w:val="24"/>
        </w:rPr>
        <w:t xml:space="preserve"> is the most abundant </w:t>
      </w:r>
      <w:proofErr w:type="spellStart"/>
      <w:r w:rsidR="005B23B7" w:rsidRPr="005B23B7">
        <w:rPr>
          <w:rFonts w:ascii="Times New Roman" w:eastAsia="바탕" w:hAnsi="Times New Roman"/>
          <w:sz w:val="24"/>
          <w:szCs w:val="24"/>
        </w:rPr>
        <w:t>flavono</w:t>
      </w:r>
      <w:r w:rsidR="005B23B7" w:rsidRPr="005B23B7">
        <w:rPr>
          <w:rFonts w:ascii="Times New Roman" w:eastAsia="바탕" w:hAnsi="Times New Roman" w:hint="eastAsia"/>
          <w:sz w:val="24"/>
          <w:szCs w:val="24"/>
        </w:rPr>
        <w:t>l</w:t>
      </w:r>
      <w:proofErr w:type="spellEnd"/>
      <w:r w:rsidR="005B23B7" w:rsidRPr="005B23B7">
        <w:rPr>
          <w:rFonts w:ascii="Times New Roman" w:eastAsia="바탕" w:hAnsi="Times New Roman"/>
          <w:sz w:val="24"/>
          <w:szCs w:val="24"/>
        </w:rPr>
        <w:t xml:space="preserve"> in tomatoes</w:t>
      </w:r>
      <w:r w:rsidR="005B23B7" w:rsidRPr="005B23B7">
        <w:rPr>
          <w:rFonts w:ascii="Times New Roman" w:eastAsia="바탕" w:hAnsi="Times New Roman" w:hint="eastAsia"/>
          <w:sz w:val="24"/>
          <w:szCs w:val="24"/>
        </w:rPr>
        <w:t xml:space="preserve"> </w:t>
      </w:r>
      <w:r w:rsidR="005B23B7" w:rsidRPr="005B23B7">
        <w:rPr>
          <w:rFonts w:ascii="Times New Roman" w:eastAsia="바탕" w:hAnsi="Times New Roman"/>
          <w:sz w:val="24"/>
          <w:szCs w:val="24"/>
        </w:rPr>
        <w:fldChar w:fldCharType="begin"/>
      </w:r>
      <w:r w:rsidR="007F7C47">
        <w:rPr>
          <w:rFonts w:ascii="Times New Roman" w:eastAsia="바탕" w:hAnsi="Times New Roman"/>
          <w:sz w:val="24"/>
          <w:szCs w:val="24"/>
        </w:rPr>
        <w:instrText xml:space="preserve"> ADDIN EN.CITE &lt;EndNote&gt;&lt;Cite&gt;&lt;Author&gt;Colliver&lt;/Author&gt;&lt;Year&gt;2002&lt;/Year&gt;&lt;RecNum&gt;173&lt;/RecNum&gt;&lt;DisplayText&gt;(Colliver et al. 2002)&lt;/DisplayText&gt;&lt;record&gt;&lt;rec-number&gt;173&lt;/rec-number&gt;&lt;foreign-keys&gt;&lt;key app="EN" db-id="w2xtaw557wwfrreeratptzs8t5atprsfrdde"&gt;173&lt;/key&gt;&lt;/foreign-keys&gt;&lt;ref-type name="Journal Article"&gt;17&lt;/ref-type&gt;&lt;contributors&gt;&lt;authors&gt;&lt;author&gt;Colliver, S.  &lt;/author&gt;&lt;author&gt;Bovy, A.   &lt;/author&gt;&lt;author&gt;Collins,  G. &lt;/author&gt;&lt;author&gt;Muir, S.&lt;/author&gt;&lt;author&gt;Robinson, S.  &lt;/author&gt;&lt;author&gt;de Vos, C.H.R. &lt;/author&gt;&lt;author&gt;Verhoeyen, M.E. &lt;/author&gt;&lt;/authors&gt;&lt;/contributors&gt;&lt;titles&gt;&lt;title&gt;Improving the nutritional content of tomatoes through reprogramming their flavonoid biosynthetic pathway&lt;/title&gt;&lt;secondary-title&gt;Phytochem Rev&lt;/secondary-title&gt;&lt;/titles&gt;&lt;periodical&gt;&lt;full-title&gt;Phytochem Rev&lt;/full-title&gt;&lt;/periodical&gt;&lt;pages&gt;113-123&lt;/pages&gt;&lt;volume&gt;1&lt;/volume&gt;&lt;dates&gt;&lt;year&gt;2002&lt;/year&gt;&lt;/dates&gt;&lt;urls&gt;&lt;/urls&gt;&lt;/record&gt;&lt;/Cite&gt;&lt;/EndNote&gt;</w:instrText>
      </w:r>
      <w:r w:rsidR="005B23B7" w:rsidRPr="005B23B7">
        <w:rPr>
          <w:rFonts w:ascii="Times New Roman" w:eastAsia="바탕" w:hAnsi="Times New Roman"/>
          <w:sz w:val="24"/>
          <w:szCs w:val="24"/>
        </w:rPr>
        <w:fldChar w:fldCharType="separate"/>
      </w:r>
      <w:r w:rsidR="007F7C47">
        <w:rPr>
          <w:rFonts w:ascii="Times New Roman" w:eastAsia="바탕" w:hAnsi="Times New Roman"/>
          <w:noProof/>
          <w:sz w:val="24"/>
          <w:szCs w:val="24"/>
        </w:rPr>
        <w:t>(</w:t>
      </w:r>
      <w:hyperlink w:anchor="_ENREF_4" w:tooltip="Colliver, 2002 #173" w:history="1">
        <w:r w:rsidR="008463C2">
          <w:rPr>
            <w:rFonts w:ascii="Times New Roman" w:eastAsia="바탕" w:hAnsi="Times New Roman"/>
            <w:noProof/>
            <w:sz w:val="24"/>
            <w:szCs w:val="24"/>
          </w:rPr>
          <w:t>Colliver et al. 2002</w:t>
        </w:r>
      </w:hyperlink>
      <w:r w:rsidR="007F7C47">
        <w:rPr>
          <w:rFonts w:ascii="Times New Roman" w:eastAsia="바탕" w:hAnsi="Times New Roman"/>
          <w:noProof/>
          <w:sz w:val="24"/>
          <w:szCs w:val="24"/>
        </w:rPr>
        <w:t>)</w:t>
      </w:r>
      <w:r w:rsidR="005B23B7" w:rsidRPr="005B23B7">
        <w:rPr>
          <w:rFonts w:ascii="Times New Roman" w:eastAsia="바탕" w:hAnsi="Times New Roman"/>
          <w:sz w:val="24"/>
          <w:szCs w:val="24"/>
        </w:rPr>
        <w:fldChar w:fldCharType="end"/>
      </w:r>
      <w:r w:rsidR="005B23B7" w:rsidRPr="005B23B7">
        <w:rPr>
          <w:rFonts w:ascii="Times New Roman" w:eastAsia="바탕" w:hAnsi="Times New Roman"/>
          <w:sz w:val="24"/>
          <w:szCs w:val="24"/>
        </w:rPr>
        <w:t xml:space="preserve">, albeit present in </w:t>
      </w:r>
      <w:r w:rsidR="005B23B7" w:rsidRPr="005B23B7">
        <w:rPr>
          <w:rFonts w:ascii="Times New Roman" w:eastAsia="바탕" w:hAnsi="Times New Roman" w:hint="eastAsia"/>
          <w:sz w:val="24"/>
          <w:szCs w:val="24"/>
        </w:rPr>
        <w:t>very small</w:t>
      </w:r>
      <w:r w:rsidR="005B23B7" w:rsidRPr="005B23B7">
        <w:rPr>
          <w:rFonts w:ascii="Times New Roman" w:eastAsia="바탕" w:hAnsi="Times New Roman"/>
          <w:sz w:val="24"/>
          <w:szCs w:val="24"/>
        </w:rPr>
        <w:t xml:space="preserve"> amount.</w:t>
      </w:r>
      <w:r w:rsidR="005B23B7" w:rsidRPr="005B23B7">
        <w:rPr>
          <w:rFonts w:ascii="Times New Roman" w:eastAsia="바탕" w:hAnsi="Times New Roman" w:hint="eastAsia"/>
          <w:sz w:val="24"/>
          <w:szCs w:val="24"/>
        </w:rPr>
        <w:t xml:space="preserve"> </w:t>
      </w:r>
      <w:proofErr w:type="spellStart"/>
      <w:r w:rsidR="005B23B7" w:rsidRPr="005B23B7">
        <w:rPr>
          <w:rFonts w:ascii="Times New Roman" w:eastAsia="바탕" w:hAnsi="Times New Roman"/>
          <w:sz w:val="24"/>
          <w:szCs w:val="24"/>
        </w:rPr>
        <w:t>Rutin</w:t>
      </w:r>
      <w:proofErr w:type="spellEnd"/>
      <w:r w:rsidR="005B23B7" w:rsidRPr="005B23B7">
        <w:rPr>
          <w:rFonts w:ascii="Times New Roman" w:eastAsia="바탕" w:hAnsi="Times New Roman"/>
          <w:sz w:val="24"/>
          <w:szCs w:val="24"/>
        </w:rPr>
        <w:t xml:space="preserve"> </w:t>
      </w:r>
      <w:r w:rsidR="001D3CD1">
        <w:rPr>
          <w:rFonts w:ascii="Times New Roman" w:eastAsia="바탕" w:hAnsi="Times New Roman"/>
          <w:sz w:val="24"/>
          <w:szCs w:val="24"/>
        </w:rPr>
        <w:t xml:space="preserve">also </w:t>
      </w:r>
      <w:r w:rsidR="005B23B7" w:rsidRPr="005B23B7">
        <w:rPr>
          <w:rFonts w:ascii="Times New Roman" w:eastAsia="바탕" w:hAnsi="Times New Roman"/>
          <w:sz w:val="24"/>
          <w:szCs w:val="24"/>
        </w:rPr>
        <w:t xml:space="preserve">exhibits a range of pharmacological effects such as anti-oxidation, anti-inflammation, and anti-hypertension as well as vasoconstrictive, spasmolytic, and positive inotropic effects </w:t>
      </w:r>
      <w:r w:rsidR="005B23B7" w:rsidRPr="005B23B7">
        <w:rPr>
          <w:rFonts w:ascii="Times New Roman" w:eastAsia="바탕" w:hAnsi="Times New Roman"/>
          <w:sz w:val="24"/>
          <w:szCs w:val="24"/>
        </w:rPr>
        <w:fldChar w:fldCharType="begin">
          <w:fldData xml:space="preserve">PEVuZE5vdGU+PENpdGU+PEF1dGhvcj5LdW50aWM8L0F1dGhvcj48WWVhcj4yMDExPC9ZZWFyPjxS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</w:fldData>
        </w:fldChar>
      </w:r>
      <w:r w:rsidR="007F7C47">
        <w:rPr>
          <w:rFonts w:ascii="Times New Roman" w:eastAsia="바탕" w:hAnsi="Times New Roman"/>
          <w:sz w:val="24"/>
          <w:szCs w:val="24"/>
        </w:rPr>
        <w:instrText xml:space="preserve"> ADDIN EN.CITE </w:instrText>
      </w:r>
      <w:r w:rsidR="007F7C47">
        <w:rPr>
          <w:rFonts w:ascii="Times New Roman" w:eastAsia="바탕" w:hAnsi="Times New Roman"/>
          <w:sz w:val="24"/>
          <w:szCs w:val="24"/>
        </w:rPr>
        <w:fldChar w:fldCharType="begin">
          <w:fldData xml:space="preserve">PEVuZE5vdGU+PENpdGU+PEF1dGhvcj5LdW50aWM8L0F1dGhvcj48WWVhcj4yMDExPC9ZZWFyPjxS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</w:fldData>
        </w:fldChar>
      </w:r>
      <w:r w:rsidR="007F7C47">
        <w:rPr>
          <w:rFonts w:ascii="Times New Roman" w:eastAsia="바탕" w:hAnsi="Times New Roman"/>
          <w:sz w:val="24"/>
          <w:szCs w:val="24"/>
        </w:rPr>
        <w:instrText xml:space="preserve"> ADDIN EN.CITE.DATA </w:instrText>
      </w:r>
      <w:r w:rsidR="007F7C47">
        <w:rPr>
          <w:rFonts w:ascii="Times New Roman" w:eastAsia="바탕" w:hAnsi="Times New Roman"/>
          <w:sz w:val="24"/>
          <w:szCs w:val="24"/>
        </w:rPr>
      </w:r>
      <w:r w:rsidR="007F7C47">
        <w:rPr>
          <w:rFonts w:ascii="Times New Roman" w:eastAsia="바탕" w:hAnsi="Times New Roman"/>
          <w:sz w:val="24"/>
          <w:szCs w:val="24"/>
        </w:rPr>
        <w:fldChar w:fldCharType="end"/>
      </w:r>
      <w:r w:rsidR="005B23B7" w:rsidRPr="005B23B7">
        <w:rPr>
          <w:rFonts w:ascii="Times New Roman" w:eastAsia="바탕" w:hAnsi="Times New Roman"/>
          <w:sz w:val="24"/>
          <w:szCs w:val="24"/>
        </w:rPr>
      </w:r>
      <w:r w:rsidR="005B23B7" w:rsidRPr="005B23B7">
        <w:rPr>
          <w:rFonts w:ascii="Times New Roman" w:eastAsia="바탕" w:hAnsi="Times New Roman"/>
          <w:sz w:val="24"/>
          <w:szCs w:val="24"/>
        </w:rPr>
        <w:fldChar w:fldCharType="separate"/>
      </w:r>
      <w:r w:rsidR="007F7C47">
        <w:rPr>
          <w:rFonts w:ascii="Times New Roman" w:eastAsia="바탕" w:hAnsi="Times New Roman"/>
          <w:noProof/>
          <w:sz w:val="24"/>
          <w:szCs w:val="24"/>
        </w:rPr>
        <w:t>(</w:t>
      </w:r>
      <w:hyperlink w:anchor="_ENREF_9" w:tooltip="Kuntic, 2011 #286" w:history="1">
        <w:r w:rsidR="008463C2">
          <w:rPr>
            <w:rFonts w:ascii="Times New Roman" w:eastAsia="바탕" w:hAnsi="Times New Roman"/>
            <w:noProof/>
            <w:sz w:val="24"/>
            <w:szCs w:val="24"/>
          </w:rPr>
          <w:t>Kuntic et al. 2011</w:t>
        </w:r>
      </w:hyperlink>
      <w:r w:rsidR="007F7C47">
        <w:rPr>
          <w:rFonts w:ascii="Times New Roman" w:eastAsia="바탕" w:hAnsi="Times New Roman"/>
          <w:noProof/>
          <w:sz w:val="24"/>
          <w:szCs w:val="24"/>
        </w:rPr>
        <w:t xml:space="preserve">; </w:t>
      </w:r>
      <w:hyperlink w:anchor="_ENREF_10" w:tooltip="La Case, 2000 #285" w:history="1">
        <w:r w:rsidR="008463C2">
          <w:rPr>
            <w:rFonts w:ascii="Times New Roman" w:eastAsia="바탕" w:hAnsi="Times New Roman"/>
            <w:noProof/>
            <w:sz w:val="24"/>
            <w:szCs w:val="24"/>
          </w:rPr>
          <w:t>La Case et al. 2000</w:t>
        </w:r>
      </w:hyperlink>
      <w:r w:rsidR="007F7C47">
        <w:rPr>
          <w:rFonts w:ascii="Times New Roman" w:eastAsia="바탕" w:hAnsi="Times New Roman"/>
          <w:noProof/>
          <w:sz w:val="24"/>
          <w:szCs w:val="24"/>
        </w:rPr>
        <w:t xml:space="preserve">; </w:t>
      </w:r>
      <w:hyperlink w:anchor="_ENREF_11" w:tooltip="Landberg, 2011 #287" w:history="1">
        <w:r w:rsidR="008463C2">
          <w:rPr>
            <w:rFonts w:ascii="Times New Roman" w:eastAsia="바탕" w:hAnsi="Times New Roman"/>
            <w:noProof/>
            <w:sz w:val="24"/>
            <w:szCs w:val="24"/>
          </w:rPr>
          <w:t>Landberg et al. 2011</w:t>
        </w:r>
      </w:hyperlink>
      <w:r w:rsidR="007F7C47">
        <w:rPr>
          <w:rFonts w:ascii="Times New Roman" w:eastAsia="바탕" w:hAnsi="Times New Roman"/>
          <w:noProof/>
          <w:sz w:val="24"/>
          <w:szCs w:val="24"/>
        </w:rPr>
        <w:t>)</w:t>
      </w:r>
      <w:r w:rsidR="005B23B7" w:rsidRPr="005B23B7">
        <w:rPr>
          <w:rFonts w:ascii="Times New Roman" w:eastAsia="바탕" w:hAnsi="Times New Roman"/>
          <w:sz w:val="24"/>
          <w:szCs w:val="24"/>
        </w:rPr>
        <w:fldChar w:fldCharType="end"/>
      </w:r>
      <w:r w:rsidR="005B23B7" w:rsidRPr="005B23B7">
        <w:rPr>
          <w:rFonts w:ascii="Times New Roman" w:eastAsia="바탕" w:hAnsi="Times New Roman"/>
          <w:sz w:val="24"/>
          <w:szCs w:val="24"/>
        </w:rPr>
        <w:t>.</w:t>
      </w:r>
      <w:r w:rsidR="00A53ACD">
        <w:rPr>
          <w:rFonts w:ascii="Times New Roman" w:eastAsia="바탕" w:hAnsi="Times New Roman"/>
          <w:sz w:val="24"/>
          <w:szCs w:val="24"/>
        </w:rPr>
        <w:t xml:space="preserve"> </w:t>
      </w:r>
      <w:r w:rsidR="00492176" w:rsidRPr="00492176">
        <w:rPr>
          <w:rFonts w:ascii="Times New Roman" w:eastAsia="바탕" w:hAnsi="Times New Roman"/>
          <w:sz w:val="24"/>
          <w:szCs w:val="24"/>
        </w:rPr>
        <w:t xml:space="preserve">Although tomato </w:t>
      </w:r>
      <w:r w:rsidR="00730EE0">
        <w:rPr>
          <w:rFonts w:ascii="Times New Roman" w:eastAsia="바탕" w:hAnsi="Times New Roman"/>
          <w:sz w:val="24"/>
          <w:szCs w:val="24"/>
        </w:rPr>
        <w:t>is</w:t>
      </w:r>
      <w:r w:rsidR="00730EE0" w:rsidRPr="00492176">
        <w:rPr>
          <w:rFonts w:ascii="Times New Roman" w:eastAsia="바탕" w:hAnsi="Times New Roman"/>
          <w:sz w:val="24"/>
          <w:szCs w:val="24"/>
        </w:rPr>
        <w:t xml:space="preserve"> </w:t>
      </w:r>
      <w:r w:rsidR="00492176">
        <w:rPr>
          <w:rFonts w:ascii="Times New Roman" w:eastAsia="바탕" w:hAnsi="Times New Roman"/>
          <w:sz w:val="24"/>
          <w:szCs w:val="24"/>
        </w:rPr>
        <w:t xml:space="preserve">one of the most </w:t>
      </w:r>
      <w:r w:rsidR="00492176" w:rsidRPr="00492176">
        <w:rPr>
          <w:rFonts w:ascii="Times New Roman" w:eastAsia="바탕" w:hAnsi="Times New Roman"/>
          <w:sz w:val="24"/>
          <w:szCs w:val="24"/>
        </w:rPr>
        <w:t>popular fruit</w:t>
      </w:r>
      <w:r w:rsidR="00492176">
        <w:rPr>
          <w:rFonts w:ascii="Times New Roman" w:eastAsia="바탕" w:hAnsi="Times New Roman"/>
          <w:sz w:val="24"/>
          <w:szCs w:val="24"/>
        </w:rPr>
        <w:t>s</w:t>
      </w:r>
      <w:r w:rsidR="00492176" w:rsidRPr="00492176">
        <w:rPr>
          <w:rFonts w:ascii="Times New Roman" w:eastAsia="바탕" w:hAnsi="Times New Roman"/>
          <w:sz w:val="24"/>
          <w:szCs w:val="24"/>
        </w:rPr>
        <w:t xml:space="preserve"> used in many diets</w:t>
      </w:r>
      <w:r w:rsidR="001D3CD1">
        <w:rPr>
          <w:rFonts w:ascii="Times New Roman" w:eastAsia="바탕" w:hAnsi="Times New Roman"/>
          <w:sz w:val="24"/>
          <w:szCs w:val="24"/>
        </w:rPr>
        <w:t>,</w:t>
      </w:r>
      <w:r w:rsidR="00492176" w:rsidRPr="00492176">
        <w:rPr>
          <w:rFonts w:ascii="Times New Roman" w:eastAsia="바탕" w:hAnsi="Times New Roman"/>
          <w:sz w:val="24"/>
          <w:szCs w:val="24"/>
        </w:rPr>
        <w:t xml:space="preserve"> </w:t>
      </w:r>
      <w:r w:rsidR="00730EE0">
        <w:rPr>
          <w:rFonts w:ascii="Times New Roman" w:eastAsia="바탕" w:hAnsi="Times New Roman"/>
          <w:sz w:val="24"/>
          <w:szCs w:val="24"/>
        </w:rPr>
        <w:t>it has</w:t>
      </w:r>
      <w:r w:rsidR="00492176">
        <w:rPr>
          <w:rFonts w:ascii="Times New Roman" w:eastAsia="바탕" w:hAnsi="Times New Roman"/>
          <w:sz w:val="24"/>
          <w:szCs w:val="24"/>
        </w:rPr>
        <w:t xml:space="preserve"> a very low overall </w:t>
      </w:r>
      <w:r w:rsidR="00492176" w:rsidRPr="00492176">
        <w:rPr>
          <w:rFonts w:ascii="Times New Roman" w:eastAsia="바탕" w:hAnsi="Times New Roman"/>
          <w:sz w:val="24"/>
          <w:szCs w:val="24"/>
        </w:rPr>
        <w:t xml:space="preserve">anthocyanin </w:t>
      </w:r>
      <w:r w:rsidR="00492176">
        <w:rPr>
          <w:rFonts w:ascii="Times New Roman" w:eastAsia="바탕" w:hAnsi="Times New Roman"/>
          <w:sz w:val="24"/>
          <w:szCs w:val="24"/>
        </w:rPr>
        <w:t xml:space="preserve">and </w:t>
      </w:r>
      <w:proofErr w:type="spellStart"/>
      <w:r w:rsidR="00492176">
        <w:rPr>
          <w:rFonts w:ascii="Times New Roman" w:eastAsia="바탕" w:hAnsi="Times New Roman"/>
          <w:sz w:val="24"/>
          <w:szCs w:val="24"/>
        </w:rPr>
        <w:t>flavonol</w:t>
      </w:r>
      <w:proofErr w:type="spellEnd"/>
      <w:r w:rsidR="00492176">
        <w:rPr>
          <w:rFonts w:ascii="Times New Roman" w:eastAsia="바탕" w:hAnsi="Times New Roman"/>
          <w:sz w:val="24"/>
          <w:szCs w:val="24"/>
        </w:rPr>
        <w:t xml:space="preserve"> </w:t>
      </w:r>
      <w:r w:rsidR="001D3CD1">
        <w:rPr>
          <w:rFonts w:ascii="Times New Roman" w:eastAsia="바탕" w:hAnsi="Times New Roman"/>
          <w:sz w:val="24"/>
          <w:szCs w:val="24"/>
        </w:rPr>
        <w:t>content</w:t>
      </w:r>
      <w:r w:rsidR="00730EE0">
        <w:rPr>
          <w:rFonts w:ascii="Times New Roman" w:eastAsia="바탕" w:hAnsi="Times New Roman"/>
          <w:sz w:val="24"/>
          <w:szCs w:val="24"/>
        </w:rPr>
        <w:t>. T</w:t>
      </w:r>
      <w:r w:rsidR="00A53ACD" w:rsidRPr="00A53ACD">
        <w:rPr>
          <w:rFonts w:ascii="Times New Roman" w:eastAsia="바탕" w:hAnsi="Times New Roman"/>
          <w:sz w:val="24"/>
          <w:szCs w:val="24"/>
        </w:rPr>
        <w:t xml:space="preserve">herefore, </w:t>
      </w:r>
      <w:r w:rsidR="00730EE0">
        <w:rPr>
          <w:rFonts w:ascii="Times New Roman" w:eastAsia="바탕" w:hAnsi="Times New Roman"/>
          <w:sz w:val="24"/>
          <w:szCs w:val="24"/>
        </w:rPr>
        <w:t xml:space="preserve">to improve </w:t>
      </w:r>
      <w:r w:rsidR="00730EE0" w:rsidRPr="00730EE0">
        <w:rPr>
          <w:rFonts w:ascii="Times New Roman" w:eastAsia="바탕" w:hAnsi="Times New Roman"/>
          <w:sz w:val="24"/>
          <w:szCs w:val="24"/>
        </w:rPr>
        <w:t xml:space="preserve">health-beneficial effects </w:t>
      </w:r>
      <w:r w:rsidR="00730EE0">
        <w:rPr>
          <w:rFonts w:ascii="Times New Roman" w:eastAsia="바탕" w:hAnsi="Times New Roman"/>
          <w:sz w:val="24"/>
          <w:szCs w:val="24"/>
        </w:rPr>
        <w:t xml:space="preserve">of tomato, </w:t>
      </w:r>
      <w:r w:rsidR="00A53ACD" w:rsidRPr="00A53ACD">
        <w:rPr>
          <w:rFonts w:ascii="Times New Roman" w:eastAsia="바탕" w:hAnsi="Times New Roman"/>
          <w:sz w:val="24"/>
          <w:szCs w:val="24"/>
        </w:rPr>
        <w:t>i</w:t>
      </w:r>
      <w:r w:rsidR="00A53ACD" w:rsidRPr="00A53ACD">
        <w:rPr>
          <w:rFonts w:ascii="Times New Roman" w:eastAsia="바탕" w:hAnsi="Times New Roman" w:hint="eastAsia"/>
          <w:sz w:val="24"/>
          <w:szCs w:val="24"/>
        </w:rPr>
        <w:t>ncreasing</w:t>
      </w:r>
      <w:r w:rsidR="00A53ACD" w:rsidRPr="00A53ACD">
        <w:rPr>
          <w:rFonts w:ascii="Times New Roman" w:eastAsia="바탕" w:hAnsi="Times New Roman"/>
          <w:sz w:val="24"/>
          <w:szCs w:val="24"/>
        </w:rPr>
        <w:t xml:space="preserve"> the total anthocyanin</w:t>
      </w:r>
      <w:r w:rsidR="00A53ACD" w:rsidRPr="00A53ACD">
        <w:rPr>
          <w:rFonts w:ascii="Times New Roman" w:eastAsia="바탕" w:hAnsi="Times New Roman" w:hint="eastAsia"/>
          <w:sz w:val="24"/>
          <w:szCs w:val="24"/>
        </w:rPr>
        <w:t xml:space="preserve"> </w:t>
      </w:r>
      <w:r w:rsidR="00A53ACD" w:rsidRPr="00A53ACD">
        <w:rPr>
          <w:rFonts w:ascii="Times New Roman" w:eastAsia="바탕" w:hAnsi="Times New Roman"/>
          <w:sz w:val="24"/>
          <w:szCs w:val="24"/>
        </w:rPr>
        <w:t xml:space="preserve">and/or </w:t>
      </w:r>
      <w:proofErr w:type="spellStart"/>
      <w:r w:rsidR="00A53ACD" w:rsidRPr="00A53ACD">
        <w:rPr>
          <w:rFonts w:ascii="Times New Roman" w:eastAsia="바탕" w:hAnsi="Times New Roman"/>
          <w:sz w:val="24"/>
          <w:szCs w:val="24"/>
        </w:rPr>
        <w:t>flavonol</w:t>
      </w:r>
      <w:proofErr w:type="spellEnd"/>
      <w:r w:rsidR="00A53ACD" w:rsidRPr="00A53ACD">
        <w:rPr>
          <w:rFonts w:ascii="Times New Roman" w:eastAsia="바탕" w:hAnsi="Times New Roman" w:hint="eastAsia"/>
          <w:sz w:val="24"/>
          <w:szCs w:val="24"/>
        </w:rPr>
        <w:t xml:space="preserve"> content of </w:t>
      </w:r>
      <w:r w:rsidR="00492176">
        <w:rPr>
          <w:rFonts w:ascii="Times New Roman" w:eastAsia="바탕" w:hAnsi="Times New Roman"/>
          <w:sz w:val="24"/>
          <w:szCs w:val="24"/>
        </w:rPr>
        <w:t>tomatoes</w:t>
      </w:r>
      <w:r w:rsidR="00A53ACD" w:rsidRPr="00A53ACD">
        <w:rPr>
          <w:rFonts w:ascii="Times New Roman" w:eastAsia="바탕" w:hAnsi="Times New Roman" w:hint="eastAsia"/>
          <w:sz w:val="24"/>
          <w:szCs w:val="24"/>
        </w:rPr>
        <w:t xml:space="preserve"> has been</w:t>
      </w:r>
      <w:r w:rsidR="00A53ACD" w:rsidRPr="00A53ACD">
        <w:rPr>
          <w:rFonts w:ascii="Times New Roman" w:eastAsia="바탕" w:hAnsi="Times New Roman"/>
          <w:sz w:val="24"/>
          <w:szCs w:val="24"/>
        </w:rPr>
        <w:t xml:space="preserve"> an important objective </w:t>
      </w:r>
      <w:r w:rsidR="00806462">
        <w:rPr>
          <w:rFonts w:ascii="Times New Roman" w:eastAsia="바탕" w:hAnsi="Times New Roman"/>
          <w:sz w:val="24"/>
          <w:szCs w:val="24"/>
        </w:rPr>
        <w:fldChar w:fldCharType="begin">
          <w:fldData xml:space="preserve">PEVuZE5vdGU+PENpdGU+PEF1dGhvcj5CdXRlbGxpPC9BdXRob3I+PFllYXI+MjAwODwvWWVhcj48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</w:fldData>
        </w:fldChar>
      </w:r>
      <w:r w:rsidR="007F7C47">
        <w:rPr>
          <w:rFonts w:ascii="Times New Roman" w:eastAsia="바탕" w:hAnsi="Times New Roman"/>
          <w:sz w:val="24"/>
          <w:szCs w:val="24"/>
        </w:rPr>
        <w:instrText xml:space="preserve"> ADDIN EN.CITE </w:instrText>
      </w:r>
      <w:r w:rsidR="007F7C47">
        <w:rPr>
          <w:rFonts w:ascii="Times New Roman" w:eastAsia="바탕" w:hAnsi="Times New Roman"/>
          <w:sz w:val="24"/>
          <w:szCs w:val="24"/>
        </w:rPr>
        <w:fldChar w:fldCharType="begin">
          <w:fldData xml:space="preserve">PEVuZE5vdGU+PENpdGU+PEF1dGhvcj5CdXRlbGxpPC9BdXRob3I+PFllYXI+MjAwODwvWWVhcj48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</w:fldData>
        </w:fldChar>
      </w:r>
      <w:r w:rsidR="007F7C47">
        <w:rPr>
          <w:rFonts w:ascii="Times New Roman" w:eastAsia="바탕" w:hAnsi="Times New Roman"/>
          <w:sz w:val="24"/>
          <w:szCs w:val="24"/>
        </w:rPr>
        <w:instrText xml:space="preserve"> ADDIN EN.CITE.DATA </w:instrText>
      </w:r>
      <w:r w:rsidR="007F7C47">
        <w:rPr>
          <w:rFonts w:ascii="Times New Roman" w:eastAsia="바탕" w:hAnsi="Times New Roman"/>
          <w:sz w:val="24"/>
          <w:szCs w:val="24"/>
        </w:rPr>
      </w:r>
      <w:r w:rsidR="007F7C47">
        <w:rPr>
          <w:rFonts w:ascii="Times New Roman" w:eastAsia="바탕" w:hAnsi="Times New Roman"/>
          <w:sz w:val="24"/>
          <w:szCs w:val="24"/>
        </w:rPr>
        <w:fldChar w:fldCharType="end"/>
      </w:r>
      <w:r w:rsidR="00806462">
        <w:rPr>
          <w:rFonts w:ascii="Times New Roman" w:eastAsia="바탕" w:hAnsi="Times New Roman"/>
          <w:sz w:val="24"/>
          <w:szCs w:val="24"/>
        </w:rPr>
      </w:r>
      <w:r w:rsidR="00806462">
        <w:rPr>
          <w:rFonts w:ascii="Times New Roman" w:eastAsia="바탕" w:hAnsi="Times New Roman"/>
          <w:sz w:val="24"/>
          <w:szCs w:val="24"/>
        </w:rPr>
        <w:fldChar w:fldCharType="separate"/>
      </w:r>
      <w:r w:rsidR="007F7C47">
        <w:rPr>
          <w:rFonts w:ascii="Times New Roman" w:eastAsia="바탕" w:hAnsi="Times New Roman"/>
          <w:noProof/>
          <w:sz w:val="24"/>
          <w:szCs w:val="24"/>
        </w:rPr>
        <w:t>(</w:t>
      </w:r>
      <w:hyperlink w:anchor="_ENREF_2" w:tooltip="Butelli, 2008 #122" w:history="1">
        <w:r w:rsidR="008463C2">
          <w:rPr>
            <w:rFonts w:ascii="Times New Roman" w:eastAsia="바탕" w:hAnsi="Times New Roman"/>
            <w:noProof/>
            <w:sz w:val="24"/>
            <w:szCs w:val="24"/>
          </w:rPr>
          <w:t>Butelli et al. 2008</w:t>
        </w:r>
      </w:hyperlink>
      <w:r w:rsidR="007F7C47">
        <w:rPr>
          <w:rFonts w:ascii="Times New Roman" w:eastAsia="바탕" w:hAnsi="Times New Roman"/>
          <w:noProof/>
          <w:sz w:val="24"/>
          <w:szCs w:val="24"/>
        </w:rPr>
        <w:t xml:space="preserve">; </w:t>
      </w:r>
      <w:hyperlink w:anchor="_ENREF_18" w:tooltip="Muir, 2001 #1" w:history="1">
        <w:r w:rsidR="008463C2">
          <w:rPr>
            <w:rFonts w:ascii="Times New Roman" w:eastAsia="바탕" w:hAnsi="Times New Roman"/>
            <w:noProof/>
            <w:sz w:val="24"/>
            <w:szCs w:val="24"/>
          </w:rPr>
          <w:t>Muir et al. 2001</w:t>
        </w:r>
      </w:hyperlink>
      <w:r w:rsidR="007F7C47">
        <w:rPr>
          <w:rFonts w:ascii="Times New Roman" w:eastAsia="바탕" w:hAnsi="Times New Roman"/>
          <w:noProof/>
          <w:sz w:val="24"/>
          <w:szCs w:val="24"/>
        </w:rPr>
        <w:t>)</w:t>
      </w:r>
      <w:r w:rsidR="00806462">
        <w:rPr>
          <w:rFonts w:ascii="Times New Roman" w:eastAsia="바탕" w:hAnsi="Times New Roman"/>
          <w:sz w:val="24"/>
          <w:szCs w:val="24"/>
        </w:rPr>
        <w:fldChar w:fldCharType="end"/>
      </w:r>
      <w:r w:rsidR="00A53ACD" w:rsidRPr="00A53ACD">
        <w:rPr>
          <w:rFonts w:ascii="Times New Roman" w:eastAsia="바탕" w:hAnsi="Times New Roman"/>
          <w:sz w:val="24"/>
          <w:szCs w:val="24"/>
        </w:rPr>
        <w:t>.</w:t>
      </w:r>
    </w:p>
    <w:p w14:paraId="6EA38E72" w14:textId="34E1674C" w:rsidR="00C57619" w:rsidRDefault="00C57619" w:rsidP="00C57619">
      <w:pPr>
        <w:spacing w:after="0" w:line="360" w:lineRule="auto"/>
        <w:rPr>
          <w:rFonts w:ascii="Times New Roman" w:eastAsia="바탕" w:hAnsi="Times New Roman"/>
          <w:sz w:val="24"/>
          <w:szCs w:val="24"/>
        </w:rPr>
      </w:pPr>
      <w:r>
        <w:rPr>
          <w:rFonts w:ascii="Times New Roman" w:eastAsia="바탕" w:hAnsi="Times New Roman"/>
          <w:sz w:val="24"/>
          <w:szCs w:val="24"/>
        </w:rPr>
        <w:tab/>
      </w:r>
      <w:proofErr w:type="spellStart"/>
      <w:r>
        <w:rPr>
          <w:rFonts w:ascii="Times New Roman" w:eastAsia="바탕" w:hAnsi="Times New Roman" w:hint="eastAsia"/>
          <w:sz w:val="24"/>
          <w:szCs w:val="24"/>
        </w:rPr>
        <w:t>Flavonols</w:t>
      </w:r>
      <w:proofErr w:type="spellEnd"/>
      <w:r>
        <w:rPr>
          <w:rFonts w:ascii="Times New Roman" w:eastAsia="바탕" w:hAnsi="Times New Roman"/>
          <w:sz w:val="24"/>
          <w:szCs w:val="24"/>
        </w:rPr>
        <w:t>,</w:t>
      </w:r>
      <w:r>
        <w:rPr>
          <w:rFonts w:ascii="Times New Roman" w:eastAsia="바탕" w:hAnsi="Times New Roman" w:hint="eastAsia"/>
          <w:sz w:val="24"/>
          <w:szCs w:val="24"/>
        </w:rPr>
        <w:t xml:space="preserve"> including </w:t>
      </w:r>
      <w:proofErr w:type="spellStart"/>
      <w:r>
        <w:rPr>
          <w:rFonts w:ascii="Times New Roman" w:eastAsia="바탕" w:hAnsi="Times New Roman" w:hint="eastAsia"/>
          <w:sz w:val="24"/>
          <w:szCs w:val="24"/>
        </w:rPr>
        <w:t>rutin</w:t>
      </w:r>
      <w:proofErr w:type="spellEnd"/>
      <w:r>
        <w:rPr>
          <w:rFonts w:ascii="Times New Roman" w:eastAsia="바탕" w:hAnsi="Times New Roman"/>
          <w:sz w:val="24"/>
          <w:szCs w:val="24"/>
        </w:rPr>
        <w:t>,</w:t>
      </w:r>
      <w:r>
        <w:rPr>
          <w:rFonts w:ascii="Times New Roman" w:eastAsia="바탕" w:hAnsi="Times New Roman" w:hint="eastAsia"/>
          <w:sz w:val="24"/>
          <w:szCs w:val="24"/>
        </w:rPr>
        <w:t xml:space="preserve"> are present </w:t>
      </w:r>
      <w:r>
        <w:rPr>
          <w:rFonts w:ascii="Times New Roman" w:eastAsia="바탕" w:hAnsi="Times New Roman"/>
          <w:sz w:val="24"/>
          <w:szCs w:val="24"/>
        </w:rPr>
        <w:t xml:space="preserve">mostly </w:t>
      </w:r>
      <w:r>
        <w:rPr>
          <w:rFonts w:ascii="Times New Roman" w:eastAsia="바탕" w:hAnsi="Times New Roman" w:hint="eastAsia"/>
          <w:sz w:val="24"/>
          <w:szCs w:val="24"/>
        </w:rPr>
        <w:t xml:space="preserve">in </w:t>
      </w:r>
      <w:r w:rsidR="00F66740">
        <w:rPr>
          <w:rFonts w:ascii="Times New Roman" w:eastAsia="바탕" w:hAnsi="Times New Roman" w:hint="eastAsia"/>
          <w:sz w:val="24"/>
          <w:szCs w:val="24"/>
        </w:rPr>
        <w:t>peel</w:t>
      </w:r>
      <w:r>
        <w:rPr>
          <w:rFonts w:ascii="Times New Roman" w:eastAsia="바탕" w:hAnsi="Times New Roman" w:hint="eastAsia"/>
          <w:sz w:val="24"/>
          <w:szCs w:val="24"/>
        </w:rPr>
        <w:t xml:space="preserve"> of the tomato</w:t>
      </w:r>
      <w:r>
        <w:rPr>
          <w:rFonts w:ascii="Times New Roman" w:eastAsia="바탕" w:hAnsi="Times New Roman"/>
          <w:sz w:val="24"/>
          <w:szCs w:val="24"/>
        </w:rPr>
        <w:t>, while o</w:t>
      </w:r>
      <w:r>
        <w:rPr>
          <w:rFonts w:ascii="Times New Roman" w:eastAsia="바탕" w:hAnsi="Times New Roman" w:hint="eastAsia"/>
          <w:sz w:val="24"/>
          <w:szCs w:val="24"/>
        </w:rPr>
        <w:t xml:space="preserve">nly </w:t>
      </w:r>
      <w:r>
        <w:rPr>
          <w:rFonts w:ascii="Times New Roman" w:eastAsia="바탕" w:hAnsi="Times New Roman"/>
          <w:sz w:val="24"/>
          <w:szCs w:val="24"/>
        </w:rPr>
        <w:t>traceable</w:t>
      </w:r>
      <w:r>
        <w:rPr>
          <w:rFonts w:ascii="Times New Roman" w:eastAsia="바탕" w:hAnsi="Times New Roman" w:hint="eastAsia"/>
          <w:sz w:val="24"/>
          <w:szCs w:val="24"/>
        </w:rPr>
        <w:t xml:space="preserve"> amount</w:t>
      </w:r>
      <w:r>
        <w:rPr>
          <w:rFonts w:ascii="Times New Roman" w:eastAsia="바탕" w:hAnsi="Times New Roman"/>
          <w:sz w:val="24"/>
          <w:szCs w:val="24"/>
        </w:rPr>
        <w:t>s</w:t>
      </w:r>
      <w:r>
        <w:rPr>
          <w:rFonts w:ascii="Times New Roman" w:eastAsia="바탕" w:hAnsi="Times New Roman" w:hint="eastAsia"/>
          <w:sz w:val="24"/>
          <w:szCs w:val="24"/>
        </w:rPr>
        <w:t xml:space="preserve"> </w:t>
      </w:r>
      <w:r>
        <w:rPr>
          <w:rFonts w:ascii="Times New Roman" w:eastAsia="바탕" w:hAnsi="Times New Roman"/>
          <w:sz w:val="24"/>
          <w:szCs w:val="24"/>
        </w:rPr>
        <w:t xml:space="preserve">are </w:t>
      </w:r>
      <w:r>
        <w:rPr>
          <w:rFonts w:ascii="Times New Roman" w:eastAsia="바탕" w:hAnsi="Times New Roman" w:hint="eastAsia"/>
          <w:sz w:val="24"/>
          <w:szCs w:val="24"/>
        </w:rPr>
        <w:t xml:space="preserve">present in </w:t>
      </w:r>
      <w:r>
        <w:rPr>
          <w:rFonts w:ascii="Times New Roman" w:eastAsia="바탕" w:hAnsi="Times New Roman"/>
          <w:sz w:val="24"/>
          <w:szCs w:val="24"/>
        </w:rPr>
        <w:t xml:space="preserve">the </w:t>
      </w:r>
      <w:r>
        <w:rPr>
          <w:rFonts w:ascii="Times New Roman" w:eastAsia="바탕" w:hAnsi="Times New Roman" w:hint="eastAsia"/>
          <w:sz w:val="24"/>
          <w:szCs w:val="24"/>
        </w:rPr>
        <w:t xml:space="preserve">flesh. </w:t>
      </w:r>
      <w:r>
        <w:rPr>
          <w:rFonts w:ascii="Times New Roman" w:eastAsia="바탕" w:hAnsi="Times New Roman"/>
          <w:sz w:val="24"/>
          <w:szCs w:val="24"/>
        </w:rPr>
        <w:t xml:space="preserve">Similarly, tomato </w:t>
      </w:r>
      <w:r w:rsidR="00F66740">
        <w:rPr>
          <w:rFonts w:ascii="Times New Roman" w:eastAsia="바탕" w:hAnsi="Times New Roman"/>
          <w:sz w:val="24"/>
          <w:szCs w:val="24"/>
        </w:rPr>
        <w:t>peel</w:t>
      </w:r>
      <w:r>
        <w:rPr>
          <w:rFonts w:ascii="Times New Roman" w:eastAsia="바탕" w:hAnsi="Times New Roman"/>
          <w:sz w:val="24"/>
          <w:szCs w:val="24"/>
        </w:rPr>
        <w:t xml:space="preserve"> has a very small amount of anthocyanin</w:t>
      </w:r>
      <w:r>
        <w:rPr>
          <w:rFonts w:ascii="Times New Roman" w:eastAsia="바탕" w:hAnsi="Times New Roman" w:hint="eastAsia"/>
          <w:sz w:val="24"/>
          <w:szCs w:val="24"/>
        </w:rPr>
        <w:t xml:space="preserve"> and the flesh has almost no anthocyanin</w:t>
      </w:r>
      <w:r>
        <w:rPr>
          <w:rFonts w:ascii="Times New Roman" w:eastAsia="바탕" w:hAnsi="Times New Roman"/>
          <w:sz w:val="24"/>
          <w:szCs w:val="24"/>
        </w:rPr>
        <w:t>.</w:t>
      </w:r>
      <w:r>
        <w:rPr>
          <w:rFonts w:ascii="Times New Roman" w:eastAsia="바탕" w:hAnsi="Times New Roman" w:hint="eastAsia"/>
          <w:sz w:val="24"/>
          <w:szCs w:val="24"/>
        </w:rPr>
        <w:t xml:space="preserve"> </w:t>
      </w:r>
      <w:r w:rsidR="00730EE0" w:rsidRPr="00730EE0">
        <w:rPr>
          <w:rFonts w:ascii="Times New Roman" w:eastAsia="바탕" w:hAnsi="Times New Roman"/>
          <w:sz w:val="24"/>
          <w:szCs w:val="24"/>
        </w:rPr>
        <w:t xml:space="preserve">Flavonoid pathway not active in the fruit flesh is due to the expression of specific flavonoid biosynthetic genes are down-regulated in this </w:t>
      </w:r>
      <w:proofErr w:type="gramStart"/>
      <w:r w:rsidR="00730EE0" w:rsidRPr="00730EE0">
        <w:rPr>
          <w:rFonts w:ascii="Times New Roman" w:eastAsia="바탕" w:hAnsi="Times New Roman"/>
          <w:sz w:val="24"/>
          <w:szCs w:val="24"/>
        </w:rPr>
        <w:t>tissue  (</w:t>
      </w:r>
      <w:proofErr w:type="spellStart"/>
      <w:proofErr w:type="gramEnd"/>
      <w:r w:rsidR="00730EE0" w:rsidRPr="00730EE0">
        <w:rPr>
          <w:rFonts w:ascii="Times New Roman" w:eastAsia="바탕" w:hAnsi="Times New Roman"/>
          <w:sz w:val="24"/>
          <w:szCs w:val="24"/>
        </w:rPr>
        <w:t>Bovy</w:t>
      </w:r>
      <w:proofErr w:type="spellEnd"/>
      <w:r w:rsidR="00730EE0" w:rsidRPr="00730EE0">
        <w:rPr>
          <w:rFonts w:ascii="Times New Roman" w:eastAsia="바탕" w:hAnsi="Times New Roman"/>
          <w:sz w:val="24"/>
          <w:szCs w:val="24"/>
        </w:rPr>
        <w:t xml:space="preserve"> et al. 2002; </w:t>
      </w:r>
      <w:proofErr w:type="spellStart"/>
      <w:r w:rsidR="00730EE0" w:rsidRPr="00730EE0">
        <w:rPr>
          <w:rFonts w:ascii="Times New Roman" w:eastAsia="바탕" w:hAnsi="Times New Roman"/>
          <w:sz w:val="24"/>
          <w:szCs w:val="24"/>
        </w:rPr>
        <w:t>Colliver</w:t>
      </w:r>
      <w:proofErr w:type="spellEnd"/>
      <w:r w:rsidR="00730EE0" w:rsidRPr="00730EE0">
        <w:rPr>
          <w:rFonts w:ascii="Times New Roman" w:eastAsia="바탕" w:hAnsi="Times New Roman"/>
          <w:sz w:val="24"/>
          <w:szCs w:val="24"/>
        </w:rPr>
        <w:t xml:space="preserve"> et al. 2002; </w:t>
      </w:r>
      <w:proofErr w:type="spellStart"/>
      <w:r w:rsidR="00730EE0" w:rsidRPr="00730EE0">
        <w:rPr>
          <w:rFonts w:ascii="Times New Roman" w:eastAsia="바탕" w:hAnsi="Times New Roman"/>
          <w:sz w:val="24"/>
          <w:szCs w:val="24"/>
        </w:rPr>
        <w:t>Verhoeyen</w:t>
      </w:r>
      <w:proofErr w:type="spellEnd"/>
      <w:r w:rsidR="00730EE0" w:rsidRPr="00730EE0">
        <w:rPr>
          <w:rFonts w:ascii="Times New Roman" w:eastAsia="바탕" w:hAnsi="Times New Roman"/>
          <w:sz w:val="24"/>
          <w:szCs w:val="24"/>
        </w:rPr>
        <w:t xml:space="preserve"> et al. 2002).  </w:t>
      </w:r>
      <w:r>
        <w:rPr>
          <w:rFonts w:ascii="Times New Roman" w:eastAsia="바탕" w:hAnsi="Times New Roman"/>
          <w:sz w:val="24"/>
          <w:szCs w:val="24"/>
        </w:rPr>
        <w:t>This is a stark contrast to other</w:t>
      </w:r>
      <w:r>
        <w:rPr>
          <w:rFonts w:ascii="Times New Roman" w:eastAsia="바탕" w:hAnsi="Times New Roman" w:hint="eastAsia"/>
          <w:sz w:val="24"/>
          <w:szCs w:val="24"/>
        </w:rPr>
        <w:t xml:space="preserve"> fruit</w:t>
      </w:r>
      <w:r>
        <w:rPr>
          <w:rFonts w:ascii="Times New Roman" w:eastAsia="바탕" w:hAnsi="Times New Roman"/>
          <w:sz w:val="24"/>
          <w:szCs w:val="24"/>
        </w:rPr>
        <w:t>s</w:t>
      </w:r>
      <w:r>
        <w:rPr>
          <w:rFonts w:ascii="Times New Roman" w:eastAsia="바탕" w:hAnsi="Times New Roman" w:hint="eastAsia"/>
          <w:sz w:val="24"/>
          <w:szCs w:val="24"/>
        </w:rPr>
        <w:t xml:space="preserve"> of </w:t>
      </w:r>
      <w:r>
        <w:rPr>
          <w:rFonts w:ascii="Times New Roman" w:eastAsia="바탕" w:hAnsi="Times New Roman"/>
          <w:sz w:val="24"/>
          <w:szCs w:val="24"/>
        </w:rPr>
        <w:t>the</w:t>
      </w:r>
      <w:r>
        <w:rPr>
          <w:rFonts w:ascii="Times New Roman" w:eastAsia="바탕" w:hAnsi="Times New Roman" w:hint="eastAsia"/>
          <w:sz w:val="24"/>
          <w:szCs w:val="24"/>
        </w:rPr>
        <w:t xml:space="preserve"> </w:t>
      </w:r>
      <w:proofErr w:type="spellStart"/>
      <w:r w:rsidRPr="00793012">
        <w:rPr>
          <w:rFonts w:ascii="Times New Roman" w:eastAsia="바탕" w:hAnsi="Times New Roman" w:hint="eastAsia"/>
          <w:i/>
          <w:sz w:val="24"/>
          <w:szCs w:val="24"/>
        </w:rPr>
        <w:t>Solanacea</w:t>
      </w:r>
      <w:r w:rsidRPr="00793012">
        <w:rPr>
          <w:rFonts w:ascii="Times New Roman" w:eastAsia="바탕" w:hAnsi="Times New Roman"/>
          <w:i/>
          <w:sz w:val="24"/>
          <w:szCs w:val="24"/>
        </w:rPr>
        <w:t>e</w:t>
      </w:r>
      <w:proofErr w:type="spellEnd"/>
      <w:r>
        <w:rPr>
          <w:rFonts w:ascii="Times New Roman" w:eastAsia="바탕" w:hAnsi="Times New Roman"/>
          <w:sz w:val="24"/>
          <w:szCs w:val="24"/>
        </w:rPr>
        <w:t xml:space="preserve"> family</w:t>
      </w:r>
      <w:r>
        <w:rPr>
          <w:rFonts w:ascii="Times New Roman" w:eastAsia="바탕" w:hAnsi="Times New Roman" w:hint="eastAsia"/>
          <w:sz w:val="24"/>
          <w:szCs w:val="24"/>
        </w:rPr>
        <w:t xml:space="preserve"> such as eggplant </w:t>
      </w:r>
      <w:r>
        <w:rPr>
          <w:rFonts w:ascii="Times New Roman" w:eastAsia="바탕" w:hAnsi="Times New Roman"/>
          <w:sz w:val="24"/>
          <w:szCs w:val="24"/>
        </w:rPr>
        <w:t xml:space="preserve">and </w:t>
      </w:r>
      <w:r>
        <w:rPr>
          <w:rFonts w:ascii="Times New Roman" w:eastAsia="바탕" w:hAnsi="Times New Roman" w:hint="eastAsia"/>
          <w:sz w:val="24"/>
          <w:szCs w:val="24"/>
        </w:rPr>
        <w:t xml:space="preserve">pepper </w:t>
      </w:r>
      <w:r>
        <w:rPr>
          <w:rFonts w:ascii="Times New Roman" w:eastAsia="바탕" w:hAnsi="Times New Roman"/>
          <w:sz w:val="24"/>
          <w:szCs w:val="24"/>
        </w:rPr>
        <w:fldChar w:fldCharType="begin">
          <w:fldData xml:space="preserve">PEVuZE5vdGU+PENpdGU+PEF1dGhvcj5adWx1YWdhPC9BdXRob3I+PFllYXI+MjAwODwvWWVhcj48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</w:fldData>
        </w:fldChar>
      </w:r>
      <w:r w:rsidR="007F7C47">
        <w:rPr>
          <w:rFonts w:ascii="Times New Roman" w:eastAsia="바탕" w:hAnsi="Times New Roman"/>
          <w:sz w:val="24"/>
          <w:szCs w:val="24"/>
        </w:rPr>
        <w:instrText xml:space="preserve"> ADDIN EN.CITE </w:instrText>
      </w:r>
      <w:r w:rsidR="007F7C47">
        <w:rPr>
          <w:rFonts w:ascii="Times New Roman" w:eastAsia="바탕" w:hAnsi="Times New Roman"/>
          <w:sz w:val="24"/>
          <w:szCs w:val="24"/>
        </w:rPr>
        <w:fldChar w:fldCharType="begin">
          <w:fldData xml:space="preserve">PEVuZE5vdGU+PENpdGU+PEF1dGhvcj5adWx1YWdhPC9BdXRob3I+PFllYXI+MjAwODwvWWVhcj48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</w:fldData>
        </w:fldChar>
      </w:r>
      <w:r w:rsidR="007F7C47">
        <w:rPr>
          <w:rFonts w:ascii="Times New Roman" w:eastAsia="바탕" w:hAnsi="Times New Roman"/>
          <w:sz w:val="24"/>
          <w:szCs w:val="24"/>
        </w:rPr>
        <w:instrText xml:space="preserve"> ADDIN EN.CITE.DATA </w:instrText>
      </w:r>
      <w:r w:rsidR="007F7C47">
        <w:rPr>
          <w:rFonts w:ascii="Times New Roman" w:eastAsia="바탕" w:hAnsi="Times New Roman"/>
          <w:sz w:val="24"/>
          <w:szCs w:val="24"/>
        </w:rPr>
      </w:r>
      <w:r w:rsidR="007F7C47">
        <w:rPr>
          <w:rFonts w:ascii="Times New Roman" w:eastAsia="바탕" w:hAnsi="Times New Roman"/>
          <w:sz w:val="24"/>
          <w:szCs w:val="24"/>
        </w:rPr>
        <w:fldChar w:fldCharType="end"/>
      </w:r>
      <w:r>
        <w:rPr>
          <w:rFonts w:ascii="Times New Roman" w:eastAsia="바탕" w:hAnsi="Times New Roman"/>
          <w:sz w:val="24"/>
          <w:szCs w:val="24"/>
        </w:rPr>
      </w:r>
      <w:r>
        <w:rPr>
          <w:rFonts w:ascii="Times New Roman" w:eastAsia="바탕" w:hAnsi="Times New Roman"/>
          <w:sz w:val="24"/>
          <w:szCs w:val="24"/>
        </w:rPr>
        <w:fldChar w:fldCharType="separate"/>
      </w:r>
      <w:r w:rsidR="007F7C47">
        <w:rPr>
          <w:rFonts w:ascii="Times New Roman" w:eastAsia="바탕" w:hAnsi="Times New Roman"/>
          <w:noProof/>
          <w:sz w:val="24"/>
          <w:szCs w:val="24"/>
        </w:rPr>
        <w:t>(</w:t>
      </w:r>
      <w:hyperlink w:anchor="_ENREF_30" w:tooltip="Zuluaga, 2008 #106" w:history="1">
        <w:r w:rsidR="008463C2">
          <w:rPr>
            <w:rFonts w:ascii="Times New Roman" w:eastAsia="바탕" w:hAnsi="Times New Roman"/>
            <w:noProof/>
            <w:sz w:val="24"/>
            <w:szCs w:val="24"/>
          </w:rPr>
          <w:t>Zuluaga et al. 2008</w:t>
        </w:r>
      </w:hyperlink>
      <w:r w:rsidR="007F7C47">
        <w:rPr>
          <w:rFonts w:ascii="Times New Roman" w:eastAsia="바탕" w:hAnsi="Times New Roman"/>
          <w:noProof/>
          <w:sz w:val="24"/>
          <w:szCs w:val="24"/>
        </w:rPr>
        <w:t>)</w:t>
      </w:r>
      <w:r>
        <w:rPr>
          <w:rFonts w:ascii="Times New Roman" w:eastAsia="바탕" w:hAnsi="Times New Roman"/>
          <w:sz w:val="24"/>
          <w:szCs w:val="24"/>
        </w:rPr>
        <w:fldChar w:fldCharType="end"/>
      </w:r>
      <w:r>
        <w:rPr>
          <w:rFonts w:ascii="Times New Roman" w:eastAsia="바탕" w:hAnsi="Times New Roman"/>
          <w:sz w:val="24"/>
          <w:szCs w:val="24"/>
        </w:rPr>
        <w:t>.</w:t>
      </w:r>
      <w:r>
        <w:rPr>
          <w:rFonts w:ascii="Times New Roman" w:eastAsia="바탕" w:hAnsi="Times New Roman" w:hint="eastAsia"/>
          <w:sz w:val="24"/>
          <w:szCs w:val="24"/>
        </w:rPr>
        <w:t xml:space="preserve"> </w:t>
      </w:r>
    </w:p>
    <w:p w14:paraId="139C9464" w14:textId="1EABC220" w:rsidR="00C57619" w:rsidRDefault="00C57619" w:rsidP="00C57619">
      <w:pPr>
        <w:spacing w:after="0" w:line="360" w:lineRule="auto"/>
        <w:ind w:firstLine="720"/>
        <w:rPr>
          <w:rFonts w:ascii="Times New Roman" w:eastAsia="바탕" w:hAnsi="Times New Roman"/>
          <w:sz w:val="24"/>
          <w:szCs w:val="24"/>
        </w:rPr>
      </w:pPr>
      <w:r>
        <w:rPr>
          <w:rFonts w:ascii="Times New Roman" w:eastAsia="바탕" w:hAnsi="Times New Roman" w:hint="eastAsia"/>
          <w:sz w:val="24"/>
          <w:szCs w:val="24"/>
        </w:rPr>
        <w:t>The</w:t>
      </w:r>
      <w:r w:rsidRPr="00653929">
        <w:rPr>
          <w:rFonts w:ascii="Times New Roman" w:eastAsia="바탕" w:hAnsi="Times New Roman"/>
          <w:sz w:val="24"/>
          <w:szCs w:val="24"/>
        </w:rPr>
        <w:t xml:space="preserve"> red color </w:t>
      </w:r>
      <w:r>
        <w:rPr>
          <w:rFonts w:ascii="Times New Roman" w:eastAsia="바탕" w:hAnsi="Times New Roman"/>
          <w:sz w:val="24"/>
          <w:szCs w:val="24"/>
        </w:rPr>
        <w:t>that tomatoes</w:t>
      </w:r>
      <w:r w:rsidR="00F83547">
        <w:rPr>
          <w:rFonts w:ascii="Times New Roman" w:eastAsia="바탕" w:hAnsi="Times New Roman"/>
          <w:sz w:val="24"/>
          <w:szCs w:val="24"/>
        </w:rPr>
        <w:t xml:space="preserve"> </w:t>
      </w:r>
      <w:r>
        <w:rPr>
          <w:rFonts w:ascii="Times New Roman" w:eastAsia="바탕" w:hAnsi="Times New Roman"/>
          <w:sz w:val="24"/>
          <w:szCs w:val="24"/>
        </w:rPr>
        <w:t>and some peppers</w:t>
      </w:r>
      <w:r w:rsidR="00730EE0">
        <w:rPr>
          <w:rFonts w:ascii="Times New Roman" w:eastAsia="바탕" w:hAnsi="Times New Roman"/>
          <w:sz w:val="24"/>
          <w:szCs w:val="24"/>
        </w:rPr>
        <w:t xml:space="preserve"> </w:t>
      </w:r>
      <w:r>
        <w:rPr>
          <w:rFonts w:ascii="Times New Roman" w:eastAsia="바탕" w:hAnsi="Times New Roman"/>
          <w:sz w:val="24"/>
          <w:szCs w:val="24"/>
        </w:rPr>
        <w:t xml:space="preserve">exhibit </w:t>
      </w:r>
      <w:r w:rsidRPr="00653929">
        <w:rPr>
          <w:rFonts w:ascii="Times New Roman" w:eastAsia="바탕" w:hAnsi="Times New Roman"/>
          <w:sz w:val="24"/>
          <w:szCs w:val="24"/>
        </w:rPr>
        <w:t xml:space="preserve">at </w:t>
      </w:r>
      <w:r>
        <w:rPr>
          <w:rFonts w:ascii="Times New Roman" w:eastAsia="바탕" w:hAnsi="Times New Roman"/>
          <w:sz w:val="24"/>
          <w:szCs w:val="24"/>
        </w:rPr>
        <w:t xml:space="preserve">the </w:t>
      </w:r>
      <w:r w:rsidRPr="00653929">
        <w:rPr>
          <w:rFonts w:ascii="Times New Roman" w:eastAsia="바탕" w:hAnsi="Times New Roman"/>
          <w:sz w:val="24"/>
          <w:szCs w:val="24"/>
        </w:rPr>
        <w:t>ripening stage is due to the carotenoid</w:t>
      </w:r>
      <w:r>
        <w:rPr>
          <w:rFonts w:ascii="Times New Roman" w:eastAsia="바탕" w:hAnsi="Times New Roman" w:hint="eastAsia"/>
          <w:sz w:val="24"/>
          <w:szCs w:val="24"/>
        </w:rPr>
        <w:t xml:space="preserve"> </w:t>
      </w:r>
      <w:r w:rsidRPr="00653929">
        <w:rPr>
          <w:rFonts w:ascii="Times New Roman" w:eastAsia="바탕" w:hAnsi="Times New Roman"/>
          <w:sz w:val="24"/>
          <w:szCs w:val="24"/>
        </w:rPr>
        <w:t>lycopene</w:t>
      </w:r>
      <w:r>
        <w:rPr>
          <w:rFonts w:ascii="Times New Roman" w:eastAsia="바탕" w:hAnsi="Times New Roman" w:hint="eastAsia"/>
          <w:sz w:val="24"/>
          <w:szCs w:val="24"/>
        </w:rPr>
        <w:t xml:space="preserve"> rather than anthocyanin</w:t>
      </w:r>
      <w:r w:rsidRPr="00653929">
        <w:rPr>
          <w:rFonts w:ascii="Times New Roman" w:eastAsia="바탕" w:hAnsi="Times New Roman"/>
          <w:sz w:val="24"/>
          <w:szCs w:val="24"/>
        </w:rPr>
        <w:t>.</w:t>
      </w:r>
      <w:r>
        <w:rPr>
          <w:rFonts w:ascii="Times New Roman" w:eastAsia="바탕" w:hAnsi="Times New Roman"/>
          <w:sz w:val="24"/>
          <w:szCs w:val="24"/>
        </w:rPr>
        <w:t xml:space="preserve">  Most health beneficial effect </w:t>
      </w:r>
      <w:r w:rsidR="00663F45">
        <w:rPr>
          <w:rFonts w:ascii="Times New Roman" w:eastAsia="바탕" w:hAnsi="Times New Roman"/>
          <w:sz w:val="24"/>
          <w:szCs w:val="24"/>
        </w:rPr>
        <w:t xml:space="preserve">of </w:t>
      </w:r>
      <w:r>
        <w:rPr>
          <w:rFonts w:ascii="Times New Roman" w:eastAsia="바탕" w:hAnsi="Times New Roman" w:hint="eastAsia"/>
          <w:sz w:val="24"/>
          <w:szCs w:val="24"/>
        </w:rPr>
        <w:t xml:space="preserve">tomato is due to lycopene. </w:t>
      </w:r>
      <w:r>
        <w:rPr>
          <w:rFonts w:ascii="Times New Roman" w:eastAsia="바탕" w:hAnsi="Times New Roman"/>
          <w:sz w:val="24"/>
          <w:szCs w:val="24"/>
        </w:rPr>
        <w:t xml:space="preserve"> Because tomato</w:t>
      </w:r>
      <w:r w:rsidR="00730EE0">
        <w:rPr>
          <w:rFonts w:ascii="Times New Roman" w:eastAsia="바탕" w:hAnsi="Times New Roman"/>
          <w:sz w:val="24"/>
          <w:szCs w:val="24"/>
        </w:rPr>
        <w:t xml:space="preserve"> </w:t>
      </w:r>
      <w:r>
        <w:rPr>
          <w:rFonts w:ascii="Times New Roman" w:eastAsia="바탕" w:hAnsi="Times New Roman"/>
          <w:sz w:val="24"/>
          <w:szCs w:val="24"/>
        </w:rPr>
        <w:t>contain</w:t>
      </w:r>
      <w:r w:rsidR="00730EE0">
        <w:rPr>
          <w:rFonts w:ascii="Times New Roman" w:eastAsia="바탕" w:hAnsi="Times New Roman"/>
          <w:sz w:val="24"/>
          <w:szCs w:val="24"/>
        </w:rPr>
        <w:t>s</w:t>
      </w:r>
      <w:r>
        <w:rPr>
          <w:rFonts w:ascii="Times New Roman" w:eastAsia="바탕" w:hAnsi="Times New Roman"/>
          <w:sz w:val="24"/>
          <w:szCs w:val="24"/>
        </w:rPr>
        <w:t xml:space="preserve"> lycopene, </w:t>
      </w:r>
      <w:r w:rsidR="00730EE0">
        <w:rPr>
          <w:rFonts w:ascii="Times New Roman" w:eastAsia="바탕" w:hAnsi="Times New Roman"/>
          <w:sz w:val="24"/>
          <w:szCs w:val="24"/>
        </w:rPr>
        <w:t>it is a great strategy</w:t>
      </w:r>
      <w:r>
        <w:rPr>
          <w:rFonts w:ascii="Times New Roman" w:eastAsia="바탕" w:hAnsi="Times New Roman"/>
          <w:sz w:val="24"/>
          <w:szCs w:val="24"/>
        </w:rPr>
        <w:t xml:space="preserve"> to increase anthocyanin </w:t>
      </w:r>
      <w:r w:rsidR="00663F45">
        <w:rPr>
          <w:rFonts w:ascii="Times New Roman" w:eastAsia="바탕" w:hAnsi="Times New Roman"/>
          <w:sz w:val="24"/>
          <w:szCs w:val="24"/>
        </w:rPr>
        <w:t xml:space="preserve">content </w:t>
      </w:r>
      <w:r>
        <w:rPr>
          <w:rFonts w:ascii="Times New Roman" w:eastAsia="바탕" w:hAnsi="Times New Roman"/>
          <w:sz w:val="24"/>
          <w:szCs w:val="24"/>
        </w:rPr>
        <w:t>so that they can provide health benefit to consumers with both lycopene and flavonoid.</w:t>
      </w:r>
      <w:r>
        <w:rPr>
          <w:rFonts w:ascii="Times New Roman" w:eastAsia="바탕" w:hAnsi="Times New Roman" w:hint="eastAsia"/>
          <w:sz w:val="24"/>
          <w:szCs w:val="24"/>
        </w:rPr>
        <w:t xml:space="preserve"> </w:t>
      </w:r>
      <w:r>
        <w:rPr>
          <w:rFonts w:ascii="Times New Roman" w:eastAsia="바탕" w:hAnsi="Times New Roman"/>
          <w:sz w:val="24"/>
          <w:szCs w:val="24"/>
        </w:rPr>
        <w:t xml:space="preserve"> </w:t>
      </w:r>
    </w:p>
    <w:p w14:paraId="756DBD74" w14:textId="16D2785D" w:rsidR="00575328" w:rsidRDefault="00DF1FCA" w:rsidP="00575328">
      <w:pPr>
        <w:spacing w:after="0" w:line="360" w:lineRule="auto"/>
        <w:ind w:firstLine="720"/>
        <w:rPr>
          <w:ins w:id="12" w:author="Jiarui Li" w:date="2016-06-12T09:36:00Z"/>
          <w:rFonts w:ascii="Times New Roman" w:eastAsia="바탕" w:hAnsi="Times New Roman"/>
          <w:sz w:val="24"/>
          <w:szCs w:val="24"/>
        </w:rPr>
      </w:pPr>
      <w:r>
        <w:rPr>
          <w:rFonts w:ascii="Times New Roman" w:eastAsia="바탕" w:hAnsi="Times New Roman"/>
          <w:sz w:val="24"/>
          <w:szCs w:val="24"/>
        </w:rPr>
        <w:t>H</w:t>
      </w:r>
      <w:r w:rsidRPr="00DF1FCA">
        <w:rPr>
          <w:rFonts w:ascii="Times New Roman" w:eastAsia="바탕" w:hAnsi="Times New Roman"/>
          <w:sz w:val="24"/>
          <w:szCs w:val="24"/>
        </w:rPr>
        <w:t>eterologous</w:t>
      </w:r>
      <w:r w:rsidRPr="00DF1FCA">
        <w:rPr>
          <w:rFonts w:ascii="Times New Roman" w:eastAsia="바탕" w:hAnsi="Times New Roman" w:hint="eastAsia"/>
          <w:sz w:val="24"/>
          <w:szCs w:val="24"/>
        </w:rPr>
        <w:t xml:space="preserve"> </w:t>
      </w:r>
      <w:r w:rsidR="00E51930" w:rsidRPr="00E51930">
        <w:rPr>
          <w:rFonts w:ascii="Times New Roman" w:eastAsia="바탕" w:hAnsi="Times New Roman" w:hint="eastAsia"/>
          <w:sz w:val="24"/>
          <w:szCs w:val="24"/>
        </w:rPr>
        <w:t>overexpress</w:t>
      </w:r>
      <w:r w:rsidR="00E51930" w:rsidRPr="00E51930">
        <w:rPr>
          <w:rFonts w:ascii="Times New Roman" w:eastAsia="바탕" w:hAnsi="Times New Roman"/>
          <w:sz w:val="24"/>
          <w:szCs w:val="24"/>
        </w:rPr>
        <w:t>ion</w:t>
      </w:r>
      <w:r w:rsidR="00E51930" w:rsidRPr="00E51930">
        <w:rPr>
          <w:rFonts w:ascii="Times New Roman" w:eastAsia="바탕" w:hAnsi="Times New Roman" w:hint="eastAsia"/>
          <w:sz w:val="24"/>
          <w:szCs w:val="24"/>
        </w:rPr>
        <w:t xml:space="preserve"> of either the structural or regulatory genes </w:t>
      </w:r>
      <w:r w:rsidR="00663F45">
        <w:rPr>
          <w:rFonts w:ascii="Times New Roman" w:eastAsia="바탕" w:hAnsi="Times New Roman"/>
          <w:sz w:val="24"/>
          <w:szCs w:val="24"/>
        </w:rPr>
        <w:t>in</w:t>
      </w:r>
      <w:r w:rsidR="00663F45" w:rsidRPr="00E51930">
        <w:rPr>
          <w:rFonts w:ascii="Times New Roman" w:eastAsia="바탕" w:hAnsi="Times New Roman"/>
          <w:sz w:val="24"/>
          <w:szCs w:val="24"/>
        </w:rPr>
        <w:t xml:space="preserve"> </w:t>
      </w:r>
      <w:r w:rsidR="00E51930" w:rsidRPr="00E51930">
        <w:rPr>
          <w:rFonts w:ascii="Times New Roman" w:eastAsia="바탕" w:hAnsi="Times New Roman"/>
          <w:sz w:val="24"/>
          <w:szCs w:val="24"/>
        </w:rPr>
        <w:t xml:space="preserve">the </w:t>
      </w:r>
      <w:r w:rsidR="00E51930" w:rsidRPr="00E51930">
        <w:rPr>
          <w:rFonts w:ascii="Times New Roman" w:eastAsia="바탕" w:hAnsi="Times New Roman" w:hint="eastAsia"/>
          <w:sz w:val="24"/>
          <w:szCs w:val="24"/>
        </w:rPr>
        <w:t xml:space="preserve">flavonoid pathway has been used to increase flavonoid levels or modify </w:t>
      </w:r>
      <w:r w:rsidR="00E51930" w:rsidRPr="00E51930">
        <w:rPr>
          <w:rFonts w:ascii="Times New Roman" w:eastAsia="바탕" w:hAnsi="Times New Roman"/>
          <w:sz w:val="24"/>
          <w:szCs w:val="24"/>
        </w:rPr>
        <w:t xml:space="preserve">the </w:t>
      </w:r>
      <w:r w:rsidR="00E51930" w:rsidRPr="00E51930">
        <w:rPr>
          <w:rFonts w:ascii="Times New Roman" w:eastAsia="바탕" w:hAnsi="Times New Roman" w:hint="eastAsia"/>
          <w:sz w:val="24"/>
          <w:szCs w:val="24"/>
        </w:rPr>
        <w:t xml:space="preserve">flavonoid profile </w:t>
      </w:r>
      <w:r w:rsidR="00E51930" w:rsidRPr="00E51930">
        <w:rPr>
          <w:rFonts w:ascii="Times New Roman" w:eastAsia="바탕" w:hAnsi="Times New Roman"/>
          <w:sz w:val="24"/>
          <w:szCs w:val="24"/>
        </w:rPr>
        <w:t xml:space="preserve">in </w:t>
      </w:r>
      <w:r w:rsidR="00492176">
        <w:rPr>
          <w:rFonts w:ascii="Times New Roman" w:eastAsia="바탕" w:hAnsi="Times New Roman"/>
          <w:sz w:val="24"/>
          <w:szCs w:val="24"/>
        </w:rPr>
        <w:t>tomatoes</w:t>
      </w:r>
      <w:r w:rsidR="00E51930" w:rsidRPr="00E51930">
        <w:rPr>
          <w:rFonts w:ascii="Times New Roman" w:eastAsia="바탕" w:hAnsi="Times New Roman"/>
          <w:sz w:val="24"/>
          <w:szCs w:val="24"/>
        </w:rPr>
        <w:t xml:space="preserve"> </w:t>
      </w:r>
      <w:r w:rsidR="00E51930" w:rsidRPr="00E51930">
        <w:rPr>
          <w:rFonts w:ascii="Times New Roman" w:eastAsia="바탕" w:hAnsi="Times New Roman"/>
          <w:sz w:val="24"/>
          <w:szCs w:val="24"/>
        </w:rPr>
        <w:fldChar w:fldCharType="begin">
          <w:fldData xml:space="preserve">PEVuZE5vdGU+PENpdGU+PEF1dGhvcj5Hb256YWxpPC9BdXRob3I+PFllYXI+MjAwOTwvWWVhcj48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</w:fldData>
        </w:fldChar>
      </w:r>
      <w:r w:rsidR="007F7C47">
        <w:rPr>
          <w:rFonts w:ascii="Times New Roman" w:eastAsia="바탕" w:hAnsi="Times New Roman"/>
          <w:sz w:val="24"/>
          <w:szCs w:val="24"/>
        </w:rPr>
        <w:instrText xml:space="preserve"> ADDIN EN.CITE </w:instrText>
      </w:r>
      <w:r w:rsidR="007F7C47">
        <w:rPr>
          <w:rFonts w:ascii="Times New Roman" w:eastAsia="바탕" w:hAnsi="Times New Roman"/>
          <w:sz w:val="24"/>
          <w:szCs w:val="24"/>
        </w:rPr>
        <w:fldChar w:fldCharType="begin">
          <w:fldData xml:space="preserve">PEVuZE5vdGU+PENpdGU+PEF1dGhvcj5Hb256YWxpPC9BdXRob3I+PFllYXI+MjAwOTwvWWVhcj48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</w:fldData>
        </w:fldChar>
      </w:r>
      <w:r w:rsidR="007F7C47">
        <w:rPr>
          <w:rFonts w:ascii="Times New Roman" w:eastAsia="바탕" w:hAnsi="Times New Roman"/>
          <w:sz w:val="24"/>
          <w:szCs w:val="24"/>
        </w:rPr>
        <w:instrText xml:space="preserve"> ADDIN EN.CITE.DATA </w:instrText>
      </w:r>
      <w:r w:rsidR="007F7C47">
        <w:rPr>
          <w:rFonts w:ascii="Times New Roman" w:eastAsia="바탕" w:hAnsi="Times New Roman"/>
          <w:sz w:val="24"/>
          <w:szCs w:val="24"/>
        </w:rPr>
      </w:r>
      <w:r w:rsidR="007F7C47">
        <w:rPr>
          <w:rFonts w:ascii="Times New Roman" w:eastAsia="바탕" w:hAnsi="Times New Roman"/>
          <w:sz w:val="24"/>
          <w:szCs w:val="24"/>
        </w:rPr>
        <w:fldChar w:fldCharType="end"/>
      </w:r>
      <w:r w:rsidR="00E51930" w:rsidRPr="00E51930">
        <w:rPr>
          <w:rFonts w:ascii="Times New Roman" w:eastAsia="바탕" w:hAnsi="Times New Roman"/>
          <w:sz w:val="24"/>
          <w:szCs w:val="24"/>
        </w:rPr>
      </w:r>
      <w:r w:rsidR="00E51930" w:rsidRPr="00E51930">
        <w:rPr>
          <w:rFonts w:ascii="Times New Roman" w:eastAsia="바탕" w:hAnsi="Times New Roman"/>
          <w:sz w:val="24"/>
          <w:szCs w:val="24"/>
        </w:rPr>
        <w:fldChar w:fldCharType="separate"/>
      </w:r>
      <w:r w:rsidR="007F7C47">
        <w:rPr>
          <w:rFonts w:ascii="Times New Roman" w:eastAsia="바탕" w:hAnsi="Times New Roman"/>
          <w:noProof/>
          <w:sz w:val="24"/>
          <w:szCs w:val="24"/>
        </w:rPr>
        <w:t>(</w:t>
      </w:r>
      <w:hyperlink w:anchor="_ENREF_6" w:tooltip="Gonzali, 2009 #154" w:history="1">
        <w:r w:rsidR="008463C2">
          <w:rPr>
            <w:rFonts w:ascii="Times New Roman" w:eastAsia="바탕" w:hAnsi="Times New Roman"/>
            <w:noProof/>
            <w:sz w:val="24"/>
            <w:szCs w:val="24"/>
          </w:rPr>
          <w:t>Gonzali et al. 2009</w:t>
        </w:r>
      </w:hyperlink>
      <w:r w:rsidR="007F7C47">
        <w:rPr>
          <w:rFonts w:ascii="Times New Roman" w:eastAsia="바탕" w:hAnsi="Times New Roman"/>
          <w:noProof/>
          <w:sz w:val="24"/>
          <w:szCs w:val="24"/>
        </w:rPr>
        <w:t>)</w:t>
      </w:r>
      <w:r w:rsidR="00E51930" w:rsidRPr="00E51930">
        <w:rPr>
          <w:rFonts w:ascii="Times New Roman" w:eastAsia="바탕" w:hAnsi="Times New Roman"/>
          <w:sz w:val="24"/>
          <w:szCs w:val="24"/>
        </w:rPr>
        <w:fldChar w:fldCharType="end"/>
      </w:r>
      <w:r w:rsidR="00E51930" w:rsidRPr="00E51930">
        <w:rPr>
          <w:rFonts w:ascii="Times New Roman" w:eastAsia="바탕" w:hAnsi="Times New Roman" w:hint="eastAsia"/>
          <w:sz w:val="24"/>
          <w:szCs w:val="24"/>
        </w:rPr>
        <w:t>.</w:t>
      </w:r>
      <w:r w:rsidR="00E51930">
        <w:rPr>
          <w:rFonts w:ascii="Times New Roman" w:eastAsia="바탕" w:hAnsi="Times New Roman"/>
          <w:sz w:val="24"/>
          <w:szCs w:val="24"/>
        </w:rPr>
        <w:t xml:space="preserve"> For example, </w:t>
      </w:r>
      <w:r w:rsidR="00F20B61">
        <w:rPr>
          <w:rFonts w:ascii="Times New Roman" w:eastAsia="바탕" w:hAnsi="Times New Roman"/>
          <w:sz w:val="24"/>
          <w:szCs w:val="24"/>
        </w:rPr>
        <w:t>t</w:t>
      </w:r>
      <w:r w:rsidR="00F20B61" w:rsidRPr="00F20B61">
        <w:rPr>
          <w:rFonts w:ascii="Times New Roman" w:eastAsia="바탕" w:hAnsi="Times New Roman" w:hint="eastAsia"/>
          <w:sz w:val="24"/>
          <w:szCs w:val="24"/>
        </w:rPr>
        <w:t>he concurrent overexpression of both</w:t>
      </w:r>
      <w:r w:rsidR="00F20B61" w:rsidRPr="00F20B61">
        <w:rPr>
          <w:rFonts w:ascii="Times New Roman" w:eastAsia="바탕" w:hAnsi="Times New Roman"/>
          <w:sz w:val="24"/>
          <w:szCs w:val="24"/>
        </w:rPr>
        <w:t xml:space="preserve"> regulatory </w:t>
      </w:r>
      <w:r w:rsidR="00071E79" w:rsidRPr="00071E79">
        <w:rPr>
          <w:rFonts w:ascii="Times New Roman" w:eastAsia="바탕" w:hAnsi="Times New Roman" w:hint="eastAsia"/>
          <w:sz w:val="24"/>
          <w:szCs w:val="24"/>
        </w:rPr>
        <w:t>snapdragon</w:t>
      </w:r>
      <w:r w:rsidR="00071E79" w:rsidRPr="00071E79">
        <w:rPr>
          <w:rFonts w:ascii="Times New Roman" w:eastAsia="바탕" w:hAnsi="Times New Roman"/>
          <w:sz w:val="24"/>
          <w:szCs w:val="24"/>
        </w:rPr>
        <w:t xml:space="preserve"> </w:t>
      </w:r>
      <w:r w:rsidR="00F20B61" w:rsidRPr="00F20B61">
        <w:rPr>
          <w:rFonts w:ascii="Times New Roman" w:eastAsia="바탕" w:hAnsi="Times New Roman"/>
          <w:sz w:val="24"/>
          <w:szCs w:val="24"/>
        </w:rPr>
        <w:t>genes</w:t>
      </w:r>
      <w:r w:rsidR="00F20B61" w:rsidRPr="00F20B61">
        <w:rPr>
          <w:rFonts w:ascii="Times New Roman" w:eastAsia="바탕" w:hAnsi="Times New Roman" w:hint="eastAsia"/>
          <w:sz w:val="24"/>
          <w:szCs w:val="24"/>
        </w:rPr>
        <w:t xml:space="preserve"> </w:t>
      </w:r>
      <w:proofErr w:type="spellStart"/>
      <w:r w:rsidR="00F20B61" w:rsidRPr="00F20B61">
        <w:rPr>
          <w:rFonts w:ascii="Times New Roman" w:eastAsia="바탕" w:hAnsi="Times New Roman" w:hint="eastAsia"/>
          <w:i/>
          <w:sz w:val="24"/>
          <w:szCs w:val="24"/>
        </w:rPr>
        <w:t>Delila</w:t>
      </w:r>
      <w:proofErr w:type="spellEnd"/>
      <w:r w:rsidR="00F20B61" w:rsidRPr="00F20B61">
        <w:rPr>
          <w:rFonts w:ascii="Times New Roman" w:eastAsia="바탕" w:hAnsi="Times New Roman" w:hint="eastAsia"/>
          <w:sz w:val="24"/>
          <w:szCs w:val="24"/>
        </w:rPr>
        <w:t xml:space="preserve"> (</w:t>
      </w:r>
      <w:r w:rsidR="00F20B61" w:rsidRPr="00F20B61">
        <w:rPr>
          <w:rFonts w:ascii="Times New Roman" w:eastAsia="바탕" w:hAnsi="Times New Roman" w:hint="eastAsia"/>
          <w:i/>
          <w:sz w:val="24"/>
          <w:szCs w:val="24"/>
        </w:rPr>
        <w:t>Del</w:t>
      </w:r>
      <w:r w:rsidR="00F20B61" w:rsidRPr="00F20B61">
        <w:rPr>
          <w:rFonts w:ascii="Times New Roman" w:eastAsia="바탕" w:hAnsi="Times New Roman" w:hint="eastAsia"/>
          <w:sz w:val="24"/>
          <w:szCs w:val="24"/>
        </w:rPr>
        <w:t xml:space="preserve">) and </w:t>
      </w:r>
      <w:r w:rsidR="00F20B61" w:rsidRPr="00F20B61">
        <w:rPr>
          <w:rFonts w:ascii="Times New Roman" w:eastAsia="바탕" w:hAnsi="Times New Roman" w:hint="eastAsia"/>
          <w:i/>
          <w:sz w:val="24"/>
          <w:szCs w:val="24"/>
        </w:rPr>
        <w:t>Rosea1</w:t>
      </w:r>
      <w:r w:rsidR="00F20B61" w:rsidRPr="00F20B61">
        <w:rPr>
          <w:rFonts w:ascii="Times New Roman" w:eastAsia="바탕" w:hAnsi="Times New Roman" w:hint="eastAsia"/>
          <w:sz w:val="24"/>
          <w:szCs w:val="24"/>
        </w:rPr>
        <w:t xml:space="preserve"> (</w:t>
      </w:r>
      <w:r w:rsidR="00F20B61" w:rsidRPr="00F20B61">
        <w:rPr>
          <w:rFonts w:ascii="Times New Roman" w:eastAsia="바탕" w:hAnsi="Times New Roman" w:hint="eastAsia"/>
          <w:i/>
          <w:sz w:val="24"/>
          <w:szCs w:val="24"/>
        </w:rPr>
        <w:t>Ros1</w:t>
      </w:r>
      <w:r w:rsidR="00F20B61" w:rsidRPr="00F20B61">
        <w:rPr>
          <w:rFonts w:ascii="Times New Roman" w:eastAsia="바탕" w:hAnsi="Times New Roman" w:hint="eastAsia"/>
          <w:sz w:val="24"/>
          <w:szCs w:val="24"/>
        </w:rPr>
        <w:t>) in tomato</w:t>
      </w:r>
      <w:r w:rsidR="00F20B61" w:rsidRPr="00F20B61">
        <w:rPr>
          <w:rFonts w:ascii="Times New Roman" w:eastAsia="바탕" w:hAnsi="Times New Roman"/>
          <w:sz w:val="24"/>
          <w:szCs w:val="24"/>
        </w:rPr>
        <w:t>es</w:t>
      </w:r>
      <w:r w:rsidR="00F20B61" w:rsidRPr="00F20B61">
        <w:rPr>
          <w:rFonts w:ascii="Times New Roman" w:eastAsia="바탕" w:hAnsi="Times New Roman" w:hint="eastAsia"/>
          <w:sz w:val="24"/>
          <w:szCs w:val="24"/>
        </w:rPr>
        <w:t xml:space="preserve"> result</w:t>
      </w:r>
      <w:r w:rsidR="00F20B61" w:rsidRPr="00F20B61">
        <w:rPr>
          <w:rFonts w:ascii="Times New Roman" w:eastAsia="바탕" w:hAnsi="Times New Roman"/>
          <w:sz w:val="24"/>
          <w:szCs w:val="24"/>
        </w:rPr>
        <w:t>s</w:t>
      </w:r>
      <w:r w:rsidR="00F20B61" w:rsidRPr="00F20B61">
        <w:rPr>
          <w:rFonts w:ascii="Times New Roman" w:eastAsia="바탕" w:hAnsi="Times New Roman" w:hint="eastAsia"/>
          <w:sz w:val="24"/>
          <w:szCs w:val="24"/>
        </w:rPr>
        <w:t xml:space="preserve"> in </w:t>
      </w:r>
      <w:r w:rsidR="00F20B61" w:rsidRPr="00F20B61">
        <w:rPr>
          <w:rFonts w:ascii="Times New Roman" w:eastAsia="바탕" w:hAnsi="Times New Roman"/>
          <w:sz w:val="24"/>
          <w:szCs w:val="24"/>
        </w:rPr>
        <w:t xml:space="preserve">a marked increase in </w:t>
      </w:r>
      <w:r w:rsidR="00F20B61" w:rsidRPr="00F20B61">
        <w:rPr>
          <w:rFonts w:ascii="Times New Roman" w:eastAsia="바탕" w:hAnsi="Times New Roman" w:hint="eastAsia"/>
          <w:sz w:val="24"/>
          <w:szCs w:val="24"/>
        </w:rPr>
        <w:t>anthocyanin</w:t>
      </w:r>
      <w:r w:rsidR="00F20B61" w:rsidRPr="00F20B61">
        <w:rPr>
          <w:rFonts w:ascii="Times New Roman" w:eastAsia="바탕" w:hAnsi="Times New Roman"/>
          <w:sz w:val="24"/>
          <w:szCs w:val="24"/>
        </w:rPr>
        <w:t xml:space="preserve"> content</w:t>
      </w:r>
      <w:r w:rsidR="00FD24DA">
        <w:rPr>
          <w:rFonts w:ascii="Times New Roman" w:eastAsia="바탕" w:hAnsi="Times New Roman"/>
          <w:sz w:val="24"/>
          <w:szCs w:val="24"/>
        </w:rPr>
        <w:t xml:space="preserve"> </w:t>
      </w:r>
      <w:r w:rsidR="00F20B61" w:rsidRPr="00F20B61">
        <w:rPr>
          <w:rFonts w:ascii="Times New Roman" w:eastAsia="바탕" w:hAnsi="Times New Roman"/>
          <w:sz w:val="24"/>
          <w:szCs w:val="24"/>
        </w:rPr>
        <w:t>(</w:t>
      </w:r>
      <w:proofErr w:type="spellStart"/>
      <w:r w:rsidR="00F20B61" w:rsidRPr="00F20B61">
        <w:rPr>
          <w:rFonts w:ascii="Times New Roman" w:eastAsia="바탕" w:hAnsi="Times New Roman"/>
          <w:sz w:val="24"/>
          <w:szCs w:val="24"/>
        </w:rPr>
        <w:t>Butelli</w:t>
      </w:r>
      <w:proofErr w:type="spellEnd"/>
      <w:r w:rsidR="00F20B61" w:rsidRPr="00F20B61">
        <w:rPr>
          <w:rFonts w:ascii="Times New Roman" w:eastAsia="바탕" w:hAnsi="Times New Roman"/>
          <w:sz w:val="24"/>
          <w:szCs w:val="24"/>
        </w:rPr>
        <w:t xml:space="preserve"> et al. 2008). This can be observed </w:t>
      </w:r>
      <w:r w:rsidR="00663F45" w:rsidRPr="00663F45">
        <w:rPr>
          <w:rFonts w:ascii="Times New Roman" w:eastAsia="바탕" w:hAnsi="Times New Roman"/>
          <w:sz w:val="24"/>
          <w:szCs w:val="24"/>
        </w:rPr>
        <w:t xml:space="preserve">visually </w:t>
      </w:r>
      <w:r w:rsidR="00F20B61" w:rsidRPr="00F20B61">
        <w:rPr>
          <w:rFonts w:ascii="Times New Roman" w:eastAsia="바탕" w:hAnsi="Times New Roman"/>
          <w:sz w:val="24"/>
          <w:szCs w:val="24"/>
        </w:rPr>
        <w:t xml:space="preserve">as the fruit develops and ripens into a </w:t>
      </w:r>
      <w:r w:rsidR="00F20B61" w:rsidRPr="00F20B61">
        <w:rPr>
          <w:rFonts w:ascii="Times New Roman" w:eastAsia="바탕" w:hAnsi="Times New Roman" w:hint="eastAsia"/>
          <w:sz w:val="24"/>
          <w:szCs w:val="24"/>
        </w:rPr>
        <w:t>purple</w:t>
      </w:r>
      <w:r w:rsidR="00F20B61" w:rsidRPr="00F20B61">
        <w:rPr>
          <w:rFonts w:ascii="Times New Roman" w:eastAsia="바탕" w:hAnsi="Times New Roman"/>
          <w:sz w:val="24"/>
          <w:szCs w:val="24"/>
        </w:rPr>
        <w:t xml:space="preserve"> color</w:t>
      </w:r>
      <w:r w:rsidR="00F20B61" w:rsidRPr="00F20B61">
        <w:rPr>
          <w:rFonts w:ascii="Times New Roman" w:eastAsia="바탕" w:hAnsi="Times New Roman" w:hint="eastAsia"/>
          <w:sz w:val="24"/>
          <w:szCs w:val="24"/>
        </w:rPr>
        <w:t>.</w:t>
      </w:r>
      <w:r w:rsidR="005B23B7">
        <w:rPr>
          <w:rFonts w:ascii="Times New Roman" w:eastAsia="바탕" w:hAnsi="Times New Roman"/>
          <w:sz w:val="24"/>
          <w:szCs w:val="24"/>
        </w:rPr>
        <w:t xml:space="preserve"> </w:t>
      </w:r>
      <w:r w:rsidR="000477DF">
        <w:rPr>
          <w:rFonts w:ascii="Times New Roman" w:eastAsia="바탕" w:hAnsi="Times New Roman"/>
          <w:sz w:val="24"/>
          <w:szCs w:val="24"/>
        </w:rPr>
        <w:t>Moreover, a</w:t>
      </w:r>
      <w:r w:rsidR="001E7322" w:rsidRPr="001E7322">
        <w:rPr>
          <w:rFonts w:ascii="Times New Roman" w:eastAsia="바탕" w:hAnsi="Times New Roman"/>
          <w:sz w:val="24"/>
          <w:szCs w:val="24"/>
        </w:rPr>
        <w:t xml:space="preserve">n overall increase in </w:t>
      </w:r>
      <w:proofErr w:type="spellStart"/>
      <w:r w:rsidR="001E7322" w:rsidRPr="001E7322">
        <w:rPr>
          <w:rFonts w:ascii="Times New Roman" w:eastAsia="바탕" w:hAnsi="Times New Roman"/>
          <w:sz w:val="24"/>
          <w:szCs w:val="24"/>
        </w:rPr>
        <w:t>flavono</w:t>
      </w:r>
      <w:r w:rsidR="001E7322" w:rsidRPr="001E7322">
        <w:rPr>
          <w:rFonts w:ascii="Times New Roman" w:eastAsia="바탕" w:hAnsi="Times New Roman" w:hint="eastAsia"/>
          <w:sz w:val="24"/>
          <w:szCs w:val="24"/>
        </w:rPr>
        <w:t>l</w:t>
      </w:r>
      <w:proofErr w:type="spellEnd"/>
      <w:r w:rsidR="001E7322" w:rsidRPr="001E7322">
        <w:rPr>
          <w:rFonts w:ascii="Times New Roman" w:eastAsia="바탕" w:hAnsi="Times New Roman"/>
          <w:sz w:val="24"/>
          <w:szCs w:val="24"/>
        </w:rPr>
        <w:t xml:space="preserve"> levels in tomato fruits has been achieved</w:t>
      </w:r>
    </w:p>
    <w:p w14:paraId="0057926E" w14:textId="178858EF" w:rsidR="001E7322" w:rsidRDefault="001E7322" w:rsidP="008463C2">
      <w:pPr>
        <w:spacing w:after="0" w:line="360" w:lineRule="auto"/>
        <w:rPr>
          <w:rFonts w:ascii="Times New Roman" w:eastAsia="바탕" w:hAnsi="Times New Roman"/>
          <w:sz w:val="24"/>
          <w:szCs w:val="24"/>
        </w:rPr>
      </w:pPr>
      <w:del w:id="13" w:author="Jiarui Li" w:date="2016-06-12T09:36:00Z">
        <w:r w:rsidRPr="001E7322" w:rsidDel="00575328">
          <w:rPr>
            <w:rFonts w:ascii="Times New Roman" w:eastAsia="바탕" w:hAnsi="Times New Roman"/>
            <w:sz w:val="24"/>
            <w:szCs w:val="24"/>
          </w:rPr>
          <w:lastRenderedPageBreak/>
          <w:delText xml:space="preserve"> </w:delText>
        </w:r>
      </w:del>
      <w:r w:rsidRPr="001E7322">
        <w:rPr>
          <w:rFonts w:ascii="Times New Roman" w:eastAsia="바탕" w:hAnsi="Times New Roman"/>
          <w:sz w:val="24"/>
          <w:szCs w:val="24"/>
        </w:rPr>
        <w:t xml:space="preserve">by simultaneous overexpression of the maize transcription factors </w:t>
      </w:r>
      <w:proofErr w:type="spellStart"/>
      <w:r w:rsidRPr="001E7322">
        <w:rPr>
          <w:rFonts w:ascii="Times New Roman" w:eastAsia="바탕" w:hAnsi="Times New Roman"/>
          <w:i/>
          <w:sz w:val="24"/>
          <w:szCs w:val="24"/>
        </w:rPr>
        <w:t>Lc</w:t>
      </w:r>
      <w:proofErr w:type="spellEnd"/>
      <w:r w:rsidRPr="001E7322">
        <w:rPr>
          <w:rFonts w:ascii="Times New Roman" w:eastAsia="바탕" w:hAnsi="Times New Roman"/>
          <w:sz w:val="24"/>
          <w:szCs w:val="24"/>
        </w:rPr>
        <w:t xml:space="preserve"> and </w:t>
      </w:r>
      <w:r w:rsidRPr="001E7322">
        <w:rPr>
          <w:rFonts w:ascii="Times New Roman" w:eastAsia="바탕" w:hAnsi="Times New Roman"/>
          <w:i/>
          <w:sz w:val="24"/>
          <w:szCs w:val="24"/>
        </w:rPr>
        <w:t>C1</w:t>
      </w:r>
      <w:r w:rsidRPr="001E7322">
        <w:rPr>
          <w:rFonts w:ascii="Times New Roman" w:eastAsia="바탕" w:hAnsi="Times New Roman" w:hint="eastAsia"/>
          <w:sz w:val="24"/>
          <w:szCs w:val="24"/>
        </w:rPr>
        <w:t xml:space="preserve"> </w:t>
      </w:r>
      <w:r w:rsidRPr="001E7322">
        <w:rPr>
          <w:rFonts w:ascii="Times New Roman" w:eastAsia="바탕" w:hAnsi="Times New Roman"/>
          <w:sz w:val="24"/>
          <w:szCs w:val="24"/>
        </w:rPr>
        <w:fldChar w:fldCharType="begin">
          <w:fldData xml:space="preserve">PEVuZE5vdGU+PENpdGU+PEF1dGhvcj5Cb3Z5PC9BdXRob3I+PFllYXI+MjAwMjwvWWVhcj48UmVj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</w:fldData>
        </w:fldChar>
      </w:r>
      <w:r w:rsidR="007F7C47">
        <w:rPr>
          <w:rFonts w:ascii="Times New Roman" w:eastAsia="바탕" w:hAnsi="Times New Roman"/>
          <w:sz w:val="24"/>
          <w:szCs w:val="24"/>
        </w:rPr>
        <w:instrText xml:space="preserve"> ADDIN EN.CITE </w:instrText>
      </w:r>
      <w:r w:rsidR="007F7C47">
        <w:rPr>
          <w:rFonts w:ascii="Times New Roman" w:eastAsia="바탕" w:hAnsi="Times New Roman"/>
          <w:sz w:val="24"/>
          <w:szCs w:val="24"/>
        </w:rPr>
        <w:fldChar w:fldCharType="begin">
          <w:fldData xml:space="preserve">PEVuZE5vdGU+PENpdGU+PEF1dGhvcj5Cb3Z5PC9BdXRob3I+PFllYXI+MjAwMjwvWWVhcj48UmVj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</w:fldData>
        </w:fldChar>
      </w:r>
      <w:r w:rsidR="007F7C47">
        <w:rPr>
          <w:rFonts w:ascii="Times New Roman" w:eastAsia="바탕" w:hAnsi="Times New Roman"/>
          <w:sz w:val="24"/>
          <w:szCs w:val="24"/>
        </w:rPr>
        <w:instrText xml:space="preserve"> ADDIN EN.CITE.DATA </w:instrText>
      </w:r>
      <w:r w:rsidR="007F7C47">
        <w:rPr>
          <w:rFonts w:ascii="Times New Roman" w:eastAsia="바탕" w:hAnsi="Times New Roman"/>
          <w:sz w:val="24"/>
          <w:szCs w:val="24"/>
        </w:rPr>
      </w:r>
      <w:r w:rsidR="007F7C47">
        <w:rPr>
          <w:rFonts w:ascii="Times New Roman" w:eastAsia="바탕" w:hAnsi="Times New Roman"/>
          <w:sz w:val="24"/>
          <w:szCs w:val="24"/>
        </w:rPr>
        <w:fldChar w:fldCharType="end"/>
      </w:r>
      <w:r w:rsidRPr="001E7322">
        <w:rPr>
          <w:rFonts w:ascii="Times New Roman" w:eastAsia="바탕" w:hAnsi="Times New Roman"/>
          <w:sz w:val="24"/>
          <w:szCs w:val="24"/>
        </w:rPr>
      </w:r>
      <w:r w:rsidRPr="001E7322">
        <w:rPr>
          <w:rFonts w:ascii="Times New Roman" w:eastAsia="바탕" w:hAnsi="Times New Roman"/>
          <w:sz w:val="24"/>
          <w:szCs w:val="24"/>
        </w:rPr>
        <w:fldChar w:fldCharType="separate"/>
      </w:r>
      <w:r w:rsidR="007F7C47">
        <w:rPr>
          <w:rFonts w:ascii="Times New Roman" w:eastAsia="바탕" w:hAnsi="Times New Roman"/>
          <w:noProof/>
          <w:sz w:val="24"/>
          <w:szCs w:val="24"/>
        </w:rPr>
        <w:t>(</w:t>
      </w:r>
      <w:hyperlink w:anchor="_ENREF_1" w:tooltip="Bovy, 2002 #174" w:history="1">
        <w:r w:rsidR="008463C2">
          <w:rPr>
            <w:rFonts w:ascii="Times New Roman" w:eastAsia="바탕" w:hAnsi="Times New Roman"/>
            <w:noProof/>
            <w:sz w:val="24"/>
            <w:szCs w:val="24"/>
          </w:rPr>
          <w:t>Bovy et al. 2002</w:t>
        </w:r>
      </w:hyperlink>
      <w:r w:rsidR="007F7C47">
        <w:rPr>
          <w:rFonts w:ascii="Times New Roman" w:eastAsia="바탕" w:hAnsi="Times New Roman"/>
          <w:noProof/>
          <w:sz w:val="24"/>
          <w:szCs w:val="24"/>
        </w:rPr>
        <w:t>)</w:t>
      </w:r>
      <w:r w:rsidRPr="001E7322">
        <w:rPr>
          <w:rFonts w:ascii="Times New Roman" w:eastAsia="바탕" w:hAnsi="Times New Roman"/>
          <w:sz w:val="24"/>
          <w:szCs w:val="24"/>
        </w:rPr>
        <w:fldChar w:fldCharType="end"/>
      </w:r>
      <w:r w:rsidRPr="001E7322">
        <w:rPr>
          <w:rFonts w:ascii="Times New Roman" w:eastAsia="바탕" w:hAnsi="Times New Roman" w:hint="eastAsia"/>
          <w:sz w:val="24"/>
          <w:szCs w:val="24"/>
        </w:rPr>
        <w:t xml:space="preserve">. The Arabidopsis </w:t>
      </w:r>
      <w:r w:rsidRPr="001E7322">
        <w:rPr>
          <w:rFonts w:ascii="Times New Roman" w:eastAsia="바탕" w:hAnsi="Times New Roman" w:hint="eastAsia"/>
          <w:i/>
          <w:sz w:val="24"/>
          <w:szCs w:val="24"/>
        </w:rPr>
        <w:t>MYB75</w:t>
      </w:r>
      <w:r w:rsidRPr="001E7322">
        <w:rPr>
          <w:rFonts w:ascii="Times New Roman" w:eastAsia="바탕" w:hAnsi="Times New Roman" w:hint="eastAsia"/>
          <w:sz w:val="24"/>
          <w:szCs w:val="24"/>
        </w:rPr>
        <w:t>/</w:t>
      </w:r>
      <w:r w:rsidRPr="001E7322">
        <w:rPr>
          <w:rFonts w:ascii="Times New Roman" w:eastAsia="바탕" w:hAnsi="Times New Roman" w:hint="eastAsia"/>
          <w:i/>
          <w:sz w:val="24"/>
          <w:szCs w:val="24"/>
        </w:rPr>
        <w:t>PAP1</w:t>
      </w:r>
      <w:r w:rsidRPr="001E7322">
        <w:rPr>
          <w:rFonts w:ascii="Times New Roman" w:eastAsia="바탕" w:hAnsi="Times New Roman" w:hint="eastAsia"/>
          <w:sz w:val="24"/>
          <w:szCs w:val="24"/>
        </w:rPr>
        <w:t xml:space="preserve"> </w:t>
      </w:r>
      <w:r w:rsidRPr="001E7322">
        <w:rPr>
          <w:rFonts w:ascii="Times New Roman" w:eastAsia="바탕" w:hAnsi="Times New Roman"/>
          <w:sz w:val="24"/>
          <w:szCs w:val="24"/>
        </w:rPr>
        <w:t>transcription</w:t>
      </w:r>
      <w:r w:rsidRPr="001E7322">
        <w:rPr>
          <w:rFonts w:ascii="Times New Roman" w:eastAsia="바탕" w:hAnsi="Times New Roman" w:hint="eastAsia"/>
          <w:sz w:val="24"/>
          <w:szCs w:val="24"/>
        </w:rPr>
        <w:t xml:space="preserve"> </w:t>
      </w:r>
      <w:r w:rsidRPr="001E7322">
        <w:rPr>
          <w:rFonts w:ascii="Times New Roman" w:eastAsia="바탕" w:hAnsi="Times New Roman"/>
          <w:sz w:val="24"/>
          <w:szCs w:val="24"/>
        </w:rPr>
        <w:t>factor</w:t>
      </w:r>
      <w:r w:rsidRPr="001E7322">
        <w:rPr>
          <w:rFonts w:ascii="Times New Roman" w:eastAsia="바탕" w:hAnsi="Times New Roman" w:hint="eastAsia"/>
          <w:sz w:val="24"/>
          <w:szCs w:val="24"/>
        </w:rPr>
        <w:t xml:space="preserve"> is </w:t>
      </w:r>
      <w:r w:rsidR="00667D4F">
        <w:rPr>
          <w:rFonts w:ascii="Times New Roman" w:eastAsia="바탕" w:hAnsi="Times New Roman"/>
          <w:sz w:val="24"/>
          <w:szCs w:val="24"/>
        </w:rPr>
        <w:t xml:space="preserve">also </w:t>
      </w:r>
      <w:r w:rsidRPr="001E7322">
        <w:rPr>
          <w:rFonts w:ascii="Times New Roman" w:eastAsia="바탕" w:hAnsi="Times New Roman" w:hint="eastAsia"/>
          <w:sz w:val="24"/>
          <w:szCs w:val="24"/>
        </w:rPr>
        <w:t xml:space="preserve">effective in </w:t>
      </w:r>
      <w:r w:rsidRPr="001E7322">
        <w:rPr>
          <w:rFonts w:ascii="Times New Roman" w:eastAsia="바탕" w:hAnsi="Times New Roman"/>
          <w:sz w:val="24"/>
          <w:szCs w:val="24"/>
        </w:rPr>
        <w:t>specific</w:t>
      </w:r>
      <w:r w:rsidRPr="001E7322">
        <w:rPr>
          <w:rFonts w:ascii="Times New Roman" w:eastAsia="바탕" w:hAnsi="Times New Roman" w:hint="eastAsia"/>
          <w:sz w:val="24"/>
          <w:szCs w:val="24"/>
        </w:rPr>
        <w:t xml:space="preserve"> local cells in </w:t>
      </w:r>
      <w:r w:rsidRPr="001E7322">
        <w:rPr>
          <w:rFonts w:ascii="Times New Roman" w:eastAsia="바탕" w:hAnsi="Times New Roman"/>
          <w:sz w:val="24"/>
          <w:szCs w:val="24"/>
        </w:rPr>
        <w:t xml:space="preserve">the </w:t>
      </w:r>
      <w:r w:rsidRPr="001E7322">
        <w:rPr>
          <w:rFonts w:ascii="Times New Roman" w:eastAsia="바탕" w:hAnsi="Times New Roman" w:hint="eastAsia"/>
          <w:sz w:val="24"/>
          <w:szCs w:val="24"/>
        </w:rPr>
        <w:t xml:space="preserve">epidermal or cortical region or in proximity </w:t>
      </w:r>
      <w:r w:rsidRPr="001E7322">
        <w:rPr>
          <w:rFonts w:ascii="Times New Roman" w:eastAsia="바탕" w:hAnsi="Times New Roman"/>
          <w:sz w:val="24"/>
          <w:szCs w:val="24"/>
        </w:rPr>
        <w:t xml:space="preserve">to a </w:t>
      </w:r>
      <w:r w:rsidRPr="001E7322">
        <w:rPr>
          <w:rFonts w:ascii="Times New Roman" w:eastAsia="바탕" w:hAnsi="Times New Roman" w:hint="eastAsia"/>
          <w:sz w:val="24"/>
          <w:szCs w:val="24"/>
        </w:rPr>
        <w:t xml:space="preserve">vascular </w:t>
      </w:r>
      <w:r w:rsidR="00620127" w:rsidRPr="001E7322">
        <w:rPr>
          <w:rFonts w:ascii="Times New Roman" w:eastAsia="바탕" w:hAnsi="Times New Roman" w:hint="eastAsia"/>
          <w:sz w:val="24"/>
          <w:szCs w:val="24"/>
        </w:rPr>
        <w:t>bundl</w:t>
      </w:r>
      <w:r w:rsidR="00620127">
        <w:rPr>
          <w:rFonts w:ascii="Times New Roman" w:eastAsia="바탕" w:hAnsi="Times New Roman"/>
          <w:sz w:val="24"/>
          <w:szCs w:val="24"/>
        </w:rPr>
        <w:t>e</w:t>
      </w:r>
      <w:r w:rsidR="00620127" w:rsidRPr="001E7322">
        <w:rPr>
          <w:rFonts w:ascii="Times New Roman" w:eastAsia="바탕" w:hAnsi="Times New Roman" w:hint="eastAsia"/>
          <w:sz w:val="24"/>
          <w:szCs w:val="24"/>
        </w:rPr>
        <w:t xml:space="preserve"> </w:t>
      </w:r>
      <w:r w:rsidRPr="001E7322">
        <w:rPr>
          <w:rFonts w:ascii="Times New Roman" w:eastAsia="바탕" w:hAnsi="Times New Roman"/>
          <w:sz w:val="24"/>
          <w:szCs w:val="24"/>
        </w:rPr>
        <w:t xml:space="preserve">but </w:t>
      </w:r>
      <w:r w:rsidRPr="001E7322">
        <w:rPr>
          <w:rFonts w:ascii="Times New Roman" w:eastAsia="바탕" w:hAnsi="Times New Roman" w:hint="eastAsia"/>
          <w:sz w:val="24"/>
          <w:szCs w:val="24"/>
        </w:rPr>
        <w:t xml:space="preserve">is not quite </w:t>
      </w:r>
      <w:r w:rsidRPr="001E7322">
        <w:rPr>
          <w:rFonts w:ascii="Times New Roman" w:eastAsia="바탕" w:hAnsi="Times New Roman"/>
          <w:sz w:val="24"/>
          <w:szCs w:val="24"/>
        </w:rPr>
        <w:t xml:space="preserve">as </w:t>
      </w:r>
      <w:r w:rsidRPr="001E7322">
        <w:rPr>
          <w:rFonts w:ascii="Times New Roman" w:eastAsia="바탕" w:hAnsi="Times New Roman" w:hint="eastAsia"/>
          <w:sz w:val="24"/>
          <w:szCs w:val="24"/>
        </w:rPr>
        <w:t xml:space="preserve">effective </w:t>
      </w:r>
      <w:r w:rsidR="00663F45">
        <w:rPr>
          <w:rFonts w:ascii="Times New Roman" w:eastAsia="바탕" w:hAnsi="Times New Roman"/>
          <w:sz w:val="24"/>
          <w:szCs w:val="24"/>
        </w:rPr>
        <w:t xml:space="preserve">as </w:t>
      </w:r>
      <w:r w:rsidRPr="001E7322">
        <w:rPr>
          <w:rFonts w:ascii="Times New Roman" w:eastAsia="바탕" w:hAnsi="Times New Roman" w:hint="eastAsia"/>
          <w:sz w:val="24"/>
          <w:szCs w:val="24"/>
        </w:rPr>
        <w:t xml:space="preserve">in </w:t>
      </w:r>
      <w:r w:rsidRPr="001E7322">
        <w:rPr>
          <w:rFonts w:ascii="Times New Roman" w:eastAsia="바탕" w:hAnsi="Times New Roman"/>
          <w:sz w:val="24"/>
          <w:szCs w:val="24"/>
        </w:rPr>
        <w:t xml:space="preserve">the </w:t>
      </w:r>
      <w:r w:rsidRPr="001E7322">
        <w:rPr>
          <w:rFonts w:ascii="Times New Roman" w:eastAsia="바탕" w:hAnsi="Times New Roman" w:hint="eastAsia"/>
          <w:sz w:val="24"/>
          <w:szCs w:val="24"/>
        </w:rPr>
        <w:t xml:space="preserve">fruit </w:t>
      </w:r>
      <w:r w:rsidRPr="001E7322">
        <w:rPr>
          <w:rFonts w:ascii="Times New Roman" w:eastAsia="바탕" w:hAnsi="Times New Roman"/>
          <w:sz w:val="24"/>
          <w:szCs w:val="24"/>
        </w:rPr>
        <w:fldChar w:fldCharType="begin">
          <w:fldData xml:space="preserve">PEVuZE5vdGU+PENpdGU+PEF1dGhvcj5adWx1YWdhPC9BdXRob3I+PFllYXI+MjAwODwvWWVhcj48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</w:fldData>
        </w:fldChar>
      </w:r>
      <w:r w:rsidR="007F7C47">
        <w:rPr>
          <w:rFonts w:ascii="Times New Roman" w:eastAsia="바탕" w:hAnsi="Times New Roman"/>
          <w:sz w:val="24"/>
          <w:szCs w:val="24"/>
        </w:rPr>
        <w:instrText xml:space="preserve"> ADDIN EN.CITE </w:instrText>
      </w:r>
      <w:r w:rsidR="007F7C47">
        <w:rPr>
          <w:rFonts w:ascii="Times New Roman" w:eastAsia="바탕" w:hAnsi="Times New Roman"/>
          <w:sz w:val="24"/>
          <w:szCs w:val="24"/>
        </w:rPr>
        <w:fldChar w:fldCharType="begin">
          <w:fldData xml:space="preserve">PEVuZE5vdGU+PENpdGU+PEF1dGhvcj5adWx1YWdhPC9BdXRob3I+PFllYXI+MjAwODwvWWVhcj48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</w:fldData>
        </w:fldChar>
      </w:r>
      <w:r w:rsidR="007F7C47">
        <w:rPr>
          <w:rFonts w:ascii="Times New Roman" w:eastAsia="바탕" w:hAnsi="Times New Roman"/>
          <w:sz w:val="24"/>
          <w:szCs w:val="24"/>
        </w:rPr>
        <w:instrText xml:space="preserve"> ADDIN EN.CITE.DATA </w:instrText>
      </w:r>
      <w:r w:rsidR="007F7C47">
        <w:rPr>
          <w:rFonts w:ascii="Times New Roman" w:eastAsia="바탕" w:hAnsi="Times New Roman"/>
          <w:sz w:val="24"/>
          <w:szCs w:val="24"/>
        </w:rPr>
      </w:r>
      <w:r w:rsidR="007F7C47">
        <w:rPr>
          <w:rFonts w:ascii="Times New Roman" w:eastAsia="바탕" w:hAnsi="Times New Roman"/>
          <w:sz w:val="24"/>
          <w:szCs w:val="24"/>
        </w:rPr>
        <w:fldChar w:fldCharType="end"/>
      </w:r>
      <w:r w:rsidRPr="001E7322">
        <w:rPr>
          <w:rFonts w:ascii="Times New Roman" w:eastAsia="바탕" w:hAnsi="Times New Roman"/>
          <w:sz w:val="24"/>
          <w:szCs w:val="24"/>
        </w:rPr>
      </w:r>
      <w:r w:rsidRPr="001E7322">
        <w:rPr>
          <w:rFonts w:ascii="Times New Roman" w:eastAsia="바탕" w:hAnsi="Times New Roman"/>
          <w:sz w:val="24"/>
          <w:szCs w:val="24"/>
        </w:rPr>
        <w:fldChar w:fldCharType="separate"/>
      </w:r>
      <w:r w:rsidR="007F7C47">
        <w:rPr>
          <w:rFonts w:ascii="Times New Roman" w:eastAsia="바탕" w:hAnsi="Times New Roman"/>
          <w:noProof/>
          <w:sz w:val="24"/>
          <w:szCs w:val="24"/>
        </w:rPr>
        <w:t>(</w:t>
      </w:r>
      <w:hyperlink w:anchor="_ENREF_30" w:tooltip="Zuluaga, 2008 #106" w:history="1">
        <w:r w:rsidR="008463C2">
          <w:rPr>
            <w:rFonts w:ascii="Times New Roman" w:eastAsia="바탕" w:hAnsi="Times New Roman"/>
            <w:noProof/>
            <w:sz w:val="24"/>
            <w:szCs w:val="24"/>
          </w:rPr>
          <w:t>Zuluaga et al. 2008</w:t>
        </w:r>
      </w:hyperlink>
      <w:r w:rsidR="007F7C47">
        <w:rPr>
          <w:rFonts w:ascii="Times New Roman" w:eastAsia="바탕" w:hAnsi="Times New Roman"/>
          <w:noProof/>
          <w:sz w:val="24"/>
          <w:szCs w:val="24"/>
        </w:rPr>
        <w:t>)</w:t>
      </w:r>
      <w:r w:rsidRPr="001E7322">
        <w:rPr>
          <w:rFonts w:ascii="Times New Roman" w:eastAsia="바탕" w:hAnsi="Times New Roman"/>
          <w:sz w:val="24"/>
          <w:szCs w:val="24"/>
        </w:rPr>
        <w:fldChar w:fldCharType="end"/>
      </w:r>
      <w:r w:rsidRPr="001E7322">
        <w:rPr>
          <w:rFonts w:ascii="Times New Roman" w:eastAsia="바탕" w:hAnsi="Times New Roman" w:hint="eastAsia"/>
          <w:sz w:val="24"/>
          <w:szCs w:val="24"/>
        </w:rPr>
        <w:t xml:space="preserve">. </w:t>
      </w:r>
      <w:r w:rsidRPr="001E7322">
        <w:rPr>
          <w:rFonts w:ascii="Times New Roman" w:eastAsia="바탕" w:hAnsi="Times New Roman"/>
          <w:i/>
          <w:sz w:val="24"/>
          <w:szCs w:val="24"/>
        </w:rPr>
        <w:t>AtMYB12</w:t>
      </w:r>
      <w:r w:rsidRPr="001E7322">
        <w:rPr>
          <w:rFonts w:ascii="Times New Roman" w:eastAsia="바탕" w:hAnsi="Times New Roman" w:hint="eastAsia"/>
          <w:sz w:val="24"/>
          <w:szCs w:val="24"/>
        </w:rPr>
        <w:t xml:space="preserve"> </w:t>
      </w:r>
      <w:r w:rsidR="00730EE0">
        <w:rPr>
          <w:rFonts w:ascii="Times New Roman" w:eastAsia="바탕" w:hAnsi="Times New Roman"/>
          <w:sz w:val="24"/>
          <w:szCs w:val="24"/>
        </w:rPr>
        <w:t xml:space="preserve">led to </w:t>
      </w:r>
      <w:r w:rsidR="00730EE0" w:rsidRPr="001E7322">
        <w:rPr>
          <w:rFonts w:ascii="Times New Roman" w:eastAsia="바탕" w:hAnsi="Times New Roman" w:hint="eastAsia"/>
          <w:sz w:val="24"/>
          <w:szCs w:val="24"/>
        </w:rPr>
        <w:t>increas</w:t>
      </w:r>
      <w:r w:rsidR="00730EE0">
        <w:rPr>
          <w:rFonts w:ascii="Times New Roman" w:eastAsia="바탕" w:hAnsi="Times New Roman"/>
          <w:sz w:val="24"/>
          <w:szCs w:val="24"/>
        </w:rPr>
        <w:t xml:space="preserve">ed </w:t>
      </w:r>
      <w:r w:rsidRPr="001E7322">
        <w:rPr>
          <w:rFonts w:ascii="Times New Roman" w:eastAsia="바탕" w:hAnsi="Times New Roman"/>
          <w:sz w:val="24"/>
          <w:szCs w:val="24"/>
        </w:rPr>
        <w:t>polyphenol content by as much as 10% in the dry weight of tomato fruits</w:t>
      </w:r>
      <w:r w:rsidR="00730EE0">
        <w:rPr>
          <w:rFonts w:ascii="Times New Roman" w:eastAsia="바탕" w:hAnsi="Times New Roman"/>
          <w:sz w:val="24"/>
          <w:szCs w:val="24"/>
        </w:rPr>
        <w:t xml:space="preserve"> </w:t>
      </w:r>
      <w:r w:rsidR="00730EE0" w:rsidRPr="001E7322">
        <w:rPr>
          <w:rFonts w:ascii="Times New Roman" w:eastAsia="바탕" w:hAnsi="Times New Roman"/>
          <w:sz w:val="24"/>
          <w:szCs w:val="24"/>
        </w:rPr>
        <w:fldChar w:fldCharType="begin">
          <w:fldData xml:space="preserve">PEVuZE5vdGU+PENpdGU+PEF1dGhvcj5MdW88L0F1dGhvcj48WWVhcj4yMDA4PC9ZZWFyPjxSZWNO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</w:fldData>
        </w:fldChar>
      </w:r>
      <w:r w:rsidR="00730EE0">
        <w:rPr>
          <w:rFonts w:ascii="Times New Roman" w:eastAsia="바탕" w:hAnsi="Times New Roman"/>
          <w:sz w:val="24"/>
          <w:szCs w:val="24"/>
        </w:rPr>
        <w:instrText xml:space="preserve"> ADDIN EN.CITE </w:instrText>
      </w:r>
      <w:r w:rsidR="00730EE0">
        <w:rPr>
          <w:rFonts w:ascii="Times New Roman" w:eastAsia="바탕" w:hAnsi="Times New Roman"/>
          <w:sz w:val="24"/>
          <w:szCs w:val="24"/>
        </w:rPr>
        <w:fldChar w:fldCharType="begin">
          <w:fldData xml:space="preserve">PEVuZE5vdGU+PENpdGU+PEF1dGhvcj5MdW88L0F1dGhvcj48WWVhcj4yMDA4PC9ZZWFyPjxSZWNO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</w:fldData>
        </w:fldChar>
      </w:r>
      <w:r w:rsidR="00730EE0">
        <w:rPr>
          <w:rFonts w:ascii="Times New Roman" w:eastAsia="바탕" w:hAnsi="Times New Roman"/>
          <w:sz w:val="24"/>
          <w:szCs w:val="24"/>
        </w:rPr>
        <w:instrText xml:space="preserve"> ADDIN EN.CITE.DATA </w:instrText>
      </w:r>
      <w:r w:rsidR="00730EE0">
        <w:rPr>
          <w:rFonts w:ascii="Times New Roman" w:eastAsia="바탕" w:hAnsi="Times New Roman"/>
          <w:sz w:val="24"/>
          <w:szCs w:val="24"/>
        </w:rPr>
      </w:r>
      <w:r w:rsidR="00730EE0">
        <w:rPr>
          <w:rFonts w:ascii="Times New Roman" w:eastAsia="바탕" w:hAnsi="Times New Roman"/>
          <w:sz w:val="24"/>
          <w:szCs w:val="24"/>
        </w:rPr>
        <w:fldChar w:fldCharType="end"/>
      </w:r>
      <w:r w:rsidR="00730EE0" w:rsidRPr="001E7322">
        <w:rPr>
          <w:rFonts w:ascii="Times New Roman" w:eastAsia="바탕" w:hAnsi="Times New Roman"/>
          <w:sz w:val="24"/>
          <w:szCs w:val="24"/>
        </w:rPr>
      </w:r>
      <w:r w:rsidR="00730EE0" w:rsidRPr="001E7322">
        <w:rPr>
          <w:rFonts w:ascii="Times New Roman" w:eastAsia="바탕" w:hAnsi="Times New Roman"/>
          <w:sz w:val="24"/>
          <w:szCs w:val="24"/>
        </w:rPr>
        <w:fldChar w:fldCharType="separate"/>
      </w:r>
      <w:r w:rsidR="00730EE0">
        <w:rPr>
          <w:rFonts w:ascii="Times New Roman" w:eastAsia="바탕" w:hAnsi="Times New Roman"/>
          <w:noProof/>
          <w:sz w:val="24"/>
          <w:szCs w:val="24"/>
        </w:rPr>
        <w:t>(</w:t>
      </w:r>
      <w:hyperlink w:anchor="_ENREF_17" w:tooltip="Luo, 2008 #203" w:history="1">
        <w:r w:rsidR="008463C2">
          <w:rPr>
            <w:rFonts w:ascii="Times New Roman" w:eastAsia="바탕" w:hAnsi="Times New Roman"/>
            <w:noProof/>
            <w:sz w:val="24"/>
            <w:szCs w:val="24"/>
          </w:rPr>
          <w:t>Luo et al. 2008</w:t>
        </w:r>
      </w:hyperlink>
      <w:r w:rsidR="00730EE0">
        <w:rPr>
          <w:rFonts w:ascii="Times New Roman" w:eastAsia="바탕" w:hAnsi="Times New Roman"/>
          <w:noProof/>
          <w:sz w:val="24"/>
          <w:szCs w:val="24"/>
        </w:rPr>
        <w:t>)</w:t>
      </w:r>
      <w:r w:rsidR="00730EE0" w:rsidRPr="001E7322">
        <w:rPr>
          <w:rFonts w:ascii="Times New Roman" w:eastAsia="바탕" w:hAnsi="Times New Roman"/>
          <w:sz w:val="24"/>
          <w:szCs w:val="24"/>
        </w:rPr>
        <w:fldChar w:fldCharType="end"/>
      </w:r>
      <w:r w:rsidRPr="001E7322">
        <w:rPr>
          <w:rFonts w:ascii="Times New Roman" w:eastAsia="바탕" w:hAnsi="Times New Roman"/>
          <w:sz w:val="24"/>
          <w:szCs w:val="24"/>
        </w:rPr>
        <w:t>.</w:t>
      </w:r>
      <w:r w:rsidRPr="001E7322">
        <w:rPr>
          <w:rFonts w:ascii="Times New Roman" w:eastAsia="바탕" w:hAnsi="Times New Roman" w:hint="eastAsia"/>
          <w:sz w:val="24"/>
          <w:szCs w:val="24"/>
        </w:rPr>
        <w:t xml:space="preserve"> </w:t>
      </w:r>
      <w:r w:rsidRPr="001E7322">
        <w:rPr>
          <w:rFonts w:ascii="Times New Roman" w:eastAsia="바탕" w:hAnsi="Times New Roman"/>
          <w:sz w:val="24"/>
          <w:szCs w:val="24"/>
        </w:rPr>
        <w:t>Each of these regulatory genes has a unique effect on the flavonoid profile of the fruit they are introduced into.</w:t>
      </w:r>
    </w:p>
    <w:p w14:paraId="3A993325" w14:textId="0ADAB1C7" w:rsidR="00C733DF" w:rsidRDefault="001E7322" w:rsidP="00A5030B">
      <w:pPr>
        <w:spacing w:after="0" w:line="360" w:lineRule="auto"/>
        <w:rPr>
          <w:rFonts w:ascii="Times New Roman" w:eastAsia="바탕" w:hAnsi="Times New Roman"/>
          <w:sz w:val="24"/>
          <w:szCs w:val="24"/>
        </w:rPr>
      </w:pPr>
      <w:r>
        <w:rPr>
          <w:rFonts w:ascii="Times New Roman" w:eastAsia="바탕" w:hAnsi="Times New Roman"/>
          <w:sz w:val="24"/>
          <w:szCs w:val="24"/>
        </w:rPr>
        <w:tab/>
      </w:r>
      <w:r w:rsidR="00B5139F">
        <w:rPr>
          <w:rFonts w:ascii="Times New Roman" w:eastAsia="바탕" w:hAnsi="Times New Roman"/>
          <w:sz w:val="24"/>
          <w:szCs w:val="24"/>
        </w:rPr>
        <w:t xml:space="preserve">As an alternative approach, </w:t>
      </w:r>
      <w:r w:rsidR="00C733DF" w:rsidRPr="00C733DF">
        <w:rPr>
          <w:rFonts w:ascii="Times New Roman" w:eastAsia="바탕" w:hAnsi="Times New Roman" w:hint="eastAsia"/>
          <w:sz w:val="24"/>
          <w:szCs w:val="24"/>
        </w:rPr>
        <w:t xml:space="preserve">the </w:t>
      </w:r>
      <w:r w:rsidR="004824A5" w:rsidRPr="004824A5">
        <w:rPr>
          <w:rFonts w:ascii="Times New Roman" w:eastAsia="바탕" w:hAnsi="Times New Roman" w:hint="eastAsia"/>
          <w:sz w:val="24"/>
          <w:szCs w:val="24"/>
        </w:rPr>
        <w:t>concurrent</w:t>
      </w:r>
      <w:r w:rsidR="004824A5" w:rsidRPr="004824A5">
        <w:rPr>
          <w:rFonts w:ascii="Times New Roman" w:eastAsia="바탕" w:hAnsi="Times New Roman"/>
          <w:sz w:val="24"/>
          <w:szCs w:val="24"/>
        </w:rPr>
        <w:t xml:space="preserve"> </w:t>
      </w:r>
      <w:r>
        <w:rPr>
          <w:rFonts w:ascii="Times New Roman" w:eastAsia="바탕" w:hAnsi="Times New Roman"/>
          <w:sz w:val="24"/>
          <w:szCs w:val="24"/>
        </w:rPr>
        <w:t>over</w:t>
      </w:r>
      <w:r w:rsidR="00C733DF" w:rsidRPr="00C733DF">
        <w:rPr>
          <w:rFonts w:ascii="Times New Roman" w:eastAsia="바탕" w:hAnsi="Times New Roman" w:hint="eastAsia"/>
          <w:sz w:val="24"/>
          <w:szCs w:val="24"/>
        </w:rPr>
        <w:t>expression of</w:t>
      </w:r>
      <w:r w:rsidR="00C733DF" w:rsidRPr="00C733DF">
        <w:rPr>
          <w:rFonts w:ascii="Times New Roman" w:eastAsia="바탕" w:hAnsi="Times New Roman"/>
          <w:sz w:val="24"/>
          <w:szCs w:val="24"/>
        </w:rPr>
        <w:t xml:space="preserve"> structural genes</w:t>
      </w:r>
      <w:r w:rsidR="00C733DF" w:rsidRPr="00C733DF">
        <w:rPr>
          <w:rFonts w:ascii="Times New Roman" w:eastAsia="바탕" w:hAnsi="Times New Roman" w:hint="eastAsia"/>
          <w:sz w:val="24"/>
          <w:szCs w:val="24"/>
        </w:rPr>
        <w:t xml:space="preserve"> </w:t>
      </w:r>
      <w:r w:rsidR="00C733DF" w:rsidRPr="00C733DF">
        <w:rPr>
          <w:rFonts w:ascii="Times New Roman" w:eastAsia="바탕" w:hAnsi="Times New Roman" w:hint="eastAsia"/>
          <w:i/>
          <w:sz w:val="24"/>
          <w:szCs w:val="24"/>
        </w:rPr>
        <w:t>CHI</w:t>
      </w:r>
      <w:r>
        <w:rPr>
          <w:rFonts w:ascii="Times New Roman" w:eastAsia="바탕" w:hAnsi="Times New Roman"/>
          <w:sz w:val="24"/>
          <w:szCs w:val="24"/>
        </w:rPr>
        <w:t xml:space="preserve"> </w:t>
      </w:r>
      <w:r w:rsidRPr="001E7322">
        <w:rPr>
          <w:rFonts w:ascii="Times New Roman" w:eastAsia="바탕" w:hAnsi="Times New Roman" w:hint="eastAsia"/>
          <w:sz w:val="24"/>
          <w:szCs w:val="24"/>
        </w:rPr>
        <w:t>(</w:t>
      </w:r>
      <w:proofErr w:type="spellStart"/>
      <w:r w:rsidRPr="001E7322">
        <w:rPr>
          <w:rFonts w:ascii="Times New Roman" w:eastAsia="바탕" w:hAnsi="Times New Roman" w:hint="eastAsia"/>
          <w:sz w:val="24"/>
          <w:szCs w:val="24"/>
        </w:rPr>
        <w:t>chalcone</w:t>
      </w:r>
      <w:proofErr w:type="spellEnd"/>
      <w:r w:rsidRPr="001E7322">
        <w:rPr>
          <w:rFonts w:ascii="Times New Roman" w:eastAsia="바탕" w:hAnsi="Times New Roman" w:hint="eastAsia"/>
          <w:sz w:val="24"/>
          <w:szCs w:val="24"/>
        </w:rPr>
        <w:t xml:space="preserve"> isomerase)</w:t>
      </w:r>
      <w:r>
        <w:rPr>
          <w:rFonts w:ascii="Times New Roman" w:eastAsia="바탕" w:hAnsi="Times New Roman"/>
          <w:sz w:val="24"/>
          <w:szCs w:val="24"/>
        </w:rPr>
        <w:t>,</w:t>
      </w:r>
      <w:r w:rsidR="00C733DF" w:rsidRPr="00C733DF">
        <w:rPr>
          <w:rFonts w:ascii="Times New Roman" w:eastAsia="바탕" w:hAnsi="Times New Roman" w:hint="eastAsia"/>
          <w:sz w:val="24"/>
          <w:szCs w:val="24"/>
        </w:rPr>
        <w:t xml:space="preserve"> </w:t>
      </w:r>
      <w:r w:rsidR="00C733DF" w:rsidRPr="00C733DF">
        <w:rPr>
          <w:rFonts w:ascii="Times New Roman" w:eastAsia="바탕" w:hAnsi="Times New Roman" w:hint="eastAsia"/>
          <w:i/>
          <w:sz w:val="24"/>
          <w:szCs w:val="24"/>
        </w:rPr>
        <w:t>CHS</w:t>
      </w:r>
      <w:r w:rsidR="00C733DF" w:rsidRPr="00C733DF">
        <w:rPr>
          <w:rFonts w:ascii="Times New Roman" w:eastAsia="바탕" w:hAnsi="Times New Roman" w:hint="eastAsia"/>
          <w:sz w:val="24"/>
          <w:szCs w:val="24"/>
        </w:rPr>
        <w:t xml:space="preserve"> (</w:t>
      </w:r>
      <w:proofErr w:type="spellStart"/>
      <w:r w:rsidR="00C733DF" w:rsidRPr="00C733DF">
        <w:rPr>
          <w:rFonts w:ascii="Times New Roman" w:eastAsia="바탕" w:hAnsi="Times New Roman" w:hint="eastAsia"/>
          <w:sz w:val="24"/>
          <w:szCs w:val="24"/>
        </w:rPr>
        <w:t>chalcone</w:t>
      </w:r>
      <w:proofErr w:type="spellEnd"/>
      <w:r w:rsidR="00C733DF" w:rsidRPr="00C733DF">
        <w:rPr>
          <w:rFonts w:ascii="Times New Roman" w:eastAsia="바탕" w:hAnsi="Times New Roman" w:hint="eastAsia"/>
          <w:sz w:val="24"/>
          <w:szCs w:val="24"/>
        </w:rPr>
        <w:t xml:space="preserve"> synthase), </w:t>
      </w:r>
      <w:r w:rsidR="00C733DF" w:rsidRPr="00C733DF">
        <w:rPr>
          <w:rFonts w:ascii="Times New Roman" w:eastAsia="바탕" w:hAnsi="Times New Roman" w:hint="eastAsia"/>
          <w:i/>
          <w:sz w:val="24"/>
          <w:szCs w:val="24"/>
        </w:rPr>
        <w:t>F3H</w:t>
      </w:r>
      <w:r w:rsidR="00C733DF" w:rsidRPr="00C733DF">
        <w:rPr>
          <w:rFonts w:ascii="Times New Roman" w:eastAsia="바탕" w:hAnsi="Times New Roman" w:hint="eastAsia"/>
          <w:sz w:val="24"/>
          <w:szCs w:val="24"/>
        </w:rPr>
        <w:t xml:space="preserve"> (flavanone-3-hyudroxylase) and </w:t>
      </w:r>
      <w:r w:rsidR="00C733DF" w:rsidRPr="00C733DF">
        <w:rPr>
          <w:rFonts w:ascii="Times New Roman" w:eastAsia="바탕" w:hAnsi="Times New Roman" w:hint="eastAsia"/>
          <w:i/>
          <w:sz w:val="24"/>
          <w:szCs w:val="24"/>
        </w:rPr>
        <w:t>FLS</w:t>
      </w:r>
      <w:r w:rsidR="00A405E5">
        <w:rPr>
          <w:rFonts w:ascii="Times New Roman" w:eastAsia="바탕" w:hAnsi="Times New Roman" w:hint="eastAsia"/>
          <w:sz w:val="24"/>
          <w:szCs w:val="24"/>
        </w:rPr>
        <w:t xml:space="preserve"> (</w:t>
      </w:r>
      <w:proofErr w:type="spellStart"/>
      <w:r w:rsidR="00A405E5">
        <w:rPr>
          <w:rFonts w:ascii="Times New Roman" w:eastAsia="바탕" w:hAnsi="Times New Roman" w:hint="eastAsia"/>
          <w:sz w:val="24"/>
          <w:szCs w:val="24"/>
        </w:rPr>
        <w:t>flavonol</w:t>
      </w:r>
      <w:proofErr w:type="spellEnd"/>
      <w:r w:rsidR="00A405E5">
        <w:rPr>
          <w:rFonts w:ascii="Times New Roman" w:eastAsia="바탕" w:hAnsi="Times New Roman" w:hint="eastAsia"/>
          <w:sz w:val="24"/>
          <w:szCs w:val="24"/>
        </w:rPr>
        <w:t xml:space="preserve"> synthase, Fig 1)</w:t>
      </w:r>
      <w:r w:rsidR="00C733DF" w:rsidRPr="00C733DF">
        <w:rPr>
          <w:rFonts w:ascii="Times New Roman" w:eastAsia="바탕" w:hAnsi="Times New Roman" w:hint="eastAsia"/>
          <w:sz w:val="24"/>
          <w:szCs w:val="24"/>
        </w:rPr>
        <w:t xml:space="preserve"> increase</w:t>
      </w:r>
      <w:r w:rsidR="00C733DF" w:rsidRPr="00C733DF">
        <w:rPr>
          <w:rFonts w:ascii="Times New Roman" w:eastAsia="바탕" w:hAnsi="Times New Roman"/>
          <w:sz w:val="24"/>
          <w:szCs w:val="24"/>
        </w:rPr>
        <w:t>s</w:t>
      </w:r>
      <w:r w:rsidR="00C733DF" w:rsidRPr="00C733DF">
        <w:rPr>
          <w:rFonts w:ascii="Times New Roman" w:eastAsia="바탕" w:hAnsi="Times New Roman" w:hint="eastAsia"/>
          <w:sz w:val="24"/>
          <w:szCs w:val="24"/>
        </w:rPr>
        <w:t xml:space="preserve"> </w:t>
      </w:r>
      <w:r w:rsidR="005B2803">
        <w:rPr>
          <w:rFonts w:ascii="Times New Roman" w:eastAsia="바탕" w:hAnsi="Times New Roman"/>
          <w:sz w:val="24"/>
          <w:szCs w:val="24"/>
        </w:rPr>
        <w:t xml:space="preserve">levels of </w:t>
      </w:r>
      <w:proofErr w:type="spellStart"/>
      <w:r w:rsidR="00C733DF" w:rsidRPr="00C733DF">
        <w:rPr>
          <w:rFonts w:ascii="Times New Roman" w:eastAsia="바탕" w:hAnsi="Times New Roman" w:hint="eastAsia"/>
          <w:sz w:val="24"/>
          <w:szCs w:val="24"/>
        </w:rPr>
        <w:t>flavonol</w:t>
      </w:r>
      <w:r w:rsidR="005B2803">
        <w:rPr>
          <w:rFonts w:ascii="Times New Roman" w:eastAsia="바탕" w:hAnsi="Times New Roman"/>
          <w:sz w:val="24"/>
          <w:szCs w:val="24"/>
        </w:rPr>
        <w:t>s</w:t>
      </w:r>
      <w:proofErr w:type="spellEnd"/>
      <w:r w:rsidR="00C733DF" w:rsidRPr="00C733DF">
        <w:rPr>
          <w:rFonts w:ascii="Times New Roman" w:eastAsia="바탕" w:hAnsi="Times New Roman" w:hint="eastAsia"/>
          <w:sz w:val="24"/>
          <w:szCs w:val="24"/>
        </w:rPr>
        <w:t xml:space="preserve"> in </w:t>
      </w:r>
      <w:r w:rsidR="00C733DF" w:rsidRPr="00C733DF">
        <w:rPr>
          <w:rFonts w:ascii="Times New Roman" w:eastAsia="바탕" w:hAnsi="Times New Roman"/>
          <w:sz w:val="24"/>
          <w:szCs w:val="24"/>
        </w:rPr>
        <w:t xml:space="preserve">tomato </w:t>
      </w:r>
      <w:r w:rsidR="00C733DF" w:rsidRPr="00C733DF">
        <w:rPr>
          <w:rFonts w:ascii="Times New Roman" w:eastAsia="바탕" w:hAnsi="Times New Roman" w:hint="eastAsia"/>
          <w:sz w:val="24"/>
          <w:szCs w:val="24"/>
        </w:rPr>
        <w:t>flesh</w:t>
      </w:r>
      <w:r w:rsidR="001E03DC">
        <w:rPr>
          <w:rFonts w:ascii="Times New Roman" w:eastAsia="바탕" w:hAnsi="Times New Roman"/>
          <w:sz w:val="24"/>
          <w:szCs w:val="24"/>
        </w:rPr>
        <w:t>,</w:t>
      </w:r>
      <w:r w:rsidR="00C733DF" w:rsidRPr="00C733DF">
        <w:rPr>
          <w:rFonts w:ascii="Times New Roman" w:eastAsia="바탕" w:hAnsi="Times New Roman" w:hint="eastAsia"/>
          <w:sz w:val="24"/>
          <w:szCs w:val="24"/>
        </w:rPr>
        <w:t xml:space="preserve"> </w:t>
      </w:r>
      <w:r w:rsidR="005B2803">
        <w:rPr>
          <w:rFonts w:ascii="Times New Roman" w:eastAsia="바탕" w:hAnsi="Times New Roman"/>
          <w:sz w:val="24"/>
          <w:szCs w:val="24"/>
        </w:rPr>
        <w:t>demonstrating</w:t>
      </w:r>
      <w:r w:rsidR="005B2803" w:rsidRPr="001E03DC">
        <w:rPr>
          <w:rFonts w:ascii="Times New Roman" w:eastAsia="바탕" w:hAnsi="Times New Roman"/>
          <w:sz w:val="24"/>
          <w:szCs w:val="24"/>
        </w:rPr>
        <w:t xml:space="preserve"> </w:t>
      </w:r>
      <w:r w:rsidR="001E03DC" w:rsidRPr="001E03DC">
        <w:rPr>
          <w:rFonts w:ascii="Times New Roman" w:eastAsia="바탕" w:hAnsi="Times New Roman"/>
          <w:sz w:val="24"/>
          <w:szCs w:val="24"/>
        </w:rPr>
        <w:t>that structural genes</w:t>
      </w:r>
      <w:r>
        <w:rPr>
          <w:rFonts w:ascii="Times New Roman" w:eastAsia="바탕" w:hAnsi="Times New Roman"/>
          <w:sz w:val="24"/>
          <w:szCs w:val="24"/>
        </w:rPr>
        <w:t xml:space="preserve"> </w:t>
      </w:r>
      <w:r w:rsidR="00071E79">
        <w:rPr>
          <w:rFonts w:ascii="Times New Roman" w:eastAsia="바탕" w:hAnsi="Times New Roman"/>
          <w:sz w:val="24"/>
          <w:szCs w:val="24"/>
        </w:rPr>
        <w:t xml:space="preserve">also </w:t>
      </w:r>
      <w:r w:rsidR="001E03DC">
        <w:rPr>
          <w:rFonts w:ascii="Times New Roman" w:eastAsia="바탕" w:hAnsi="Times New Roman"/>
          <w:sz w:val="24"/>
          <w:szCs w:val="24"/>
        </w:rPr>
        <w:t xml:space="preserve">play important </w:t>
      </w:r>
      <w:r w:rsidR="001E03DC" w:rsidRPr="001E03DC">
        <w:rPr>
          <w:rFonts w:ascii="Times New Roman" w:eastAsia="바탕" w:hAnsi="Times New Roman"/>
          <w:sz w:val="24"/>
          <w:szCs w:val="24"/>
        </w:rPr>
        <w:t>role</w:t>
      </w:r>
      <w:r>
        <w:rPr>
          <w:rFonts w:ascii="Times New Roman" w:eastAsia="바탕" w:hAnsi="Times New Roman"/>
          <w:sz w:val="24"/>
          <w:szCs w:val="24"/>
        </w:rPr>
        <w:t>s</w:t>
      </w:r>
      <w:r w:rsidR="001E03DC" w:rsidRPr="001E03DC">
        <w:rPr>
          <w:rFonts w:ascii="Times New Roman" w:eastAsia="바탕" w:hAnsi="Times New Roman"/>
          <w:sz w:val="24"/>
          <w:szCs w:val="24"/>
        </w:rPr>
        <w:t xml:space="preserve"> in regulation</w:t>
      </w:r>
      <w:r w:rsidR="001E03DC">
        <w:rPr>
          <w:rFonts w:ascii="Times New Roman" w:eastAsia="바탕" w:hAnsi="Times New Roman"/>
          <w:sz w:val="24"/>
          <w:szCs w:val="24"/>
        </w:rPr>
        <w:t xml:space="preserve"> of flavonoid synthesis pathway </w:t>
      </w:r>
      <w:r w:rsidR="00C733DF" w:rsidRPr="00C733DF">
        <w:rPr>
          <w:rFonts w:ascii="Times New Roman" w:eastAsia="바탕" w:hAnsi="Times New Roman"/>
          <w:sz w:val="24"/>
          <w:szCs w:val="24"/>
        </w:rPr>
        <w:fldChar w:fldCharType="begin"/>
      </w:r>
      <w:r w:rsidR="007F7C47">
        <w:rPr>
          <w:rFonts w:ascii="Times New Roman" w:eastAsia="바탕" w:hAnsi="Times New Roman"/>
          <w:sz w:val="24"/>
          <w:szCs w:val="24"/>
        </w:rPr>
        <w:instrText xml:space="preserve"> ADDIN EN.CITE &lt;EndNote&gt;&lt;Cite&gt;&lt;Author&gt;Verhoeyen&lt;/Author&gt;&lt;Year&gt;2002&lt;/Year&gt;&lt;RecNum&gt;172&lt;/RecNum&gt;&lt;DisplayText&gt;(Verhoeyen et al. 2002)&lt;/DisplayText&gt;&lt;record&gt;&lt;rec-number&gt;172&lt;/rec-number&gt;&lt;foreign-keys&gt;&lt;key app="EN" db-id="w2xtaw557wwfrreeratptzs8t5atprsfrdde"&gt;172&lt;/key&gt;&lt;/foreign-keys&gt;&lt;ref-type name="Journal Article"&gt;17&lt;/ref-type&gt;&lt;contributors&gt;&lt;authors&gt;&lt;author&gt;Verhoeyen, M. E.&lt;/author&gt;&lt;author&gt;Bovy, A.&lt;/author&gt;&lt;author&gt;Collins, G.&lt;/author&gt;&lt;author&gt;Muir, S.&lt;/author&gt;&lt;author&gt;Robinson, S.&lt;/author&gt;&lt;author&gt;de Vos, C. H. R.&lt;/author&gt;&lt;author&gt;Colliver, S.&lt;/author&gt;&lt;/authors&gt;&lt;/contributors&gt;&lt;auth-address&gt;Unilever R&amp;amp;D Colworth, Sharnbrook MK44 1LQ, Beds, England. Plant Res Int, NL-6700 AA Wageningen, Netherlands.&amp;#xD;Verhoeyen, ME, Unilever R&amp;amp;D Colworth, Sharnbrook MK44 1LQ, Beds, England.&lt;/auth-address&gt;&lt;titles&gt;&lt;title&gt;Increasing antioxidant levels in tomatoes through modification of the flavonoid biosynthetic pathway&lt;/title&gt;&lt;secondary-title&gt;J Exp Bot&lt;/secondary-title&gt;&lt;alt-title&gt;J. Exp. Bot.&lt;/alt-title&gt;&lt;/titles&gt;&lt;alt-periodical&gt;&lt;full-title&gt;J. Exp. Bot.&lt;/full-title&gt;&lt;abbr-1&gt;J. Exp. Bot.&lt;/abbr-1&gt;&lt;/alt-periodical&gt;&lt;pages&gt;2099-2106&lt;/pages&gt;&lt;volume&gt;53&lt;/volume&gt;&lt;number&gt;377&lt;/number&gt;&lt;keywords&gt;&lt;keyword&gt;chalcone isomerase&lt;/keyword&gt;&lt;keyword&gt;chalcone synthase&lt;/keyword&gt;&lt;keyword&gt;flavonol synthase&lt;/keyword&gt;&lt;keyword&gt;flavonols&lt;/keyword&gt;&lt;keyword&gt;tomato&lt;/keyword&gt;&lt;keyword&gt;transcription factors&lt;/keyword&gt;&lt;keyword&gt;gene&lt;/keyword&gt;&lt;keyword&gt;risk&lt;/keyword&gt;&lt;keyword&gt;biochemistry&lt;/keyword&gt;&lt;keyword&gt;quercetin&lt;/keyword&gt;&lt;keyword&gt;chalcone&lt;/keyword&gt;&lt;keyword&gt;petunia&lt;/keyword&gt;&lt;keyword&gt;plant&lt;/keyword&gt;&lt;keyword&gt;lc&lt;/keyword&gt;&lt;/keywords&gt;&lt;dates&gt;&lt;year&gt;2002&lt;/year&gt;&lt;pub-dates&gt;&lt;date&gt;Oct&lt;/date&gt;&lt;/pub-dates&gt;&lt;/dates&gt;&lt;isbn&gt;0022-0957&lt;/isbn&gt;&lt;accession-num&gt;ISI:000178254300010&lt;/accession-num&gt;&lt;work-type&gt;Article&lt;/work-type&gt;&lt;urls&gt;&lt;related-urls&gt;&lt;url&gt;&amp;lt;Go to ISI&amp;gt;://000178254300010&lt;/url&gt;&lt;/related-urls&gt;&lt;/urls&gt;&lt;electronic-resource-num&gt;10.1093/jxb/erf026&lt;/electronic-resource-num&gt;&lt;language&gt;English&lt;/language&gt;&lt;/record&gt;&lt;/Cite&gt;&lt;/EndNote&gt;</w:instrText>
      </w:r>
      <w:r w:rsidR="00C733DF" w:rsidRPr="00C733DF">
        <w:rPr>
          <w:rFonts w:ascii="Times New Roman" w:eastAsia="바탕" w:hAnsi="Times New Roman"/>
          <w:sz w:val="24"/>
          <w:szCs w:val="24"/>
        </w:rPr>
        <w:fldChar w:fldCharType="separate"/>
      </w:r>
      <w:r w:rsidR="007F7C47">
        <w:rPr>
          <w:rFonts w:ascii="Times New Roman" w:eastAsia="바탕" w:hAnsi="Times New Roman"/>
          <w:noProof/>
          <w:sz w:val="24"/>
          <w:szCs w:val="24"/>
        </w:rPr>
        <w:t>(</w:t>
      </w:r>
      <w:hyperlink w:anchor="_ENREF_27" w:tooltip="Verhoeyen, 2002 #172" w:history="1">
        <w:r w:rsidR="008463C2">
          <w:rPr>
            <w:rFonts w:ascii="Times New Roman" w:eastAsia="바탕" w:hAnsi="Times New Roman"/>
            <w:noProof/>
            <w:sz w:val="24"/>
            <w:szCs w:val="24"/>
          </w:rPr>
          <w:t>Verhoeyen et al. 2002</w:t>
        </w:r>
      </w:hyperlink>
      <w:r w:rsidR="007F7C47">
        <w:rPr>
          <w:rFonts w:ascii="Times New Roman" w:eastAsia="바탕" w:hAnsi="Times New Roman"/>
          <w:noProof/>
          <w:sz w:val="24"/>
          <w:szCs w:val="24"/>
        </w:rPr>
        <w:t>)</w:t>
      </w:r>
      <w:r w:rsidR="00C733DF" w:rsidRPr="00C733DF">
        <w:rPr>
          <w:rFonts w:ascii="Times New Roman" w:eastAsia="바탕" w:hAnsi="Times New Roman"/>
          <w:sz w:val="24"/>
          <w:szCs w:val="24"/>
        </w:rPr>
        <w:fldChar w:fldCharType="end"/>
      </w:r>
      <w:r w:rsidR="00C733DF" w:rsidRPr="00C733DF">
        <w:rPr>
          <w:rFonts w:ascii="Times New Roman" w:eastAsia="바탕" w:hAnsi="Times New Roman" w:hint="eastAsia"/>
          <w:sz w:val="24"/>
          <w:szCs w:val="24"/>
        </w:rPr>
        <w:t>.</w:t>
      </w:r>
      <w:r w:rsidR="00C733DF">
        <w:rPr>
          <w:rFonts w:ascii="Times New Roman" w:eastAsia="바탕" w:hAnsi="Times New Roman"/>
          <w:sz w:val="24"/>
          <w:szCs w:val="24"/>
        </w:rPr>
        <w:t xml:space="preserve"> </w:t>
      </w:r>
      <w:r>
        <w:rPr>
          <w:rFonts w:ascii="Times New Roman" w:eastAsia="바탕" w:hAnsi="Times New Roman"/>
          <w:sz w:val="24"/>
          <w:szCs w:val="24"/>
        </w:rPr>
        <w:t xml:space="preserve">In addition, </w:t>
      </w:r>
      <w:r w:rsidRPr="001E7322">
        <w:rPr>
          <w:rFonts w:ascii="Times New Roman" w:eastAsia="바탕" w:hAnsi="Times New Roman"/>
          <w:sz w:val="24"/>
          <w:szCs w:val="24"/>
        </w:rPr>
        <w:t xml:space="preserve">an increase of up to 78-fold </w:t>
      </w:r>
      <w:proofErr w:type="spellStart"/>
      <w:r w:rsidRPr="001E7322">
        <w:rPr>
          <w:rFonts w:ascii="Times New Roman" w:eastAsia="바탕" w:hAnsi="Times New Roman" w:hint="eastAsia"/>
          <w:sz w:val="24"/>
          <w:szCs w:val="24"/>
        </w:rPr>
        <w:t>flavonol</w:t>
      </w:r>
      <w:proofErr w:type="spellEnd"/>
      <w:r w:rsidRPr="001E7322">
        <w:rPr>
          <w:rFonts w:ascii="Times New Roman" w:eastAsia="바탕" w:hAnsi="Times New Roman" w:hint="eastAsia"/>
          <w:sz w:val="24"/>
          <w:szCs w:val="24"/>
        </w:rPr>
        <w:t xml:space="preserve"> content in </w:t>
      </w:r>
      <w:r w:rsidRPr="001E7322">
        <w:rPr>
          <w:rFonts w:ascii="Times New Roman" w:eastAsia="바탕" w:hAnsi="Times New Roman"/>
          <w:sz w:val="24"/>
          <w:szCs w:val="24"/>
        </w:rPr>
        <w:t xml:space="preserve">transgenic </w:t>
      </w:r>
      <w:r w:rsidRPr="001E7322">
        <w:rPr>
          <w:rFonts w:ascii="Times New Roman" w:eastAsia="바탕" w:hAnsi="Times New Roman" w:hint="eastAsia"/>
          <w:sz w:val="24"/>
          <w:szCs w:val="24"/>
        </w:rPr>
        <w:t>tomato peel</w:t>
      </w:r>
      <w:r w:rsidR="00730EE0">
        <w:rPr>
          <w:rFonts w:ascii="Times New Roman" w:eastAsia="바탕" w:hAnsi="Times New Roman"/>
          <w:sz w:val="24"/>
          <w:szCs w:val="24"/>
        </w:rPr>
        <w:t xml:space="preserve"> was observed</w:t>
      </w:r>
      <w:r w:rsidRPr="001E7322">
        <w:rPr>
          <w:rFonts w:ascii="Times New Roman" w:eastAsia="바탕" w:hAnsi="Times New Roman" w:hint="eastAsia"/>
          <w:sz w:val="24"/>
          <w:szCs w:val="24"/>
        </w:rPr>
        <w:t xml:space="preserve"> </w:t>
      </w:r>
      <w:r w:rsidRPr="001E7322">
        <w:rPr>
          <w:rFonts w:ascii="Times New Roman" w:eastAsia="바탕" w:hAnsi="Times New Roman"/>
          <w:sz w:val="24"/>
          <w:szCs w:val="24"/>
        </w:rPr>
        <w:t>b</w:t>
      </w:r>
      <w:r w:rsidRPr="001E7322">
        <w:rPr>
          <w:rFonts w:ascii="Times New Roman" w:eastAsia="바탕" w:hAnsi="Times New Roman" w:hint="eastAsia"/>
          <w:sz w:val="24"/>
          <w:szCs w:val="24"/>
        </w:rPr>
        <w:t>y overexpres</w:t>
      </w:r>
      <w:r w:rsidR="004824A5">
        <w:rPr>
          <w:rFonts w:ascii="Times New Roman" w:eastAsia="바탕" w:hAnsi="Times New Roman"/>
          <w:sz w:val="24"/>
          <w:szCs w:val="24"/>
        </w:rPr>
        <w:t>sion of</w:t>
      </w:r>
      <w:r w:rsidRPr="001E7322">
        <w:rPr>
          <w:rFonts w:ascii="Times New Roman" w:eastAsia="바탕" w:hAnsi="Times New Roman" w:hint="eastAsia"/>
          <w:sz w:val="24"/>
          <w:szCs w:val="24"/>
        </w:rPr>
        <w:t xml:space="preserve"> </w:t>
      </w:r>
      <w:r w:rsidR="004824A5">
        <w:rPr>
          <w:rFonts w:ascii="Times New Roman" w:eastAsia="바탕" w:hAnsi="Times New Roman"/>
          <w:sz w:val="24"/>
          <w:szCs w:val="24"/>
        </w:rPr>
        <w:t>the</w:t>
      </w:r>
      <w:r w:rsidRPr="001E7322">
        <w:rPr>
          <w:rFonts w:ascii="Times New Roman" w:eastAsia="바탕" w:hAnsi="Times New Roman"/>
          <w:sz w:val="24"/>
          <w:szCs w:val="24"/>
        </w:rPr>
        <w:t xml:space="preserve"> </w:t>
      </w:r>
      <w:r w:rsidRPr="001E7322">
        <w:rPr>
          <w:rFonts w:ascii="Times New Roman" w:eastAsia="바탕" w:hAnsi="Times New Roman" w:hint="eastAsia"/>
          <w:sz w:val="24"/>
          <w:szCs w:val="24"/>
        </w:rPr>
        <w:t xml:space="preserve">petunia </w:t>
      </w:r>
      <w:r w:rsidRPr="001E7322">
        <w:rPr>
          <w:rFonts w:ascii="Times New Roman" w:eastAsia="바탕" w:hAnsi="Times New Roman" w:hint="eastAsia"/>
          <w:i/>
          <w:sz w:val="24"/>
          <w:szCs w:val="24"/>
        </w:rPr>
        <w:t>CHI</w:t>
      </w:r>
      <w:r w:rsidR="004824A5">
        <w:rPr>
          <w:rFonts w:ascii="Times New Roman" w:eastAsia="바탕" w:hAnsi="Times New Roman"/>
          <w:sz w:val="24"/>
          <w:szCs w:val="24"/>
        </w:rPr>
        <w:t xml:space="preserve"> gene</w:t>
      </w:r>
      <w:r w:rsidR="00730EE0">
        <w:rPr>
          <w:rFonts w:ascii="Times New Roman" w:eastAsia="바탕" w:hAnsi="Times New Roman"/>
          <w:sz w:val="24"/>
          <w:szCs w:val="24"/>
        </w:rPr>
        <w:t xml:space="preserve">. The results </w:t>
      </w:r>
      <w:r w:rsidRPr="001E7322">
        <w:rPr>
          <w:rFonts w:ascii="Times New Roman" w:eastAsia="바탕" w:hAnsi="Times New Roman"/>
          <w:sz w:val="24"/>
          <w:szCs w:val="24"/>
        </w:rPr>
        <w:t>indicat</w:t>
      </w:r>
      <w:r w:rsidR="00730EE0">
        <w:rPr>
          <w:rFonts w:ascii="Times New Roman" w:eastAsia="바탕" w:hAnsi="Times New Roman"/>
          <w:sz w:val="24"/>
          <w:szCs w:val="24"/>
        </w:rPr>
        <w:t xml:space="preserve">ed </w:t>
      </w:r>
      <w:r w:rsidRPr="001E7322">
        <w:rPr>
          <w:rFonts w:ascii="Times New Roman" w:eastAsia="바탕" w:hAnsi="Times New Roman"/>
          <w:sz w:val="24"/>
          <w:szCs w:val="24"/>
        </w:rPr>
        <w:t xml:space="preserve">that the conversion of </w:t>
      </w:r>
      <w:proofErr w:type="spellStart"/>
      <w:r w:rsidRPr="001E7322">
        <w:rPr>
          <w:rFonts w:ascii="Times New Roman" w:eastAsia="바탕" w:hAnsi="Times New Roman"/>
          <w:sz w:val="24"/>
          <w:szCs w:val="24"/>
        </w:rPr>
        <w:t>narengenein</w:t>
      </w:r>
      <w:proofErr w:type="spellEnd"/>
      <w:r w:rsidRPr="001E7322">
        <w:rPr>
          <w:rFonts w:ascii="Times New Roman" w:eastAsia="바탕" w:hAnsi="Times New Roman"/>
          <w:sz w:val="24"/>
          <w:szCs w:val="24"/>
        </w:rPr>
        <w:t xml:space="preserve"> </w:t>
      </w:r>
      <w:proofErr w:type="spellStart"/>
      <w:r w:rsidRPr="001E7322">
        <w:rPr>
          <w:rFonts w:ascii="Times New Roman" w:eastAsia="바탕" w:hAnsi="Times New Roman"/>
          <w:sz w:val="24"/>
          <w:szCs w:val="24"/>
        </w:rPr>
        <w:t>chalcone</w:t>
      </w:r>
      <w:proofErr w:type="spellEnd"/>
      <w:r w:rsidRPr="001E7322">
        <w:rPr>
          <w:rFonts w:ascii="Times New Roman" w:eastAsia="바탕" w:hAnsi="Times New Roman"/>
          <w:sz w:val="24"/>
          <w:szCs w:val="24"/>
        </w:rPr>
        <w:t xml:space="preserve"> to </w:t>
      </w:r>
      <w:proofErr w:type="spellStart"/>
      <w:r w:rsidRPr="001E7322">
        <w:rPr>
          <w:rFonts w:ascii="Times New Roman" w:eastAsia="바탕" w:hAnsi="Times New Roman"/>
          <w:sz w:val="24"/>
          <w:szCs w:val="24"/>
        </w:rPr>
        <w:t>narengenin</w:t>
      </w:r>
      <w:proofErr w:type="spellEnd"/>
      <w:r w:rsidRPr="001E7322">
        <w:rPr>
          <w:rFonts w:ascii="Times New Roman" w:eastAsia="바탕" w:hAnsi="Times New Roman"/>
          <w:sz w:val="24"/>
          <w:szCs w:val="24"/>
        </w:rPr>
        <w:t xml:space="preserve"> is a </w:t>
      </w:r>
      <w:r w:rsidR="00A5030B">
        <w:rPr>
          <w:rFonts w:ascii="Times New Roman" w:eastAsia="바탕" w:hAnsi="Times New Roman"/>
          <w:sz w:val="24"/>
          <w:szCs w:val="24"/>
        </w:rPr>
        <w:t>rate-limiting step</w:t>
      </w:r>
      <w:r w:rsidR="00A5030B" w:rsidRPr="00A5030B">
        <w:rPr>
          <w:rFonts w:ascii="Times New Roman" w:eastAsia="바탕" w:hAnsi="Times New Roman"/>
          <w:sz w:val="24"/>
          <w:szCs w:val="24"/>
        </w:rPr>
        <w:t xml:space="preserve"> in </w:t>
      </w:r>
      <w:proofErr w:type="spellStart"/>
      <w:r w:rsidR="00A5030B" w:rsidRPr="00A5030B">
        <w:rPr>
          <w:rFonts w:ascii="Times New Roman" w:eastAsia="바탕" w:hAnsi="Times New Roman"/>
          <w:sz w:val="24"/>
          <w:szCs w:val="24"/>
        </w:rPr>
        <w:t>flavonol</w:t>
      </w:r>
      <w:proofErr w:type="spellEnd"/>
      <w:r w:rsidR="00A5030B" w:rsidRPr="00A5030B">
        <w:rPr>
          <w:rFonts w:ascii="Times New Roman" w:eastAsia="바탕" w:hAnsi="Times New Roman"/>
          <w:sz w:val="24"/>
          <w:szCs w:val="24"/>
        </w:rPr>
        <w:t xml:space="preserve"> biosynthesis</w:t>
      </w:r>
      <w:r w:rsidR="000477DF">
        <w:rPr>
          <w:rFonts w:ascii="Times New Roman" w:eastAsia="바탕" w:hAnsi="Times New Roman"/>
          <w:sz w:val="24"/>
          <w:szCs w:val="24"/>
        </w:rPr>
        <w:t xml:space="preserve"> </w:t>
      </w:r>
      <w:r w:rsidR="00A5030B" w:rsidRPr="00A5030B">
        <w:rPr>
          <w:rFonts w:ascii="Times New Roman" w:eastAsia="바탕" w:hAnsi="Times New Roman"/>
          <w:sz w:val="24"/>
          <w:szCs w:val="24"/>
        </w:rPr>
        <w:t xml:space="preserve">in </w:t>
      </w:r>
      <w:r w:rsidR="00815C54">
        <w:rPr>
          <w:rFonts w:ascii="Times New Roman" w:eastAsia="바탕" w:hAnsi="Times New Roman"/>
          <w:sz w:val="24"/>
          <w:szCs w:val="24"/>
        </w:rPr>
        <w:t xml:space="preserve">the </w:t>
      </w:r>
      <w:r w:rsidR="00A5030B" w:rsidRPr="00A5030B">
        <w:rPr>
          <w:rFonts w:ascii="Times New Roman" w:eastAsia="바탕" w:hAnsi="Times New Roman"/>
          <w:sz w:val="24"/>
          <w:szCs w:val="24"/>
        </w:rPr>
        <w:t>peel</w:t>
      </w:r>
      <w:r w:rsidR="00F3514F">
        <w:rPr>
          <w:rFonts w:ascii="Times New Roman" w:eastAsia="바탕" w:hAnsi="Times New Roman"/>
          <w:sz w:val="24"/>
          <w:szCs w:val="24"/>
        </w:rPr>
        <w:t xml:space="preserve"> and </w:t>
      </w:r>
      <w:r w:rsidR="00F3514F" w:rsidRPr="00F3514F">
        <w:rPr>
          <w:rFonts w:ascii="Times New Roman" w:eastAsia="바탕" w:hAnsi="Times New Roman" w:hint="eastAsia"/>
          <w:sz w:val="24"/>
          <w:szCs w:val="24"/>
        </w:rPr>
        <w:t xml:space="preserve">the overexpression of </w:t>
      </w:r>
      <w:r w:rsidR="00F3514F" w:rsidRPr="00F3514F">
        <w:rPr>
          <w:rFonts w:ascii="Times New Roman" w:eastAsia="바탕" w:hAnsi="Times New Roman" w:hint="eastAsia"/>
          <w:i/>
          <w:sz w:val="24"/>
          <w:szCs w:val="24"/>
        </w:rPr>
        <w:t>CHI</w:t>
      </w:r>
      <w:r w:rsidR="00F3514F" w:rsidRPr="00F3514F">
        <w:rPr>
          <w:rFonts w:ascii="Times New Roman" w:eastAsia="바탕" w:hAnsi="Times New Roman" w:hint="eastAsia"/>
          <w:sz w:val="24"/>
          <w:szCs w:val="24"/>
        </w:rPr>
        <w:t xml:space="preserve"> </w:t>
      </w:r>
      <w:r w:rsidR="00F3514F" w:rsidRPr="00F3514F">
        <w:rPr>
          <w:rFonts w:ascii="Times New Roman" w:eastAsia="바탕" w:hAnsi="Times New Roman"/>
          <w:sz w:val="24"/>
          <w:szCs w:val="24"/>
        </w:rPr>
        <w:t xml:space="preserve">alleviates a major bottleneck </w:t>
      </w:r>
      <w:r w:rsidR="00730EE0">
        <w:rPr>
          <w:rFonts w:ascii="Times New Roman" w:eastAsia="바탕" w:hAnsi="Times New Roman"/>
          <w:sz w:val="24"/>
          <w:szCs w:val="24"/>
        </w:rPr>
        <w:t>and</w:t>
      </w:r>
      <w:r w:rsidR="00730EE0" w:rsidRPr="00F3514F">
        <w:rPr>
          <w:rFonts w:ascii="Times New Roman" w:eastAsia="바탕" w:hAnsi="Times New Roman"/>
          <w:sz w:val="24"/>
          <w:szCs w:val="24"/>
        </w:rPr>
        <w:t xml:space="preserve"> </w:t>
      </w:r>
      <w:r w:rsidR="00F3514F" w:rsidRPr="00F3514F">
        <w:rPr>
          <w:rFonts w:ascii="Times New Roman" w:eastAsia="바탕" w:hAnsi="Times New Roman"/>
          <w:sz w:val="24"/>
          <w:szCs w:val="24"/>
        </w:rPr>
        <w:t xml:space="preserve">causes a </w:t>
      </w:r>
      <w:r w:rsidR="00F3514F" w:rsidRPr="00F3514F">
        <w:rPr>
          <w:rFonts w:ascii="Times New Roman" w:eastAsia="바탕" w:hAnsi="Times New Roman" w:hint="eastAsia"/>
          <w:sz w:val="24"/>
          <w:szCs w:val="24"/>
        </w:rPr>
        <w:t xml:space="preserve">significant increase </w:t>
      </w:r>
      <w:r w:rsidR="00F3514F" w:rsidRPr="00F3514F">
        <w:rPr>
          <w:rFonts w:ascii="Times New Roman" w:eastAsia="바탕" w:hAnsi="Times New Roman"/>
          <w:sz w:val="24"/>
          <w:szCs w:val="24"/>
        </w:rPr>
        <w:t xml:space="preserve">in the </w:t>
      </w:r>
      <w:r w:rsidR="00667D4F">
        <w:rPr>
          <w:rFonts w:ascii="Times New Roman" w:eastAsia="바탕" w:hAnsi="Times New Roman"/>
          <w:sz w:val="24"/>
          <w:szCs w:val="24"/>
        </w:rPr>
        <w:t>levels</w:t>
      </w:r>
      <w:r w:rsidR="00F3514F" w:rsidRPr="00F3514F">
        <w:rPr>
          <w:rFonts w:ascii="Times New Roman" w:eastAsia="바탕" w:hAnsi="Times New Roman"/>
          <w:sz w:val="24"/>
          <w:szCs w:val="24"/>
        </w:rPr>
        <w:t xml:space="preserve"> of the </w:t>
      </w:r>
      <w:proofErr w:type="spellStart"/>
      <w:r w:rsidR="00F3514F" w:rsidRPr="00F3514F">
        <w:rPr>
          <w:rFonts w:ascii="Times New Roman" w:eastAsia="바탕" w:hAnsi="Times New Roman" w:hint="eastAsia"/>
          <w:sz w:val="24"/>
          <w:szCs w:val="24"/>
        </w:rPr>
        <w:t>flavonol</w:t>
      </w:r>
      <w:r w:rsidR="00F3514F">
        <w:rPr>
          <w:rFonts w:ascii="Times New Roman" w:eastAsia="바탕" w:hAnsi="Times New Roman"/>
          <w:sz w:val="24"/>
          <w:szCs w:val="24"/>
        </w:rPr>
        <w:t>s</w:t>
      </w:r>
      <w:proofErr w:type="spellEnd"/>
      <w:r w:rsidRPr="001E7322">
        <w:rPr>
          <w:rFonts w:ascii="Times New Roman" w:eastAsia="바탕" w:hAnsi="Times New Roman"/>
          <w:sz w:val="24"/>
          <w:szCs w:val="24"/>
        </w:rPr>
        <w:t xml:space="preserve"> </w:t>
      </w:r>
      <w:r w:rsidRPr="001E7322">
        <w:rPr>
          <w:rFonts w:ascii="Times New Roman" w:eastAsia="바탕" w:hAnsi="Times New Roman"/>
          <w:sz w:val="24"/>
          <w:szCs w:val="24"/>
        </w:rPr>
        <w:fldChar w:fldCharType="begin"/>
      </w:r>
      <w:r w:rsidR="007F7C47">
        <w:rPr>
          <w:rFonts w:ascii="Times New Roman" w:eastAsia="바탕" w:hAnsi="Times New Roman"/>
          <w:sz w:val="24"/>
          <w:szCs w:val="24"/>
        </w:rPr>
        <w:instrText xml:space="preserve"> ADDIN EN.CITE &lt;EndNote&gt;&lt;Cite&gt;&lt;Author&gt;Muir&lt;/Author&gt;&lt;Year&gt;2001&lt;/Year&gt;&lt;RecNum&gt;1&lt;/RecNum&gt;&lt;DisplayText&gt;(Muir et al. 2001)&lt;/DisplayText&gt;&lt;record&gt;&lt;rec-number&gt;1&lt;/rec-number&gt;&lt;foreign-keys&gt;&lt;key app="EN" db-id="w2xtaw557wwfrreeratptzs8t5atprsfrdde"&gt;1&lt;/key&gt;&lt;/foreign-keys&gt;&lt;ref-type name="Journal Article"&gt;17&lt;/ref-type&gt;&lt;contributors&gt;&lt;authors&gt;&lt;author&gt;Muir, Shelagh R&lt;/author&gt;&lt;author&gt;Collins, Geooff J.&lt;/author&gt;&lt;author&gt;Robinson, Susan&lt;/author&gt;&lt;author&gt;Hughes, Stephen&lt;/author&gt;&lt;author&gt;Bovy, Arnaud&lt;/author&gt;&lt;author&gt;Vos, C. H. Ric De&lt;/author&gt;&lt;author&gt;Tunen, Arjen J. van&lt;/author&gt;&lt;author&gt;Verhoeyen, Martine E.&lt;/author&gt;&lt;/authors&gt;&lt;/contributors&gt;&lt;titles&gt;&lt;title&gt;Overexpression of petunia chalcone isomerase in tomato results in fruit containing increased levels of flavonols &lt;/title&gt;&lt;secondary-title&gt;Nat Biotechonol&lt;/secondary-title&gt;&lt;/titles&gt;&lt;periodical&gt;&lt;full-title&gt;Nat Biotechonol&lt;/full-title&gt;&lt;/periodical&gt;&lt;pages&gt;470-474&lt;/pages&gt;&lt;volume&gt;19&lt;/volume&gt;&lt;dates&gt;&lt;year&gt;2001&lt;/year&gt;&lt;/dates&gt;&lt;urls&gt;&lt;/urls&gt;&lt;/record&gt;&lt;/Cite&gt;&lt;/EndNote&gt;</w:instrText>
      </w:r>
      <w:r w:rsidRPr="001E7322">
        <w:rPr>
          <w:rFonts w:ascii="Times New Roman" w:eastAsia="바탕" w:hAnsi="Times New Roman"/>
          <w:sz w:val="24"/>
          <w:szCs w:val="24"/>
        </w:rPr>
        <w:fldChar w:fldCharType="separate"/>
      </w:r>
      <w:r w:rsidR="007F7C47">
        <w:rPr>
          <w:rFonts w:ascii="Times New Roman" w:eastAsia="바탕" w:hAnsi="Times New Roman"/>
          <w:noProof/>
          <w:sz w:val="24"/>
          <w:szCs w:val="24"/>
        </w:rPr>
        <w:t>(</w:t>
      </w:r>
      <w:hyperlink w:anchor="_ENREF_18" w:tooltip="Muir, 2001 #1" w:history="1">
        <w:r w:rsidR="008463C2">
          <w:rPr>
            <w:rFonts w:ascii="Times New Roman" w:eastAsia="바탕" w:hAnsi="Times New Roman"/>
            <w:noProof/>
            <w:sz w:val="24"/>
            <w:szCs w:val="24"/>
          </w:rPr>
          <w:t>Muir et al. 2001</w:t>
        </w:r>
      </w:hyperlink>
      <w:r w:rsidR="007F7C47">
        <w:rPr>
          <w:rFonts w:ascii="Times New Roman" w:eastAsia="바탕" w:hAnsi="Times New Roman"/>
          <w:noProof/>
          <w:sz w:val="24"/>
          <w:szCs w:val="24"/>
        </w:rPr>
        <w:t>)</w:t>
      </w:r>
      <w:r w:rsidRPr="001E7322">
        <w:rPr>
          <w:rFonts w:ascii="Times New Roman" w:eastAsia="바탕" w:hAnsi="Times New Roman"/>
          <w:sz w:val="24"/>
          <w:szCs w:val="24"/>
        </w:rPr>
        <w:fldChar w:fldCharType="end"/>
      </w:r>
      <w:r w:rsidRPr="001E7322">
        <w:rPr>
          <w:rFonts w:ascii="Times New Roman" w:eastAsia="바탕" w:hAnsi="Times New Roman"/>
          <w:sz w:val="24"/>
          <w:szCs w:val="24"/>
        </w:rPr>
        <w:t>.</w:t>
      </w:r>
    </w:p>
    <w:p w14:paraId="3F69DCC6" w14:textId="777DA6C7" w:rsidR="00A64002" w:rsidRPr="008748A4" w:rsidRDefault="005B67D9" w:rsidP="00A54831">
      <w:pPr>
        <w:spacing w:after="0" w:line="360" w:lineRule="auto"/>
        <w:rPr>
          <w:rFonts w:ascii="Times New Roman" w:eastAsia="바탕" w:hAnsi="Times New Roman"/>
          <w:iCs/>
          <w:sz w:val="24"/>
          <w:szCs w:val="24"/>
        </w:rPr>
      </w:pPr>
      <w:r>
        <w:rPr>
          <w:rFonts w:ascii="Times New Roman" w:eastAsia="바탕" w:hAnsi="Times New Roman" w:hint="eastAsia"/>
          <w:sz w:val="24"/>
          <w:szCs w:val="24"/>
        </w:rPr>
        <w:tab/>
      </w:r>
      <w:r w:rsidR="0026547C" w:rsidRPr="0026547C">
        <w:rPr>
          <w:rFonts w:ascii="Times New Roman" w:eastAsia="바탕" w:hAnsi="Times New Roman"/>
          <w:sz w:val="24"/>
          <w:szCs w:val="24"/>
        </w:rPr>
        <w:t>Heterologous</w:t>
      </w:r>
      <w:r w:rsidR="0046692E">
        <w:rPr>
          <w:rFonts w:ascii="Times New Roman" w:eastAsia="바탕" w:hAnsi="Times New Roman" w:hint="eastAsia"/>
          <w:sz w:val="24"/>
          <w:szCs w:val="24"/>
        </w:rPr>
        <w:t xml:space="preserve"> </w:t>
      </w:r>
      <w:r w:rsidR="00F14060">
        <w:rPr>
          <w:rFonts w:ascii="Times New Roman" w:eastAsia="바탕" w:hAnsi="Times New Roman" w:hint="eastAsia"/>
          <w:sz w:val="24"/>
          <w:szCs w:val="24"/>
        </w:rPr>
        <w:t>o</w:t>
      </w:r>
      <w:r w:rsidR="00F14060">
        <w:rPr>
          <w:rFonts w:ascii="Times New Roman" w:eastAsia="바탕" w:hAnsi="Times New Roman"/>
          <w:sz w:val="24"/>
          <w:szCs w:val="24"/>
        </w:rPr>
        <w:t>verexpression</w:t>
      </w:r>
      <w:r w:rsidR="004A4AB7" w:rsidRPr="004A4AB7">
        <w:rPr>
          <w:rFonts w:ascii="Times New Roman" w:eastAsia="바탕" w:hAnsi="Times New Roman"/>
          <w:sz w:val="24"/>
          <w:szCs w:val="24"/>
        </w:rPr>
        <w:t xml:space="preserve"> of </w:t>
      </w:r>
      <w:r w:rsidR="004A4AB7" w:rsidRPr="000A33DE">
        <w:rPr>
          <w:rFonts w:ascii="Times New Roman" w:eastAsia="바탕" w:hAnsi="Times New Roman"/>
          <w:i/>
          <w:sz w:val="24"/>
          <w:szCs w:val="24"/>
        </w:rPr>
        <w:t>Del</w:t>
      </w:r>
      <w:r w:rsidR="004A4AB7" w:rsidRPr="004A4AB7">
        <w:rPr>
          <w:rFonts w:ascii="Times New Roman" w:eastAsia="바탕" w:hAnsi="Times New Roman"/>
          <w:sz w:val="24"/>
          <w:szCs w:val="24"/>
        </w:rPr>
        <w:t xml:space="preserve"> and </w:t>
      </w:r>
      <w:r w:rsidR="004A4AB7" w:rsidRPr="000A33DE">
        <w:rPr>
          <w:rFonts w:ascii="Times New Roman" w:eastAsia="바탕" w:hAnsi="Times New Roman"/>
          <w:i/>
          <w:sz w:val="24"/>
          <w:szCs w:val="24"/>
        </w:rPr>
        <w:t>Ros1</w:t>
      </w:r>
      <w:r w:rsidR="004A4AB7" w:rsidRPr="004A4AB7">
        <w:rPr>
          <w:rFonts w:ascii="Times New Roman" w:eastAsia="바탕" w:hAnsi="Times New Roman"/>
          <w:sz w:val="24"/>
          <w:szCs w:val="24"/>
        </w:rPr>
        <w:t xml:space="preserve"> </w:t>
      </w:r>
      <w:r w:rsidR="00E328AB">
        <w:rPr>
          <w:rFonts w:ascii="Times New Roman" w:eastAsia="바탕" w:hAnsi="Times New Roman"/>
          <w:sz w:val="24"/>
          <w:szCs w:val="24"/>
        </w:rPr>
        <w:t>(</w:t>
      </w:r>
      <w:r w:rsidR="00E328AB" w:rsidRPr="0026547C">
        <w:rPr>
          <w:rFonts w:ascii="Times New Roman" w:eastAsia="바탕" w:hAnsi="Times New Roman"/>
          <w:i/>
          <w:sz w:val="24"/>
          <w:szCs w:val="24"/>
        </w:rPr>
        <w:t>DR</w:t>
      </w:r>
      <w:r w:rsidR="00E328AB">
        <w:rPr>
          <w:rFonts w:ascii="Times New Roman" w:eastAsia="바탕" w:hAnsi="Times New Roman"/>
          <w:sz w:val="24"/>
          <w:szCs w:val="24"/>
        </w:rPr>
        <w:t>)</w:t>
      </w:r>
      <w:r w:rsidR="001E2795">
        <w:rPr>
          <w:rFonts w:ascii="Times New Roman" w:eastAsia="바탕" w:hAnsi="Times New Roman"/>
          <w:sz w:val="24"/>
          <w:szCs w:val="24"/>
        </w:rPr>
        <w:t xml:space="preserve"> </w:t>
      </w:r>
      <w:r w:rsidR="005B2803">
        <w:rPr>
          <w:rFonts w:ascii="Times New Roman" w:eastAsia="바탕" w:hAnsi="Times New Roman"/>
          <w:sz w:val="24"/>
          <w:szCs w:val="24"/>
        </w:rPr>
        <w:t xml:space="preserve">in tomatoes </w:t>
      </w:r>
      <w:r w:rsidR="004A4AB7" w:rsidRPr="004A4AB7">
        <w:rPr>
          <w:rFonts w:ascii="Times New Roman" w:eastAsia="바탕" w:hAnsi="Times New Roman"/>
          <w:sz w:val="24"/>
          <w:szCs w:val="24"/>
        </w:rPr>
        <w:t>increase</w:t>
      </w:r>
      <w:r w:rsidR="00B84C53">
        <w:rPr>
          <w:rFonts w:ascii="Times New Roman" w:eastAsia="바탕" w:hAnsi="Times New Roman"/>
          <w:sz w:val="24"/>
          <w:szCs w:val="24"/>
        </w:rPr>
        <w:t>s</w:t>
      </w:r>
      <w:r w:rsidR="004A4AB7" w:rsidRPr="004A4AB7">
        <w:rPr>
          <w:rFonts w:ascii="Times New Roman" w:eastAsia="바탕" w:hAnsi="Times New Roman"/>
          <w:sz w:val="24"/>
          <w:szCs w:val="24"/>
        </w:rPr>
        <w:t xml:space="preserve"> the </w:t>
      </w:r>
      <w:r w:rsidR="00F14060">
        <w:rPr>
          <w:rFonts w:ascii="Times New Roman" w:eastAsia="바탕" w:hAnsi="Times New Roman" w:hint="eastAsia"/>
          <w:sz w:val="24"/>
          <w:szCs w:val="24"/>
        </w:rPr>
        <w:t>activity</w:t>
      </w:r>
      <w:r w:rsidR="004A4AB7" w:rsidRPr="004A4AB7">
        <w:rPr>
          <w:rFonts w:ascii="Times New Roman" w:eastAsia="바탕" w:hAnsi="Times New Roman"/>
          <w:sz w:val="24"/>
          <w:szCs w:val="24"/>
        </w:rPr>
        <w:t xml:space="preserve"> of</w:t>
      </w:r>
      <w:r w:rsidR="00F14060">
        <w:rPr>
          <w:rFonts w:ascii="Times New Roman" w:eastAsia="바탕" w:hAnsi="Times New Roman" w:hint="eastAsia"/>
          <w:sz w:val="24"/>
          <w:szCs w:val="24"/>
        </w:rPr>
        <w:t xml:space="preserve"> endogenous</w:t>
      </w:r>
      <w:r w:rsidR="006D550A">
        <w:rPr>
          <w:rFonts w:ascii="Times New Roman" w:eastAsia="바탕" w:hAnsi="Times New Roman" w:hint="eastAsia"/>
          <w:sz w:val="24"/>
          <w:szCs w:val="24"/>
        </w:rPr>
        <w:t xml:space="preserve"> </w:t>
      </w:r>
      <w:r w:rsidR="006D550A" w:rsidRPr="000A33DE">
        <w:rPr>
          <w:rFonts w:ascii="Times New Roman" w:eastAsia="바탕" w:hAnsi="Times New Roman" w:hint="eastAsia"/>
          <w:i/>
          <w:sz w:val="24"/>
          <w:szCs w:val="24"/>
        </w:rPr>
        <w:t>CHI</w:t>
      </w:r>
      <w:r w:rsidR="006D550A">
        <w:rPr>
          <w:rFonts w:ascii="Times New Roman" w:eastAsia="바탕" w:hAnsi="Times New Roman" w:hint="eastAsia"/>
          <w:sz w:val="24"/>
          <w:szCs w:val="24"/>
        </w:rPr>
        <w:t xml:space="preserve">, but </w:t>
      </w:r>
      <w:r w:rsidR="00743517">
        <w:rPr>
          <w:rFonts w:ascii="Times New Roman" w:eastAsia="바탕" w:hAnsi="Times New Roman" w:hint="eastAsia"/>
          <w:sz w:val="24"/>
          <w:szCs w:val="24"/>
        </w:rPr>
        <w:t xml:space="preserve">not </w:t>
      </w:r>
      <w:r w:rsidR="00B84C53">
        <w:rPr>
          <w:rFonts w:ascii="Times New Roman" w:eastAsia="바탕" w:hAnsi="Times New Roman"/>
          <w:sz w:val="24"/>
          <w:szCs w:val="24"/>
        </w:rPr>
        <w:t xml:space="preserve">sufficiently </w:t>
      </w:r>
      <w:r w:rsidR="006271ED">
        <w:rPr>
          <w:rFonts w:ascii="Times New Roman" w:eastAsia="바탕" w:hAnsi="Times New Roman" w:hint="eastAsia"/>
          <w:sz w:val="24"/>
          <w:szCs w:val="24"/>
        </w:rPr>
        <w:t>to resolve the bottleneck</w:t>
      </w:r>
      <w:r w:rsidR="00743517">
        <w:rPr>
          <w:rFonts w:ascii="Times New Roman" w:eastAsia="바탕" w:hAnsi="Times New Roman" w:hint="eastAsia"/>
          <w:sz w:val="24"/>
          <w:szCs w:val="24"/>
        </w:rPr>
        <w:t xml:space="preserve"> </w:t>
      </w:r>
      <w:r w:rsidR="00714F0B">
        <w:rPr>
          <w:rFonts w:ascii="Times New Roman" w:eastAsia="바탕"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7F7C47">
        <w:rPr>
          <w:rFonts w:ascii="Times New Roman" w:eastAsia="바탕" w:hAnsi="Times New Roman"/>
          <w:sz w:val="24"/>
          <w:szCs w:val="24"/>
        </w:rPr>
        <w:instrText xml:space="preserve"> ADDIN EN.CITE </w:instrText>
      </w:r>
      <w:r w:rsidR="007F7C47">
        <w:rPr>
          <w:rFonts w:ascii="Times New Roman" w:eastAsia="바탕"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7F7C47">
        <w:rPr>
          <w:rFonts w:ascii="Times New Roman" w:eastAsia="바탕" w:hAnsi="Times New Roman"/>
          <w:sz w:val="24"/>
          <w:szCs w:val="24"/>
        </w:rPr>
        <w:instrText xml:space="preserve"> ADDIN EN.CITE.DATA </w:instrText>
      </w:r>
      <w:r w:rsidR="007F7C47">
        <w:rPr>
          <w:rFonts w:ascii="Times New Roman" w:eastAsia="바탕" w:hAnsi="Times New Roman"/>
          <w:sz w:val="24"/>
          <w:szCs w:val="24"/>
        </w:rPr>
      </w:r>
      <w:r w:rsidR="007F7C47">
        <w:rPr>
          <w:rFonts w:ascii="Times New Roman" w:eastAsia="바탕" w:hAnsi="Times New Roman"/>
          <w:sz w:val="24"/>
          <w:szCs w:val="24"/>
        </w:rPr>
        <w:fldChar w:fldCharType="end"/>
      </w:r>
      <w:r w:rsidR="00714F0B">
        <w:rPr>
          <w:rFonts w:ascii="Times New Roman" w:eastAsia="바탕" w:hAnsi="Times New Roman"/>
          <w:sz w:val="24"/>
          <w:szCs w:val="24"/>
        </w:rPr>
      </w:r>
      <w:r w:rsidR="00714F0B">
        <w:rPr>
          <w:rFonts w:ascii="Times New Roman" w:eastAsia="바탕" w:hAnsi="Times New Roman"/>
          <w:sz w:val="24"/>
          <w:szCs w:val="24"/>
        </w:rPr>
        <w:fldChar w:fldCharType="separate"/>
      </w:r>
      <w:r w:rsidR="007F7C47">
        <w:rPr>
          <w:rFonts w:ascii="Times New Roman" w:eastAsia="바탕" w:hAnsi="Times New Roman"/>
          <w:noProof/>
          <w:sz w:val="24"/>
          <w:szCs w:val="24"/>
        </w:rPr>
        <w:t>(</w:t>
      </w:r>
      <w:hyperlink w:anchor="_ENREF_2" w:tooltip="Butelli, 2008 #122" w:history="1">
        <w:r w:rsidR="008463C2">
          <w:rPr>
            <w:rFonts w:ascii="Times New Roman" w:eastAsia="바탕" w:hAnsi="Times New Roman"/>
            <w:noProof/>
            <w:sz w:val="24"/>
            <w:szCs w:val="24"/>
          </w:rPr>
          <w:t>Butelli et al. 2008</w:t>
        </w:r>
      </w:hyperlink>
      <w:r w:rsidR="007F7C47">
        <w:rPr>
          <w:rFonts w:ascii="Times New Roman" w:eastAsia="바탕" w:hAnsi="Times New Roman"/>
          <w:noProof/>
          <w:sz w:val="24"/>
          <w:szCs w:val="24"/>
        </w:rPr>
        <w:t>)</w:t>
      </w:r>
      <w:r w:rsidR="00714F0B">
        <w:rPr>
          <w:rFonts w:ascii="Times New Roman" w:eastAsia="바탕" w:hAnsi="Times New Roman"/>
          <w:sz w:val="24"/>
          <w:szCs w:val="24"/>
        </w:rPr>
        <w:fldChar w:fldCharType="end"/>
      </w:r>
      <w:r w:rsidR="00D1224B">
        <w:rPr>
          <w:rFonts w:ascii="Times New Roman" w:eastAsia="바탕" w:hAnsi="Times New Roman" w:hint="eastAsia"/>
          <w:sz w:val="24"/>
          <w:szCs w:val="24"/>
        </w:rPr>
        <w:t>.</w:t>
      </w:r>
      <w:r w:rsidR="00E328AB">
        <w:rPr>
          <w:rFonts w:ascii="Times New Roman" w:eastAsia="바탕" w:hAnsi="Times New Roman"/>
          <w:sz w:val="24"/>
          <w:szCs w:val="24"/>
        </w:rPr>
        <w:t xml:space="preserve"> </w:t>
      </w:r>
      <w:r w:rsidR="00300C11">
        <w:rPr>
          <w:rFonts w:ascii="Times New Roman" w:eastAsia="바탕" w:hAnsi="Times New Roman"/>
          <w:sz w:val="24"/>
          <w:szCs w:val="24"/>
        </w:rPr>
        <w:t xml:space="preserve">Since </w:t>
      </w:r>
      <w:r w:rsidR="00E328AB">
        <w:rPr>
          <w:rFonts w:ascii="Times New Roman" w:eastAsia="바탕" w:hAnsi="Times New Roman"/>
          <w:sz w:val="24"/>
          <w:szCs w:val="24"/>
        </w:rPr>
        <w:t xml:space="preserve">CHI is a major </w:t>
      </w:r>
      <w:r w:rsidR="000477DF" w:rsidRPr="000477DF">
        <w:rPr>
          <w:rFonts w:ascii="Times New Roman" w:eastAsia="바탕" w:hAnsi="Times New Roman"/>
          <w:sz w:val="24"/>
          <w:szCs w:val="24"/>
        </w:rPr>
        <w:t>rate-limiting step</w:t>
      </w:r>
      <w:r w:rsidR="00E328AB">
        <w:rPr>
          <w:rFonts w:ascii="Times New Roman" w:eastAsia="바탕" w:hAnsi="Times New Roman"/>
          <w:sz w:val="24"/>
          <w:szCs w:val="24"/>
        </w:rPr>
        <w:t xml:space="preserve"> </w:t>
      </w:r>
      <w:r w:rsidR="000A798D" w:rsidRPr="000A798D">
        <w:rPr>
          <w:rFonts w:ascii="Times New Roman" w:eastAsia="바탕" w:hAnsi="Times New Roman"/>
          <w:sz w:val="24"/>
          <w:szCs w:val="24"/>
        </w:rPr>
        <w:t xml:space="preserve">in </w:t>
      </w:r>
      <w:proofErr w:type="spellStart"/>
      <w:r w:rsidR="000A798D" w:rsidRPr="000A798D">
        <w:rPr>
          <w:rFonts w:ascii="Times New Roman" w:eastAsia="바탕" w:hAnsi="Times New Roman"/>
          <w:sz w:val="24"/>
          <w:szCs w:val="24"/>
        </w:rPr>
        <w:t>flavonol</w:t>
      </w:r>
      <w:proofErr w:type="spellEnd"/>
      <w:r w:rsidR="000A798D" w:rsidRPr="000A798D">
        <w:rPr>
          <w:rFonts w:ascii="Times New Roman" w:eastAsia="바탕" w:hAnsi="Times New Roman"/>
          <w:sz w:val="24"/>
          <w:szCs w:val="24"/>
        </w:rPr>
        <w:t xml:space="preserve"> biosynthesis</w:t>
      </w:r>
      <w:r w:rsidR="00EB3256">
        <w:rPr>
          <w:rFonts w:ascii="Times New Roman" w:eastAsia="바탕" w:hAnsi="Times New Roman"/>
          <w:sz w:val="24"/>
          <w:szCs w:val="24"/>
        </w:rPr>
        <w:t xml:space="preserve">, </w:t>
      </w:r>
      <w:r w:rsidR="000A798D" w:rsidRPr="000A798D">
        <w:rPr>
          <w:rFonts w:ascii="Times New Roman" w:eastAsia="바탕" w:hAnsi="Times New Roman"/>
          <w:iCs/>
          <w:sz w:val="24"/>
          <w:szCs w:val="24"/>
        </w:rPr>
        <w:t xml:space="preserve">we hypothesize that </w:t>
      </w:r>
      <w:r w:rsidR="005B23B7">
        <w:rPr>
          <w:rFonts w:ascii="Times New Roman" w:eastAsia="바탕" w:hAnsi="Times New Roman"/>
          <w:sz w:val="24"/>
          <w:szCs w:val="24"/>
        </w:rPr>
        <w:t>co-</w:t>
      </w:r>
      <w:r w:rsidR="00E328AB">
        <w:rPr>
          <w:rFonts w:ascii="Times New Roman" w:eastAsia="바탕" w:hAnsi="Times New Roman"/>
          <w:sz w:val="24"/>
          <w:szCs w:val="24"/>
        </w:rPr>
        <w:t xml:space="preserve">expressing </w:t>
      </w:r>
      <w:r w:rsidR="00E328AB" w:rsidRPr="00B04E5D">
        <w:rPr>
          <w:rFonts w:ascii="Times New Roman" w:eastAsia="바탕" w:hAnsi="Times New Roman"/>
          <w:i/>
          <w:sz w:val="24"/>
          <w:szCs w:val="24"/>
        </w:rPr>
        <w:t>CHI</w:t>
      </w:r>
      <w:r w:rsidR="00E328AB">
        <w:rPr>
          <w:rFonts w:ascii="Times New Roman" w:eastAsia="바탕" w:hAnsi="Times New Roman"/>
          <w:sz w:val="24"/>
          <w:szCs w:val="24"/>
        </w:rPr>
        <w:t xml:space="preserve"> </w:t>
      </w:r>
      <w:r w:rsidR="0079677B">
        <w:rPr>
          <w:rFonts w:ascii="Times New Roman" w:eastAsia="바탕" w:hAnsi="Times New Roman"/>
          <w:sz w:val="24"/>
          <w:szCs w:val="24"/>
        </w:rPr>
        <w:t xml:space="preserve">in </w:t>
      </w:r>
      <w:r w:rsidR="0079677B" w:rsidRPr="0079677B">
        <w:rPr>
          <w:rFonts w:ascii="Times New Roman" w:eastAsia="바탕" w:hAnsi="Times New Roman"/>
          <w:sz w:val="24"/>
          <w:szCs w:val="24"/>
        </w:rPr>
        <w:t xml:space="preserve">the </w:t>
      </w:r>
      <w:r w:rsidR="0079677B" w:rsidRPr="0079677B">
        <w:rPr>
          <w:rFonts w:ascii="Times New Roman" w:eastAsia="바탕" w:hAnsi="Times New Roman"/>
          <w:i/>
          <w:sz w:val="24"/>
          <w:szCs w:val="24"/>
        </w:rPr>
        <w:t>DR</w:t>
      </w:r>
      <w:r w:rsidR="0079677B" w:rsidRPr="0079677B">
        <w:rPr>
          <w:rFonts w:ascii="Times New Roman" w:eastAsia="바탕" w:hAnsi="Times New Roman"/>
          <w:sz w:val="24"/>
          <w:szCs w:val="24"/>
        </w:rPr>
        <w:t>-expressing transgen</w:t>
      </w:r>
      <w:r w:rsidR="00730EE0">
        <w:rPr>
          <w:rFonts w:ascii="Times New Roman" w:eastAsia="바탕" w:hAnsi="Times New Roman"/>
          <w:sz w:val="24"/>
          <w:szCs w:val="24"/>
        </w:rPr>
        <w:t xml:space="preserve">ic </w:t>
      </w:r>
      <w:r w:rsidR="008A0447">
        <w:rPr>
          <w:rFonts w:ascii="Times New Roman" w:eastAsia="바탕" w:hAnsi="Times New Roman"/>
          <w:sz w:val="24"/>
          <w:szCs w:val="24"/>
        </w:rPr>
        <w:t xml:space="preserve">tomato </w:t>
      </w:r>
      <w:r w:rsidR="0079677B" w:rsidRPr="0079677B">
        <w:rPr>
          <w:rFonts w:ascii="Times New Roman" w:eastAsia="바탕" w:hAnsi="Times New Roman"/>
          <w:sz w:val="24"/>
          <w:szCs w:val="24"/>
        </w:rPr>
        <w:t xml:space="preserve">lines </w:t>
      </w:r>
      <w:r w:rsidR="00730EE0">
        <w:rPr>
          <w:rFonts w:ascii="Times New Roman" w:eastAsia="바탕" w:hAnsi="Times New Roman"/>
          <w:sz w:val="24"/>
          <w:szCs w:val="24"/>
        </w:rPr>
        <w:t xml:space="preserve">could </w:t>
      </w:r>
      <w:r w:rsidR="00E328AB">
        <w:rPr>
          <w:rFonts w:ascii="Times New Roman" w:eastAsia="바탕" w:hAnsi="Times New Roman"/>
          <w:sz w:val="24"/>
          <w:szCs w:val="24"/>
        </w:rPr>
        <w:t>full</w:t>
      </w:r>
      <w:r w:rsidR="00730EE0">
        <w:rPr>
          <w:rFonts w:ascii="Times New Roman" w:eastAsia="바탕" w:hAnsi="Times New Roman"/>
          <w:sz w:val="24"/>
          <w:szCs w:val="24"/>
        </w:rPr>
        <w:t>y</w:t>
      </w:r>
      <w:r w:rsidR="00E328AB">
        <w:rPr>
          <w:rFonts w:ascii="Times New Roman" w:eastAsia="바탕" w:hAnsi="Times New Roman"/>
          <w:sz w:val="24"/>
          <w:szCs w:val="24"/>
        </w:rPr>
        <w:t xml:space="preserve"> </w:t>
      </w:r>
      <w:r w:rsidR="00730EE0">
        <w:rPr>
          <w:rFonts w:ascii="Times New Roman" w:eastAsia="바탕" w:hAnsi="Times New Roman"/>
          <w:sz w:val="24"/>
          <w:szCs w:val="24"/>
        </w:rPr>
        <w:t>maximize</w:t>
      </w:r>
      <w:r w:rsidR="0079677B" w:rsidRPr="0079677B">
        <w:rPr>
          <w:rFonts w:ascii="Times New Roman" w:eastAsia="바탕" w:hAnsi="Times New Roman"/>
          <w:sz w:val="24"/>
          <w:szCs w:val="24"/>
        </w:rPr>
        <w:t xml:space="preserve"> </w:t>
      </w:r>
      <w:r w:rsidR="0079677B" w:rsidRPr="0079677B">
        <w:rPr>
          <w:rFonts w:ascii="Times New Roman" w:eastAsia="바탕" w:hAnsi="Times New Roman" w:hint="eastAsia"/>
          <w:sz w:val="24"/>
          <w:szCs w:val="24"/>
        </w:rPr>
        <w:t xml:space="preserve">anthocyanin </w:t>
      </w:r>
      <w:r w:rsidR="0079677B">
        <w:rPr>
          <w:rFonts w:ascii="Times New Roman" w:eastAsia="바탕" w:hAnsi="Times New Roman"/>
          <w:sz w:val="24"/>
          <w:szCs w:val="24"/>
        </w:rPr>
        <w:t xml:space="preserve">and </w:t>
      </w:r>
      <w:proofErr w:type="spellStart"/>
      <w:r w:rsidR="0079677B">
        <w:rPr>
          <w:rFonts w:ascii="Times New Roman" w:eastAsia="바탕" w:hAnsi="Times New Roman"/>
          <w:sz w:val="24"/>
          <w:szCs w:val="24"/>
        </w:rPr>
        <w:t>flavonol</w:t>
      </w:r>
      <w:proofErr w:type="spellEnd"/>
      <w:r w:rsidR="0079677B">
        <w:rPr>
          <w:rFonts w:ascii="Times New Roman" w:eastAsia="바탕" w:hAnsi="Times New Roman"/>
          <w:sz w:val="24"/>
          <w:szCs w:val="24"/>
        </w:rPr>
        <w:t xml:space="preserve"> </w:t>
      </w:r>
      <w:r w:rsidR="0079677B" w:rsidRPr="0079677B">
        <w:rPr>
          <w:rFonts w:ascii="Times New Roman" w:eastAsia="바탕" w:hAnsi="Times New Roman"/>
          <w:sz w:val="24"/>
          <w:szCs w:val="24"/>
        </w:rPr>
        <w:t>production pathway</w:t>
      </w:r>
      <w:r w:rsidR="0079677B">
        <w:rPr>
          <w:rFonts w:ascii="Times New Roman" w:eastAsia="바탕" w:hAnsi="Times New Roman"/>
          <w:sz w:val="24"/>
          <w:szCs w:val="24"/>
        </w:rPr>
        <w:t>.</w:t>
      </w:r>
      <w:r w:rsidR="000A798D">
        <w:rPr>
          <w:rFonts w:ascii="Times New Roman" w:eastAsia="바탕" w:hAnsi="Times New Roman"/>
          <w:sz w:val="24"/>
          <w:szCs w:val="24"/>
        </w:rPr>
        <w:t xml:space="preserve"> </w:t>
      </w:r>
      <w:r w:rsidR="008A0447" w:rsidRPr="008A0447">
        <w:rPr>
          <w:rFonts w:ascii="Times New Roman" w:eastAsia="바탕" w:hAnsi="Times New Roman" w:hint="eastAsia"/>
          <w:sz w:val="24"/>
          <w:szCs w:val="24"/>
        </w:rPr>
        <w:t>In this</w:t>
      </w:r>
      <w:r w:rsidR="008A0447" w:rsidRPr="008A0447">
        <w:rPr>
          <w:rFonts w:ascii="Times New Roman" w:eastAsia="바탕" w:hAnsi="Times New Roman"/>
          <w:sz w:val="24"/>
          <w:szCs w:val="24"/>
        </w:rPr>
        <w:t xml:space="preserve"> study</w:t>
      </w:r>
      <w:r w:rsidR="008A0447" w:rsidRPr="008A0447">
        <w:rPr>
          <w:rFonts w:ascii="Times New Roman" w:eastAsia="바탕" w:hAnsi="Times New Roman" w:hint="eastAsia"/>
          <w:sz w:val="24"/>
          <w:szCs w:val="24"/>
        </w:rPr>
        <w:t xml:space="preserve">, </w:t>
      </w:r>
      <w:r w:rsidR="008A0447" w:rsidRPr="008A0447">
        <w:rPr>
          <w:rFonts w:ascii="Times New Roman" w:eastAsia="바탕" w:hAnsi="Times New Roman" w:hint="eastAsia"/>
          <w:i/>
          <w:sz w:val="24"/>
          <w:szCs w:val="24"/>
        </w:rPr>
        <w:t xml:space="preserve">CHI </w:t>
      </w:r>
      <w:r w:rsidR="008A0447" w:rsidRPr="008A0447">
        <w:rPr>
          <w:rFonts w:ascii="Times New Roman" w:eastAsia="바탕" w:hAnsi="Times New Roman" w:hint="eastAsia"/>
          <w:sz w:val="24"/>
          <w:szCs w:val="24"/>
        </w:rPr>
        <w:t xml:space="preserve">from onion </w:t>
      </w:r>
      <w:r w:rsidR="008A0447" w:rsidRPr="008A0447">
        <w:rPr>
          <w:rFonts w:ascii="Times New Roman" w:eastAsia="바탕" w:hAnsi="Times New Roman"/>
          <w:sz w:val="24"/>
          <w:szCs w:val="24"/>
        </w:rPr>
        <w:t>(</w:t>
      </w:r>
      <w:r w:rsidR="008A0447" w:rsidRPr="008A0447">
        <w:rPr>
          <w:rFonts w:ascii="Times New Roman" w:eastAsia="바탕" w:hAnsi="Times New Roman"/>
          <w:i/>
          <w:iCs/>
          <w:sz w:val="24"/>
          <w:szCs w:val="24"/>
        </w:rPr>
        <w:t xml:space="preserve">Allium </w:t>
      </w:r>
      <w:proofErr w:type="spellStart"/>
      <w:r w:rsidR="008A0447" w:rsidRPr="008A0447">
        <w:rPr>
          <w:rFonts w:ascii="Times New Roman" w:eastAsia="바탕" w:hAnsi="Times New Roman"/>
          <w:i/>
          <w:iCs/>
          <w:sz w:val="24"/>
          <w:szCs w:val="24"/>
        </w:rPr>
        <w:t>cepa</w:t>
      </w:r>
      <w:proofErr w:type="spellEnd"/>
      <w:r w:rsidR="008A0447" w:rsidRPr="008A0447">
        <w:rPr>
          <w:rFonts w:ascii="Times New Roman" w:eastAsia="바탕" w:hAnsi="Times New Roman"/>
          <w:sz w:val="24"/>
          <w:szCs w:val="24"/>
        </w:rPr>
        <w:t xml:space="preserve"> L.) was isolated and transformed to</w:t>
      </w:r>
      <w:r w:rsidR="008A0447">
        <w:rPr>
          <w:rFonts w:ascii="Times New Roman" w:eastAsia="바탕" w:hAnsi="Times New Roman"/>
          <w:sz w:val="24"/>
          <w:szCs w:val="24"/>
        </w:rPr>
        <w:t xml:space="preserve"> generate </w:t>
      </w:r>
      <w:r w:rsidR="008A0447" w:rsidRPr="008A0447">
        <w:rPr>
          <w:rFonts w:ascii="Times New Roman" w:eastAsia="바탕" w:hAnsi="Times New Roman"/>
          <w:i/>
          <w:sz w:val="24"/>
          <w:szCs w:val="24"/>
        </w:rPr>
        <w:t>CHI/DR</w:t>
      </w:r>
      <w:r w:rsidR="008A0447" w:rsidRPr="008A0447">
        <w:rPr>
          <w:rFonts w:ascii="Times New Roman" w:eastAsia="바탕" w:hAnsi="Times New Roman"/>
          <w:sz w:val="24"/>
          <w:szCs w:val="24"/>
        </w:rPr>
        <w:t>-</w:t>
      </w:r>
      <w:r w:rsidR="008A0447">
        <w:rPr>
          <w:rFonts w:ascii="Times New Roman" w:eastAsia="바탕" w:hAnsi="Times New Roman"/>
          <w:sz w:val="24"/>
          <w:szCs w:val="24"/>
        </w:rPr>
        <w:t>co</w:t>
      </w:r>
      <w:r w:rsidR="0092243B">
        <w:rPr>
          <w:rFonts w:ascii="Times New Roman" w:eastAsia="바탕" w:hAnsi="Times New Roman"/>
          <w:sz w:val="24"/>
          <w:szCs w:val="24"/>
        </w:rPr>
        <w:t>-</w:t>
      </w:r>
      <w:r w:rsidR="008A0447">
        <w:rPr>
          <w:rFonts w:ascii="Times New Roman" w:eastAsia="바탕" w:hAnsi="Times New Roman"/>
          <w:sz w:val="24"/>
          <w:szCs w:val="24"/>
        </w:rPr>
        <w:t>expressing</w:t>
      </w:r>
      <w:r w:rsidR="008A0447">
        <w:rPr>
          <w:rFonts w:ascii="Times New Roman" w:eastAsia="바탕" w:hAnsi="Times New Roman"/>
          <w:iCs/>
          <w:sz w:val="24"/>
          <w:szCs w:val="24"/>
        </w:rPr>
        <w:t xml:space="preserve"> </w:t>
      </w:r>
      <w:r w:rsidR="00564479">
        <w:rPr>
          <w:rFonts w:ascii="Times New Roman" w:eastAsia="바탕" w:hAnsi="Times New Roman"/>
          <w:iCs/>
          <w:sz w:val="24"/>
          <w:szCs w:val="24"/>
        </w:rPr>
        <w:t xml:space="preserve">tomato </w:t>
      </w:r>
      <w:r w:rsidR="00564479" w:rsidRPr="00564479">
        <w:rPr>
          <w:rFonts w:ascii="Times New Roman" w:eastAsia="바탕" w:hAnsi="Times New Roman"/>
          <w:iCs/>
          <w:sz w:val="24"/>
          <w:szCs w:val="24"/>
        </w:rPr>
        <w:t>plants</w:t>
      </w:r>
      <w:r w:rsidR="000C777C">
        <w:rPr>
          <w:rFonts w:ascii="Times New Roman" w:eastAsia="바탕" w:hAnsi="Times New Roman"/>
          <w:iCs/>
          <w:sz w:val="24"/>
          <w:szCs w:val="24"/>
        </w:rPr>
        <w:t>.</w:t>
      </w:r>
      <w:r w:rsidR="00564479" w:rsidRPr="00564479">
        <w:rPr>
          <w:rFonts w:ascii="Times New Roman" w:eastAsia="바탕" w:hAnsi="Times New Roman"/>
          <w:iCs/>
          <w:sz w:val="24"/>
          <w:szCs w:val="24"/>
        </w:rPr>
        <w:t xml:space="preserve"> </w:t>
      </w:r>
      <w:r w:rsidR="00300C11" w:rsidRPr="00300C11">
        <w:rPr>
          <w:rFonts w:ascii="Times New Roman" w:eastAsia="바탕" w:hAnsi="Times New Roman"/>
          <w:iCs/>
          <w:sz w:val="24"/>
          <w:szCs w:val="24"/>
        </w:rPr>
        <w:t>The stacked lines exhibit</w:t>
      </w:r>
      <w:r w:rsidR="00730EE0">
        <w:rPr>
          <w:rFonts w:ascii="Times New Roman" w:eastAsia="바탕" w:hAnsi="Times New Roman"/>
          <w:iCs/>
          <w:sz w:val="24"/>
          <w:szCs w:val="24"/>
        </w:rPr>
        <w:t>ed</w:t>
      </w:r>
      <w:r w:rsidR="00300C11" w:rsidRPr="00300C11">
        <w:rPr>
          <w:rFonts w:ascii="Times New Roman" w:eastAsia="바탕" w:hAnsi="Times New Roman"/>
          <w:iCs/>
          <w:sz w:val="24"/>
          <w:szCs w:val="24"/>
        </w:rPr>
        <w:t xml:space="preserve"> significant increases in both </w:t>
      </w:r>
      <w:proofErr w:type="spellStart"/>
      <w:r w:rsidR="00300C11" w:rsidRPr="00300C11">
        <w:rPr>
          <w:rFonts w:ascii="Times New Roman" w:eastAsia="바탕" w:hAnsi="Times New Roman"/>
          <w:iCs/>
          <w:sz w:val="24"/>
          <w:szCs w:val="24"/>
        </w:rPr>
        <w:t>flavonol</w:t>
      </w:r>
      <w:proofErr w:type="spellEnd"/>
      <w:r w:rsidR="00300C11" w:rsidRPr="00300C11">
        <w:rPr>
          <w:rFonts w:ascii="Times New Roman" w:eastAsia="바탕" w:hAnsi="Times New Roman"/>
          <w:iCs/>
          <w:sz w:val="24"/>
          <w:szCs w:val="24"/>
        </w:rPr>
        <w:t xml:space="preserve"> and anthocyanin content in both the peel and the flesh.  </w:t>
      </w:r>
      <w:r w:rsidR="00564479" w:rsidRPr="00564479">
        <w:rPr>
          <w:rFonts w:ascii="Times New Roman" w:eastAsia="바탕" w:hAnsi="Times New Roman"/>
          <w:iCs/>
          <w:sz w:val="24"/>
          <w:szCs w:val="24"/>
        </w:rPr>
        <w:t xml:space="preserve">The sustained growth of </w:t>
      </w:r>
      <w:r w:rsidR="0079744A" w:rsidRPr="0079744A">
        <w:rPr>
          <w:rFonts w:ascii="Times New Roman" w:eastAsia="바탕" w:hAnsi="Times New Roman"/>
          <w:i/>
          <w:iCs/>
          <w:sz w:val="24"/>
          <w:szCs w:val="24"/>
        </w:rPr>
        <w:t>CHI/DR-</w:t>
      </w:r>
      <w:r w:rsidR="0079744A" w:rsidRPr="0079744A">
        <w:rPr>
          <w:rFonts w:ascii="Times New Roman" w:eastAsia="바탕" w:hAnsi="Times New Roman"/>
          <w:iCs/>
          <w:sz w:val="24"/>
          <w:szCs w:val="24"/>
        </w:rPr>
        <w:t>co</w:t>
      </w:r>
      <w:r w:rsidR="0092243B">
        <w:rPr>
          <w:rFonts w:ascii="Times New Roman" w:eastAsia="바탕" w:hAnsi="Times New Roman"/>
          <w:iCs/>
          <w:sz w:val="24"/>
          <w:szCs w:val="24"/>
        </w:rPr>
        <w:t>-</w:t>
      </w:r>
      <w:r w:rsidR="0079744A" w:rsidRPr="0079744A">
        <w:rPr>
          <w:rFonts w:ascii="Times New Roman" w:eastAsia="바탕" w:hAnsi="Times New Roman"/>
          <w:iCs/>
          <w:sz w:val="24"/>
          <w:szCs w:val="24"/>
        </w:rPr>
        <w:t>expressing</w:t>
      </w:r>
      <w:r w:rsidR="00564479" w:rsidRPr="00564479">
        <w:rPr>
          <w:rFonts w:ascii="Times New Roman" w:eastAsia="바탕" w:hAnsi="Times New Roman"/>
          <w:iCs/>
          <w:sz w:val="24"/>
          <w:szCs w:val="24"/>
        </w:rPr>
        <w:t xml:space="preserve"> tomatoes demonstrates </w:t>
      </w:r>
      <w:r w:rsidR="00730EE0">
        <w:rPr>
          <w:rFonts w:ascii="Times New Roman" w:eastAsia="바탕" w:hAnsi="Times New Roman"/>
          <w:iCs/>
          <w:sz w:val="24"/>
          <w:szCs w:val="24"/>
        </w:rPr>
        <w:t xml:space="preserve">this strategy could </w:t>
      </w:r>
      <w:proofErr w:type="gramStart"/>
      <w:r w:rsidR="00730EE0">
        <w:rPr>
          <w:rFonts w:ascii="Times New Roman" w:eastAsia="바탕" w:hAnsi="Times New Roman"/>
          <w:iCs/>
          <w:sz w:val="24"/>
          <w:szCs w:val="24"/>
        </w:rPr>
        <w:t xml:space="preserve">improve </w:t>
      </w:r>
      <w:r w:rsidR="00564479" w:rsidRPr="00564479">
        <w:rPr>
          <w:rFonts w:ascii="Times New Roman" w:eastAsia="바탕" w:hAnsi="Times New Roman"/>
          <w:iCs/>
          <w:sz w:val="24"/>
          <w:szCs w:val="24"/>
        </w:rPr>
        <w:t xml:space="preserve"> </w:t>
      </w:r>
      <w:r w:rsidR="0047383D">
        <w:rPr>
          <w:rFonts w:ascii="Times New Roman" w:eastAsia="바탕" w:hAnsi="Times New Roman"/>
          <w:iCs/>
          <w:sz w:val="24"/>
          <w:szCs w:val="24"/>
        </w:rPr>
        <w:t>tomato</w:t>
      </w:r>
      <w:proofErr w:type="gramEnd"/>
      <w:r w:rsidR="0047383D">
        <w:rPr>
          <w:rFonts w:ascii="Times New Roman" w:eastAsia="바탕" w:hAnsi="Times New Roman"/>
          <w:iCs/>
          <w:sz w:val="24"/>
          <w:szCs w:val="24"/>
        </w:rPr>
        <w:t xml:space="preserve"> nutritional</w:t>
      </w:r>
      <w:r w:rsidR="00564479" w:rsidRPr="00564479">
        <w:rPr>
          <w:rFonts w:ascii="Times New Roman" w:eastAsia="바탕" w:hAnsi="Times New Roman"/>
          <w:iCs/>
          <w:sz w:val="24"/>
          <w:szCs w:val="24"/>
        </w:rPr>
        <w:t xml:space="preserve"> </w:t>
      </w:r>
      <w:r w:rsidR="00730EE0">
        <w:rPr>
          <w:rFonts w:ascii="Times New Roman" w:eastAsia="바탕" w:hAnsi="Times New Roman"/>
          <w:iCs/>
          <w:sz w:val="24"/>
          <w:szCs w:val="24"/>
        </w:rPr>
        <w:t xml:space="preserve">content significantly to make tomato a more healthy diet. </w:t>
      </w:r>
    </w:p>
    <w:p w14:paraId="051A7162" w14:textId="58EB0A5D" w:rsidR="008118E5" w:rsidRDefault="00230DD1" w:rsidP="00A54831">
      <w:pPr>
        <w:spacing w:after="0" w:line="360" w:lineRule="auto"/>
        <w:rPr>
          <w:rFonts w:ascii="Times New Roman" w:hAnsi="Times New Roman"/>
          <w:sz w:val="24"/>
          <w:szCs w:val="24"/>
        </w:rPr>
      </w:pPr>
      <w:r>
        <w:rPr>
          <w:rFonts w:ascii="Times New Roman" w:hAnsi="Times New Roman"/>
          <w:sz w:val="24"/>
          <w:szCs w:val="24"/>
        </w:rPr>
        <w:tab/>
      </w:r>
    </w:p>
    <w:p w14:paraId="63C7969F" w14:textId="77777777" w:rsidR="00300C11" w:rsidRDefault="00300C11" w:rsidP="006A27CF">
      <w:pPr>
        <w:spacing w:after="0" w:line="360" w:lineRule="auto"/>
        <w:rPr>
          <w:rFonts w:ascii="Times New Roman" w:hAnsi="Times New Roman"/>
          <w:sz w:val="36"/>
          <w:szCs w:val="36"/>
        </w:rPr>
      </w:pPr>
    </w:p>
    <w:p w14:paraId="69E31A7F" w14:textId="4C1B63CA" w:rsidR="00687B56" w:rsidRPr="006A27CF" w:rsidRDefault="00687B56" w:rsidP="006A27CF">
      <w:pPr>
        <w:spacing w:after="0" w:line="360" w:lineRule="auto"/>
        <w:rPr>
          <w:rFonts w:ascii="Times New Roman" w:hAnsi="Times New Roman"/>
          <w:strike/>
          <w:sz w:val="24"/>
          <w:szCs w:val="24"/>
        </w:rPr>
      </w:pPr>
      <w:r w:rsidRPr="008520F7">
        <w:rPr>
          <w:rFonts w:ascii="Times New Roman" w:hAnsi="Times New Roman"/>
          <w:sz w:val="36"/>
          <w:szCs w:val="36"/>
        </w:rPr>
        <w:t>Material and Methods</w:t>
      </w:r>
    </w:p>
    <w:p w14:paraId="6A544E70" w14:textId="0805FE3E" w:rsidR="00687B56" w:rsidRDefault="00687B56" w:rsidP="00687B56">
      <w:pPr>
        <w:spacing w:after="0" w:line="360" w:lineRule="auto"/>
        <w:rPr>
          <w:rFonts w:ascii="Times New Roman" w:hAnsi="Times New Roman"/>
          <w:sz w:val="24"/>
          <w:szCs w:val="24"/>
        </w:rPr>
      </w:pPr>
      <w:r w:rsidRPr="000C122A">
        <w:rPr>
          <w:rFonts w:ascii="Times New Roman" w:hAnsi="Times New Roman"/>
          <w:b/>
          <w:sz w:val="24"/>
          <w:szCs w:val="24"/>
          <w:u w:val="single"/>
        </w:rPr>
        <w:t>Vector construction</w:t>
      </w:r>
    </w:p>
    <w:p w14:paraId="3F521D2B" w14:textId="46BE38B2" w:rsidR="00687B56" w:rsidRPr="009762AC" w:rsidRDefault="00687B56" w:rsidP="00687B56">
      <w:pPr>
        <w:spacing w:after="0" w:line="360" w:lineRule="auto"/>
        <w:ind w:firstLine="720"/>
        <w:contextualSpacing/>
        <w:rPr>
          <w:rFonts w:ascii="Times New Roman" w:hAnsi="Times New Roman"/>
          <w:sz w:val="24"/>
          <w:szCs w:val="24"/>
        </w:rPr>
      </w:pPr>
      <w:r w:rsidRPr="00B05DAC">
        <w:rPr>
          <w:rFonts w:ascii="Times New Roman" w:hAnsi="Times New Roman"/>
          <w:i/>
          <w:sz w:val="24"/>
          <w:szCs w:val="24"/>
        </w:rPr>
        <w:t>CHI</w:t>
      </w:r>
      <w:r w:rsidRPr="00566FF3">
        <w:rPr>
          <w:rFonts w:ascii="Times New Roman" w:hAnsi="Times New Roman"/>
          <w:sz w:val="24"/>
          <w:szCs w:val="24"/>
        </w:rPr>
        <w:t xml:space="preserve"> </w:t>
      </w:r>
      <w:r w:rsidR="002E7D8C">
        <w:rPr>
          <w:rFonts w:ascii="Times New Roman" w:hAnsi="Times New Roman"/>
          <w:sz w:val="24"/>
          <w:szCs w:val="24"/>
        </w:rPr>
        <w:t xml:space="preserve">gene was cloned from </w:t>
      </w:r>
      <w:r w:rsidRPr="00566FF3">
        <w:rPr>
          <w:rFonts w:ascii="Times New Roman" w:hAnsi="Times New Roman"/>
          <w:sz w:val="24"/>
          <w:szCs w:val="24"/>
        </w:rPr>
        <w:t>red onion</w:t>
      </w:r>
      <w:r w:rsidR="002E7D8C">
        <w:rPr>
          <w:rFonts w:ascii="Times New Roman" w:hAnsi="Times New Roman"/>
          <w:sz w:val="24"/>
          <w:szCs w:val="24"/>
        </w:rPr>
        <w:t xml:space="preserve"> (</w:t>
      </w:r>
      <w:r w:rsidR="002E7D8C" w:rsidRPr="007F51F1">
        <w:rPr>
          <w:rFonts w:ascii="Times New Roman" w:hAnsi="Times New Roman"/>
          <w:sz w:val="24"/>
          <w:szCs w:val="24"/>
        </w:rPr>
        <w:t>accession</w:t>
      </w:r>
      <w:r w:rsidR="002E7D8C" w:rsidRPr="007F51F1">
        <w:rPr>
          <w:rFonts w:ascii="Times New Roman" w:hAnsi="Times New Roman" w:hint="eastAsia"/>
          <w:sz w:val="24"/>
          <w:szCs w:val="24"/>
        </w:rPr>
        <w:t xml:space="preserve"> number, </w:t>
      </w:r>
      <w:r w:rsidR="002E7D8C" w:rsidRPr="007F51F1">
        <w:rPr>
          <w:rFonts w:ascii="Times New Roman" w:hAnsi="Times New Roman"/>
          <w:sz w:val="24"/>
          <w:szCs w:val="24"/>
        </w:rPr>
        <w:t>AY700851.1</w:t>
      </w:r>
      <w:r w:rsidR="002E7D8C">
        <w:rPr>
          <w:rFonts w:ascii="Times New Roman" w:hAnsi="Times New Roman"/>
          <w:sz w:val="24"/>
          <w:szCs w:val="24"/>
        </w:rPr>
        <w:t>)</w:t>
      </w:r>
      <w:r w:rsidR="007F51F1" w:rsidRPr="007F51F1">
        <w:rPr>
          <w:rFonts w:ascii="Times New Roman" w:hAnsi="Times New Roman" w:hint="eastAsia"/>
          <w:sz w:val="24"/>
          <w:szCs w:val="24"/>
        </w:rPr>
        <w:t xml:space="preserve"> </w:t>
      </w:r>
      <w:r w:rsidR="007F51F1" w:rsidRPr="007F51F1">
        <w:rPr>
          <w:rFonts w:ascii="Times New Roman" w:hAnsi="Times New Roman"/>
          <w:sz w:val="24"/>
          <w:szCs w:val="24"/>
        </w:rPr>
        <w:fldChar w:fldCharType="begin"/>
      </w:r>
      <w:r w:rsidR="007F7C47">
        <w:rPr>
          <w:rFonts w:ascii="Times New Roman" w:hAnsi="Times New Roman"/>
          <w:sz w:val="24"/>
          <w:szCs w:val="24"/>
        </w:rPr>
        <w:instrText xml:space="preserve"> ADDIN EN.CITE &lt;EndNote&gt;&lt;Cite&gt;&lt;Author&gt;Kim&lt;/Author&gt;&lt;Year&gt;2004&lt;/Year&gt;&lt;RecNum&gt;134&lt;/RecNum&gt;&lt;DisplayText&gt;(Kim et al. 2004)&lt;/DisplayText&gt;&lt;record&gt;&lt;rec-number&gt;134&lt;/rec-number&gt;&lt;foreign-keys&gt;&lt;key app="EN" db-id="w2xtaw557wwfrreeratptzs8t5atprsfrdde"&gt;134&lt;/key&gt;&lt;/foreign-keys&gt;&lt;ref-type name="Journal Article"&gt;17&lt;/ref-type&gt;&lt;contributors&gt;&lt;authors&gt;&lt;author&gt;Kim, S.&lt;/author&gt;&lt;author&gt;Jones, R.&lt;/author&gt;&lt;author&gt;Yoo, K. S.&lt;/author&gt;&lt;author&gt;Pike, L. M.&lt;/author&gt;&lt;/authors&gt;&lt;/contributors&gt;&lt;titles&gt;&lt;title&gt;Gold color in onions (Allium cepa): a natural mutation of the chalcone isomerase gene resulting in a premature stop codon&lt;/title&gt;&lt;secondary-title&gt;MoL Gen Genomics&lt;/secondary-title&gt;&lt;/titles&gt;&lt;periodical&gt;&lt;full-title&gt;MoL Gen Genomics&lt;/full-title&gt;&lt;/periodical&gt;&lt;pages&gt;411-419&lt;/pages&gt;&lt;volume&gt;272&lt;/volume&gt;&lt;number&gt;4&lt;/number&gt;&lt;dates&gt;&lt;year&gt;2004&lt;/year&gt;&lt;/dates&gt;&lt;urls&gt;&lt;/urls&gt;&lt;/record&gt;&lt;/Cite&gt;&lt;/EndNote&gt;</w:instrText>
      </w:r>
      <w:r w:rsidR="007F51F1" w:rsidRPr="007F51F1">
        <w:rPr>
          <w:rFonts w:ascii="Times New Roman" w:hAnsi="Times New Roman"/>
          <w:sz w:val="24"/>
          <w:szCs w:val="24"/>
        </w:rPr>
        <w:fldChar w:fldCharType="separate"/>
      </w:r>
      <w:r w:rsidR="007F7C47">
        <w:rPr>
          <w:rFonts w:ascii="Times New Roman" w:hAnsi="Times New Roman"/>
          <w:noProof/>
          <w:sz w:val="24"/>
          <w:szCs w:val="24"/>
        </w:rPr>
        <w:t>(</w:t>
      </w:r>
      <w:hyperlink w:anchor="_ENREF_8" w:tooltip="Kim, 2004 #134" w:history="1">
        <w:r w:rsidR="008463C2">
          <w:rPr>
            <w:rFonts w:ascii="Times New Roman" w:hAnsi="Times New Roman"/>
            <w:noProof/>
            <w:sz w:val="24"/>
            <w:szCs w:val="24"/>
          </w:rPr>
          <w:t>Kim et al. 2004</w:t>
        </w:r>
      </w:hyperlink>
      <w:r w:rsidR="007F7C47">
        <w:rPr>
          <w:rFonts w:ascii="Times New Roman" w:hAnsi="Times New Roman"/>
          <w:noProof/>
          <w:sz w:val="24"/>
          <w:szCs w:val="24"/>
        </w:rPr>
        <w:t>)</w:t>
      </w:r>
      <w:r w:rsidR="007F51F1" w:rsidRPr="007F51F1">
        <w:rPr>
          <w:rFonts w:ascii="Times New Roman" w:hAnsi="Times New Roman"/>
          <w:sz w:val="24"/>
          <w:szCs w:val="24"/>
        </w:rPr>
        <w:fldChar w:fldCharType="end"/>
      </w:r>
      <w:r w:rsidRPr="00566FF3">
        <w:rPr>
          <w:rFonts w:ascii="Times New Roman" w:hAnsi="Times New Roman"/>
          <w:sz w:val="24"/>
          <w:szCs w:val="24"/>
        </w:rPr>
        <w:t xml:space="preserve">. RNA was extracted </w:t>
      </w:r>
      <w:r w:rsidR="00B853DE">
        <w:rPr>
          <w:rFonts w:ascii="Times New Roman" w:hAnsi="Times New Roman"/>
          <w:sz w:val="24"/>
          <w:szCs w:val="24"/>
        </w:rPr>
        <w:t xml:space="preserve">using an </w:t>
      </w:r>
      <w:r w:rsidRPr="00566FF3">
        <w:rPr>
          <w:rFonts w:ascii="Times New Roman" w:hAnsi="Times New Roman"/>
          <w:sz w:val="24"/>
          <w:szCs w:val="24"/>
        </w:rPr>
        <w:t>RNeasy plant mini</w:t>
      </w:r>
      <w:r w:rsidR="00B853DE">
        <w:rPr>
          <w:rFonts w:ascii="Times New Roman" w:hAnsi="Times New Roman"/>
          <w:sz w:val="24"/>
          <w:szCs w:val="24"/>
        </w:rPr>
        <w:t>-</w:t>
      </w:r>
      <w:r w:rsidRPr="00566FF3">
        <w:rPr>
          <w:rFonts w:ascii="Times New Roman" w:hAnsi="Times New Roman"/>
          <w:sz w:val="24"/>
          <w:szCs w:val="24"/>
        </w:rPr>
        <w:t>kit from QIAGEN</w:t>
      </w:r>
      <w:r>
        <w:rPr>
          <w:rFonts w:ascii="Times New Roman" w:hAnsi="Times New Roman" w:hint="eastAsia"/>
          <w:sz w:val="24"/>
          <w:szCs w:val="24"/>
        </w:rPr>
        <w:t xml:space="preserve"> (Valencia, CA, U.S.A)</w:t>
      </w:r>
      <w:r w:rsidRPr="00566FF3">
        <w:rPr>
          <w:rFonts w:ascii="Times New Roman" w:hAnsi="Times New Roman"/>
          <w:sz w:val="24"/>
          <w:szCs w:val="24"/>
        </w:rPr>
        <w:t xml:space="preserve">. </w:t>
      </w:r>
      <w:r w:rsidRPr="00566FF3">
        <w:rPr>
          <w:rFonts w:ascii="Times New Roman" w:hAnsi="Times New Roman"/>
          <w:sz w:val="24"/>
          <w:szCs w:val="24"/>
        </w:rPr>
        <w:lastRenderedPageBreak/>
        <w:t xml:space="preserve">cDNA was made with </w:t>
      </w:r>
      <w:r w:rsidR="00B853DE">
        <w:rPr>
          <w:rFonts w:ascii="Times New Roman" w:hAnsi="Times New Roman"/>
          <w:sz w:val="24"/>
          <w:szCs w:val="24"/>
        </w:rPr>
        <w:t xml:space="preserve">the </w:t>
      </w:r>
      <w:r w:rsidRPr="00566FF3">
        <w:rPr>
          <w:rFonts w:ascii="Times New Roman" w:hAnsi="Times New Roman"/>
          <w:sz w:val="24"/>
          <w:szCs w:val="24"/>
        </w:rPr>
        <w:t xml:space="preserve">Advantage RT-for-PCR Kit from </w:t>
      </w:r>
      <w:proofErr w:type="spellStart"/>
      <w:r w:rsidRPr="00566FF3">
        <w:rPr>
          <w:rFonts w:ascii="Times New Roman" w:hAnsi="Times New Roman"/>
          <w:sz w:val="24"/>
          <w:szCs w:val="24"/>
        </w:rPr>
        <w:t>Clontech</w:t>
      </w:r>
      <w:proofErr w:type="spellEnd"/>
      <w:r>
        <w:rPr>
          <w:rFonts w:ascii="Times New Roman" w:hAnsi="Times New Roman" w:hint="eastAsia"/>
          <w:sz w:val="24"/>
          <w:szCs w:val="24"/>
        </w:rPr>
        <w:t xml:space="preserve"> (Mountain View, CA, U.S.A)</w:t>
      </w:r>
      <w:r w:rsidRPr="00566FF3">
        <w:rPr>
          <w:rFonts w:ascii="Times New Roman" w:hAnsi="Times New Roman"/>
          <w:sz w:val="24"/>
          <w:szCs w:val="24"/>
        </w:rPr>
        <w:t xml:space="preserve">. The primer sequences for </w:t>
      </w:r>
      <w:r w:rsidRPr="000A33DE">
        <w:rPr>
          <w:rFonts w:ascii="Times New Roman" w:hAnsi="Times New Roman"/>
          <w:i/>
          <w:sz w:val="24"/>
          <w:szCs w:val="24"/>
        </w:rPr>
        <w:t xml:space="preserve">CHI </w:t>
      </w:r>
      <w:r w:rsidR="00B853DE">
        <w:rPr>
          <w:rFonts w:ascii="Times New Roman" w:hAnsi="Times New Roman"/>
          <w:sz w:val="24"/>
          <w:szCs w:val="24"/>
        </w:rPr>
        <w:t xml:space="preserve">were </w:t>
      </w:r>
      <w:r w:rsidRPr="00566FF3">
        <w:rPr>
          <w:rFonts w:ascii="Times New Roman" w:hAnsi="Times New Roman"/>
          <w:sz w:val="24"/>
          <w:szCs w:val="24"/>
        </w:rPr>
        <w:t>forward</w:t>
      </w:r>
      <w:r w:rsidR="00D1224B">
        <w:rPr>
          <w:rFonts w:ascii="Times New Roman" w:hAnsi="Times New Roman"/>
          <w:sz w:val="24"/>
          <w:szCs w:val="24"/>
        </w:rPr>
        <w:t xml:space="preserve"> </w:t>
      </w:r>
      <w:r w:rsidRPr="00566FF3">
        <w:rPr>
          <w:rFonts w:ascii="Times New Roman" w:hAnsi="Times New Roman"/>
          <w:sz w:val="24"/>
          <w:szCs w:val="24"/>
        </w:rPr>
        <w:t>5' -ATGGAAGCAGTGACAAAGTT -3</w:t>
      </w:r>
      <w:r>
        <w:rPr>
          <w:rFonts w:ascii="Times New Roman" w:hAnsi="Times New Roman"/>
          <w:sz w:val="24"/>
          <w:szCs w:val="24"/>
        </w:rPr>
        <w:t xml:space="preserve">', </w:t>
      </w:r>
      <w:r w:rsidRPr="00566FF3">
        <w:rPr>
          <w:rFonts w:ascii="Times New Roman" w:hAnsi="Times New Roman"/>
          <w:sz w:val="24"/>
          <w:szCs w:val="24"/>
        </w:rPr>
        <w:t>reverse 5'</w:t>
      </w:r>
      <w:r w:rsidR="002E7D8C">
        <w:rPr>
          <w:rFonts w:ascii="Times New Roman" w:hAnsi="Times New Roman"/>
          <w:sz w:val="24"/>
          <w:szCs w:val="24"/>
        </w:rPr>
        <w:t>-</w:t>
      </w:r>
      <w:r w:rsidRPr="00566FF3">
        <w:rPr>
          <w:rFonts w:ascii="Times New Roman" w:hAnsi="Times New Roman"/>
          <w:sz w:val="24"/>
          <w:szCs w:val="24"/>
        </w:rPr>
        <w:t>T CATGAAAGCACCGGTAACT</w:t>
      </w:r>
      <w:r w:rsidR="002E7D8C">
        <w:rPr>
          <w:rFonts w:ascii="Times New Roman" w:hAnsi="Times New Roman"/>
          <w:sz w:val="24"/>
          <w:szCs w:val="24"/>
        </w:rPr>
        <w:t>-</w:t>
      </w:r>
      <w:r w:rsidRPr="00566FF3">
        <w:rPr>
          <w:rFonts w:ascii="Times New Roman" w:hAnsi="Times New Roman"/>
          <w:sz w:val="24"/>
          <w:szCs w:val="24"/>
        </w:rPr>
        <w:t>3'</w:t>
      </w:r>
      <w:r>
        <w:rPr>
          <w:rFonts w:ascii="Times New Roman" w:hAnsi="Times New Roman"/>
          <w:sz w:val="24"/>
          <w:szCs w:val="24"/>
        </w:rPr>
        <w:t xml:space="preserve">. </w:t>
      </w:r>
      <w:r w:rsidR="007F51F1" w:rsidRPr="007F51F1">
        <w:rPr>
          <w:rFonts w:ascii="Times New Roman" w:hAnsi="Times New Roman"/>
          <w:sz w:val="24"/>
          <w:szCs w:val="24"/>
        </w:rPr>
        <w:t>The PCR product was inserted to pE1775 expression vector</w:t>
      </w:r>
      <w:r w:rsidR="00B827B7">
        <w:rPr>
          <w:rFonts w:ascii="Times New Roman" w:hAnsi="Times New Roman"/>
          <w:sz w:val="24"/>
          <w:szCs w:val="24"/>
        </w:rPr>
        <w:t xml:space="preserve"> </w:t>
      </w:r>
      <w:r w:rsidR="00B827B7">
        <w:rPr>
          <w:rFonts w:ascii="Times New Roman" w:hAnsi="Times New Roman"/>
          <w:sz w:val="24"/>
          <w:szCs w:val="24"/>
        </w:rPr>
        <w:fldChar w:fldCharType="begin"/>
      </w:r>
      <w:r w:rsidR="007F7C47">
        <w:rPr>
          <w:rFonts w:ascii="Times New Roman" w:hAnsi="Times New Roman"/>
          <w:sz w:val="24"/>
          <w:szCs w:val="24"/>
        </w:rPr>
        <w:instrText xml:space="preserve"> ADDIN EN.CITE &lt;EndNote&gt;&lt;Cite&gt;&lt;Author&gt;Lee&lt;/Author&gt;&lt;Year&gt;2007&lt;/Year&gt;&lt;RecNum&gt;133&lt;/RecNum&gt;&lt;DisplayText&gt;(Lee et al. 2007)&lt;/DisplayText&gt;&lt;record&gt;&lt;rec-number&gt;133&lt;/rec-number&gt;&lt;foreign-keys&gt;&lt;key app="EN" db-id="w2xtaw557wwfrreeratptzs8t5atprsfrdde"&gt;133&lt;/key&gt;&lt;/foreign-keys&gt;&lt;ref-type name="Journal Article"&gt;17&lt;/ref-type&gt;&lt;contributors&gt;&lt;authors&gt;&lt;author&gt;Lee, L. Y.&lt;/author&gt;&lt;author&gt;Kononov, M. E.&lt;/author&gt;&lt;author&gt;Bassuner, B.&lt;/author&gt;&lt;author&gt;Frame, B. R.&lt;/author&gt;&lt;author&gt;Wang, K.&lt;/author&gt;&lt;author&gt;Gelvin, S. B.&lt;/author&gt;&lt;/authors&gt;&lt;/contributors&gt;&lt;auth-address&gt;Purdue Univ, Dept Biol Sci, W Lafayette, IN 47907 USA. Inst Plant Sci, Ctr Plant Transformat, Dept Agronomy, Ames, IA 50011 USA.&amp;#xD;Gelvin, SB, Purdue Univ, Dept Biol Sci, W Lafayette, IN 47907 USA.&amp;#xD;gelvin@bilbo.bio.purdue.edu&lt;/auth-address&gt;&lt;titles&gt;&lt;title&gt;Novel plant transformation vectors containing the superpromoter&lt;/title&gt;&lt;secondary-title&gt;Plant Physiol&lt;/secondary-title&gt;&lt;alt-title&gt;Plant Physiol.&lt;/alt-title&gt;&lt;/titles&gt;&lt;periodical&gt;&lt;full-title&gt;Plant Physiol&lt;/full-title&gt;&lt;/periodical&gt;&lt;pages&gt;1294-1300&lt;/pages&gt;&lt;volume&gt;145&lt;/volume&gt;&lt;number&gt;4&lt;/number&gt;&lt;keywords&gt;&lt;keyword&gt;T-DNA INTEGRATION&lt;/keyword&gt;&lt;keyword&gt;TUMEFACIENS VIRD2 PROTEIN&lt;/keyword&gt;&lt;keyword&gt;AGROBACTERIUM&lt;/keyword&gt;&lt;keyword&gt;TRANSFORMATION&lt;/keyword&gt;&lt;keyword&gt;ARABIDOPSIS-THALIANA&lt;/keyword&gt;&lt;keyword&gt;TRANSGENE EXPRESSION&lt;/keyword&gt;&lt;keyword&gt;GENE-EXPRESSION&lt;/keyword&gt;&lt;keyword&gt;MAIZE&lt;/keyword&gt;&lt;keyword&gt;PROMOTER&lt;/keyword&gt;&lt;keyword&gt;TOBACCO&lt;/keyword&gt;&lt;keyword&gt;IDENTIFICATION&lt;/keyword&gt;&lt;/keywords&gt;&lt;dates&gt;&lt;year&gt;2007&lt;/year&gt;&lt;pub-dates&gt;&lt;date&gt;Dec&lt;/date&gt;&lt;/pub-dates&gt;&lt;/dates&gt;&lt;isbn&gt;0032-0889&lt;/isbn&gt;&lt;accession-num&gt;ISI:000251396300022&lt;/accession-num&gt;&lt;work-type&gt;Article&lt;/work-type&gt;&lt;urls&gt;&lt;related-urls&gt;&lt;url&gt;&amp;lt;Go to ISI&amp;gt;://000251396300022&lt;/url&gt;&lt;/related-urls&gt;&lt;/urls&gt;&lt;electronic-resource-num&gt;10.1104/pp.107.106633&lt;/electronic-resource-num&gt;&lt;language&gt;English&lt;/language&gt;&lt;/record&gt;&lt;/Cite&gt;&lt;/EndNote&gt;</w:instrText>
      </w:r>
      <w:r w:rsidR="00B827B7">
        <w:rPr>
          <w:rFonts w:ascii="Times New Roman" w:hAnsi="Times New Roman"/>
          <w:sz w:val="24"/>
          <w:szCs w:val="24"/>
        </w:rPr>
        <w:fldChar w:fldCharType="separate"/>
      </w:r>
      <w:r w:rsidR="007F7C47">
        <w:rPr>
          <w:rFonts w:ascii="Times New Roman" w:hAnsi="Times New Roman"/>
          <w:noProof/>
          <w:sz w:val="24"/>
          <w:szCs w:val="24"/>
        </w:rPr>
        <w:t>(</w:t>
      </w:r>
      <w:hyperlink w:anchor="_ENREF_12" w:tooltip="Lee, 2007 #133" w:history="1">
        <w:r w:rsidR="008463C2">
          <w:rPr>
            <w:rFonts w:ascii="Times New Roman" w:hAnsi="Times New Roman"/>
            <w:noProof/>
            <w:sz w:val="24"/>
            <w:szCs w:val="24"/>
          </w:rPr>
          <w:t>Lee et al. 2007</w:t>
        </w:r>
      </w:hyperlink>
      <w:r w:rsidR="007F7C47">
        <w:rPr>
          <w:rFonts w:ascii="Times New Roman" w:hAnsi="Times New Roman"/>
          <w:noProof/>
          <w:sz w:val="24"/>
          <w:szCs w:val="24"/>
        </w:rPr>
        <w:t>)</w:t>
      </w:r>
      <w:r w:rsidR="00B827B7">
        <w:rPr>
          <w:rFonts w:ascii="Times New Roman" w:hAnsi="Times New Roman"/>
          <w:sz w:val="24"/>
          <w:szCs w:val="24"/>
        </w:rPr>
        <w:fldChar w:fldCharType="end"/>
      </w:r>
      <w:r w:rsidR="00B827B7">
        <w:rPr>
          <w:rFonts w:ascii="Times New Roman" w:hAnsi="Times New Roman"/>
          <w:sz w:val="24"/>
          <w:szCs w:val="24"/>
        </w:rPr>
        <w:t xml:space="preserve"> </w:t>
      </w:r>
      <w:r w:rsidR="007F51F1">
        <w:rPr>
          <w:rFonts w:ascii="Times New Roman" w:hAnsi="Times New Roman"/>
          <w:sz w:val="24"/>
          <w:szCs w:val="24"/>
        </w:rPr>
        <w:t xml:space="preserve">. </w:t>
      </w:r>
      <w:r w:rsidR="007F51F1" w:rsidRPr="007F51F1">
        <w:rPr>
          <w:rFonts w:ascii="Times New Roman" w:hAnsi="Times New Roman"/>
          <w:sz w:val="24"/>
          <w:szCs w:val="24"/>
        </w:rPr>
        <w:t xml:space="preserve">The pE1775 vector harboring </w:t>
      </w:r>
      <w:r w:rsidR="007F51F1" w:rsidRPr="007F51F1">
        <w:rPr>
          <w:rFonts w:ascii="Times New Roman" w:hAnsi="Times New Roman"/>
          <w:i/>
          <w:sz w:val="24"/>
          <w:szCs w:val="24"/>
        </w:rPr>
        <w:t>CHI</w:t>
      </w:r>
      <w:r w:rsidR="007F51F1" w:rsidRPr="007F51F1">
        <w:rPr>
          <w:rFonts w:ascii="Times New Roman" w:hAnsi="Times New Roman"/>
          <w:sz w:val="24"/>
          <w:szCs w:val="24"/>
        </w:rPr>
        <w:t xml:space="preserve"> gene was transferred to </w:t>
      </w:r>
      <w:r w:rsidR="007F51F1" w:rsidRPr="007F51F1">
        <w:rPr>
          <w:rFonts w:ascii="Times New Roman" w:hAnsi="Times New Roman"/>
          <w:i/>
          <w:sz w:val="24"/>
          <w:szCs w:val="24"/>
        </w:rPr>
        <w:t>Agrobacterium</w:t>
      </w:r>
      <w:r w:rsidR="007F51F1" w:rsidRPr="007F51F1">
        <w:rPr>
          <w:rFonts w:ascii="Times New Roman" w:hAnsi="Times New Roman"/>
          <w:sz w:val="24"/>
          <w:szCs w:val="24"/>
        </w:rPr>
        <w:t xml:space="preserve"> (LBA4404) using the freeze-thaw method </w:t>
      </w:r>
      <w:r w:rsidR="00833EDC">
        <w:rPr>
          <w:rFonts w:ascii="Times New Roman" w:hAnsi="Times New Roman"/>
          <w:sz w:val="24"/>
          <w:szCs w:val="24"/>
        </w:rPr>
        <w:fldChar w:fldCharType="begin"/>
      </w:r>
      <w:r w:rsidR="007F7C47">
        <w:rPr>
          <w:rFonts w:ascii="Times New Roman" w:hAnsi="Times New Roman"/>
          <w:sz w:val="24"/>
          <w:szCs w:val="24"/>
        </w:rPr>
        <w:instrText xml:space="preserve"> ADDIN EN.CITE &lt;EndNote&gt;&lt;Cite&gt;&lt;Author&gt;Holsters&lt;/Author&gt;&lt;Year&gt;1978&lt;/Year&gt;&lt;RecNum&gt;196&lt;/RecNum&gt;&lt;DisplayText&gt;(Holsters et al. 1978)&lt;/DisplayText&gt;&lt;record&gt;&lt;rec-number&gt;196&lt;/rec-number&gt;&lt;foreign-keys&gt;&lt;key app="EN" db-id="w2xtaw557wwfrreeratptzs8t5atprsfrdde"&gt;196&lt;/key&gt;&lt;/foreign-keys&gt;&lt;ref-type name="Journal Article"&gt;17&lt;/ref-type&gt;&lt;contributors&gt;&lt;authors&gt;&lt;author&gt;Holsters, M.&lt;/author&gt;&lt;author&gt;Dewaele, D.&lt;/author&gt;&lt;author&gt;Depicker, A.&lt;/author&gt;&lt;author&gt;Messens, E.&lt;/author&gt;&lt;author&gt;Vanmontagu, M.&lt;/author&gt;&lt;author&gt;Schell, J.&lt;/author&gt;&lt;/authors&gt;&lt;/contributors&gt;&lt;auth-address&gt;STATE UNIV GHENT,GENET &amp;amp; HISTOL GENET LAB,B-9000 GHENT,BELGIUM.&lt;/auth-address&gt;&lt;titles&gt;&lt;title&gt;Transfection and transformation of Agrobacterium-tumefaciens&lt;/title&gt;&lt;secondary-title&gt;Molecular &amp;amp; General Genetics&lt;/secondary-title&gt;&lt;alt-title&gt;Mol. Gen. Genet.&lt;/alt-title&gt;&lt;/titles&gt;&lt;periodical&gt;&lt;full-title&gt;Molecular &amp;amp; General Genetics&lt;/full-title&gt;&lt;abbr-1&gt;Mol. Gen. Genet.&lt;/abbr-1&gt;&lt;/periodical&gt;&lt;alt-periodical&gt;&lt;full-title&gt;Molecular &amp;amp; General Genetics&lt;/full-title&gt;&lt;abbr-1&gt;Mol. Gen. Genet.&lt;/abbr-1&gt;&lt;/alt-periodical&gt;&lt;pages&gt;181-187&lt;/pages&gt;&lt;volume&gt;163&lt;/volume&gt;&lt;number&gt;2&lt;/number&gt;&lt;dates&gt;&lt;year&gt;1978&lt;/year&gt;&lt;/dates&gt;&lt;isbn&gt;0026-8925&lt;/isbn&gt;&lt;accession-num&gt;ISI:A1978FH85200007&lt;/accession-num&gt;&lt;work-type&gt;Article&lt;/work-type&gt;&lt;urls&gt;&lt;related-urls&gt;&lt;url&gt;&amp;lt;Go to ISI&amp;gt;://A1978FH85200007&lt;/url&gt;&lt;/related-urls&gt;&lt;/urls&gt;&lt;language&gt;English&lt;/language&gt;&lt;/record&gt;&lt;/Cite&gt;&lt;/EndNote&gt;</w:instrText>
      </w:r>
      <w:r w:rsidR="00833EDC">
        <w:rPr>
          <w:rFonts w:ascii="Times New Roman" w:hAnsi="Times New Roman"/>
          <w:sz w:val="24"/>
          <w:szCs w:val="24"/>
        </w:rPr>
        <w:fldChar w:fldCharType="separate"/>
      </w:r>
      <w:r w:rsidR="007F7C47">
        <w:rPr>
          <w:rFonts w:ascii="Times New Roman" w:hAnsi="Times New Roman"/>
          <w:noProof/>
          <w:sz w:val="24"/>
          <w:szCs w:val="24"/>
        </w:rPr>
        <w:t>(</w:t>
      </w:r>
      <w:hyperlink w:anchor="_ENREF_7" w:tooltip="Holsters, 1978 #196" w:history="1">
        <w:r w:rsidR="008463C2">
          <w:rPr>
            <w:rFonts w:ascii="Times New Roman" w:hAnsi="Times New Roman"/>
            <w:noProof/>
            <w:sz w:val="24"/>
            <w:szCs w:val="24"/>
          </w:rPr>
          <w:t>Holsters et al. 1978</w:t>
        </w:r>
      </w:hyperlink>
      <w:r w:rsidR="007F7C47">
        <w:rPr>
          <w:rFonts w:ascii="Times New Roman" w:hAnsi="Times New Roman"/>
          <w:noProof/>
          <w:sz w:val="24"/>
          <w:szCs w:val="24"/>
        </w:rPr>
        <w:t>)</w:t>
      </w:r>
      <w:r w:rsidR="00833EDC">
        <w:rPr>
          <w:rFonts w:ascii="Times New Roman" w:hAnsi="Times New Roman"/>
          <w:sz w:val="24"/>
          <w:szCs w:val="24"/>
        </w:rPr>
        <w:fldChar w:fldCharType="end"/>
      </w:r>
      <w:r w:rsidR="007F51F1" w:rsidRPr="007F51F1">
        <w:rPr>
          <w:rFonts w:ascii="Times New Roman" w:hAnsi="Times New Roman"/>
          <w:sz w:val="24"/>
          <w:szCs w:val="24"/>
        </w:rPr>
        <w:t xml:space="preserve">. The Del/Ros1 vector harboring </w:t>
      </w:r>
      <w:r w:rsidR="007F51F1" w:rsidRPr="007F51F1">
        <w:rPr>
          <w:rFonts w:ascii="Times New Roman" w:hAnsi="Times New Roman"/>
          <w:i/>
          <w:sz w:val="24"/>
          <w:szCs w:val="24"/>
        </w:rPr>
        <w:t>Del/Ros1</w:t>
      </w:r>
      <w:r w:rsidR="007F51F1" w:rsidRPr="007F51F1">
        <w:rPr>
          <w:rFonts w:ascii="Times New Roman" w:hAnsi="Times New Roman"/>
          <w:sz w:val="24"/>
          <w:szCs w:val="24"/>
        </w:rPr>
        <w:t xml:space="preserve"> gene was </w:t>
      </w:r>
      <w:r w:rsidR="007F51F1">
        <w:rPr>
          <w:rFonts w:ascii="Times New Roman" w:hAnsi="Times New Roman"/>
          <w:sz w:val="24"/>
          <w:szCs w:val="24"/>
        </w:rPr>
        <w:t>used for this study</w:t>
      </w:r>
      <w:r w:rsidR="007F51F1" w:rsidRPr="007F51F1">
        <w:rPr>
          <w:rFonts w:ascii="Times New Roman" w:hAnsi="Times New Roman"/>
          <w:sz w:val="24"/>
          <w:szCs w:val="24"/>
        </w:rPr>
        <w:t xml:space="preserve"> </w:t>
      </w:r>
      <w:r w:rsidR="00714F0B">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7F7C47">
        <w:rPr>
          <w:rFonts w:ascii="Times New Roman" w:hAnsi="Times New Roman"/>
          <w:sz w:val="24"/>
          <w:szCs w:val="24"/>
        </w:rPr>
        <w:instrText xml:space="preserve"> ADDIN EN.CITE </w:instrText>
      </w:r>
      <w:r w:rsidR="007F7C47">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7F7C47">
        <w:rPr>
          <w:rFonts w:ascii="Times New Roman" w:hAnsi="Times New Roman"/>
          <w:sz w:val="24"/>
          <w:szCs w:val="24"/>
        </w:rPr>
        <w:instrText xml:space="preserve"> ADDIN EN.CITE.DATA </w:instrText>
      </w:r>
      <w:r w:rsidR="007F7C47">
        <w:rPr>
          <w:rFonts w:ascii="Times New Roman" w:hAnsi="Times New Roman"/>
          <w:sz w:val="24"/>
          <w:szCs w:val="24"/>
        </w:rPr>
      </w:r>
      <w:r w:rsidR="007F7C47">
        <w:rPr>
          <w:rFonts w:ascii="Times New Roman" w:hAnsi="Times New Roman"/>
          <w:sz w:val="24"/>
          <w:szCs w:val="24"/>
        </w:rPr>
        <w:fldChar w:fldCharType="end"/>
      </w:r>
      <w:r w:rsidR="00714F0B">
        <w:rPr>
          <w:rFonts w:ascii="Times New Roman" w:hAnsi="Times New Roman"/>
          <w:sz w:val="24"/>
          <w:szCs w:val="24"/>
        </w:rPr>
      </w:r>
      <w:r w:rsidR="00714F0B">
        <w:rPr>
          <w:rFonts w:ascii="Times New Roman" w:hAnsi="Times New Roman"/>
          <w:sz w:val="24"/>
          <w:szCs w:val="24"/>
        </w:rPr>
        <w:fldChar w:fldCharType="separate"/>
      </w:r>
      <w:r w:rsidR="007F7C47">
        <w:rPr>
          <w:rFonts w:ascii="Times New Roman" w:hAnsi="Times New Roman"/>
          <w:noProof/>
          <w:sz w:val="24"/>
          <w:szCs w:val="24"/>
        </w:rPr>
        <w:t>(</w:t>
      </w:r>
      <w:hyperlink w:anchor="_ENREF_2" w:tooltip="Butelli, 2008 #122" w:history="1">
        <w:r w:rsidR="008463C2">
          <w:rPr>
            <w:rFonts w:ascii="Times New Roman" w:hAnsi="Times New Roman"/>
            <w:noProof/>
            <w:sz w:val="24"/>
            <w:szCs w:val="24"/>
          </w:rPr>
          <w:t>Butelli et al. 2008</w:t>
        </w:r>
      </w:hyperlink>
      <w:r w:rsidR="007F7C47">
        <w:rPr>
          <w:rFonts w:ascii="Times New Roman" w:hAnsi="Times New Roman"/>
          <w:noProof/>
          <w:sz w:val="24"/>
          <w:szCs w:val="24"/>
        </w:rPr>
        <w:t>)</w:t>
      </w:r>
      <w:r w:rsidR="00714F0B">
        <w:rPr>
          <w:rFonts w:ascii="Times New Roman" w:hAnsi="Times New Roman"/>
          <w:sz w:val="24"/>
          <w:szCs w:val="24"/>
        </w:rPr>
        <w:fldChar w:fldCharType="end"/>
      </w:r>
      <w:r>
        <w:rPr>
          <w:rFonts w:ascii="Times New Roman" w:hAnsi="Times New Roman" w:hint="eastAsia"/>
          <w:sz w:val="24"/>
          <w:szCs w:val="24"/>
        </w:rPr>
        <w:t>.</w:t>
      </w:r>
    </w:p>
    <w:p w14:paraId="4C35C579" w14:textId="77777777" w:rsidR="00687B56" w:rsidRDefault="00687B56" w:rsidP="00687B56">
      <w:pPr>
        <w:spacing w:after="0" w:line="360" w:lineRule="auto"/>
        <w:contextualSpacing/>
        <w:rPr>
          <w:rFonts w:ascii="Times New Roman" w:hAnsi="Times New Roman"/>
          <w:sz w:val="24"/>
          <w:szCs w:val="24"/>
        </w:rPr>
      </w:pPr>
    </w:p>
    <w:p w14:paraId="45E59E67" w14:textId="77777777" w:rsidR="00687B56" w:rsidRPr="000C122A" w:rsidRDefault="00687B56" w:rsidP="00687B56">
      <w:pPr>
        <w:spacing w:after="0" w:line="360" w:lineRule="auto"/>
        <w:contextualSpacing/>
        <w:rPr>
          <w:rFonts w:ascii="Times New Roman" w:hAnsi="Times New Roman"/>
          <w:b/>
          <w:sz w:val="24"/>
          <w:szCs w:val="24"/>
          <w:u w:val="single"/>
        </w:rPr>
      </w:pPr>
      <w:r>
        <w:rPr>
          <w:rFonts w:ascii="Times New Roman" w:eastAsia="SimSun" w:hAnsi="Times New Roman" w:hint="eastAsia"/>
          <w:b/>
          <w:sz w:val="24"/>
          <w:szCs w:val="24"/>
          <w:u w:val="single"/>
          <w:lang w:eastAsia="zh-CN"/>
        </w:rPr>
        <w:t xml:space="preserve">Plant </w:t>
      </w:r>
      <w:proofErr w:type="spellStart"/>
      <w:r w:rsidR="000D3784">
        <w:rPr>
          <w:rFonts w:ascii="Times New Roman" w:hAnsi="Times New Roman"/>
          <w:b/>
          <w:sz w:val="24"/>
          <w:szCs w:val="24"/>
          <w:u w:val="single"/>
        </w:rPr>
        <w:t>t</w:t>
      </w:r>
      <w:r w:rsidR="000D3784" w:rsidRPr="000C122A">
        <w:rPr>
          <w:rFonts w:ascii="Times New Roman" w:hAnsi="Times New Roman"/>
          <w:b/>
          <w:sz w:val="24"/>
          <w:szCs w:val="24"/>
          <w:u w:val="single"/>
        </w:rPr>
        <w:t>ransformaton</w:t>
      </w:r>
      <w:proofErr w:type="spellEnd"/>
    </w:p>
    <w:p w14:paraId="14FAC165" w14:textId="60C99A64" w:rsidR="00687B56" w:rsidRPr="00DB5E00" w:rsidRDefault="00687B56" w:rsidP="00687B56">
      <w:pPr>
        <w:autoSpaceDE w:val="0"/>
        <w:autoSpaceDN w:val="0"/>
        <w:adjustRightInd w:val="0"/>
        <w:spacing w:after="0" w:line="360" w:lineRule="auto"/>
        <w:ind w:right="-20" w:firstLine="720"/>
        <w:contextualSpacing/>
        <w:rPr>
          <w:rFonts w:ascii="Times New Roman" w:hAnsi="Times New Roman"/>
          <w:sz w:val="24"/>
          <w:szCs w:val="24"/>
        </w:rPr>
      </w:pPr>
      <w:r w:rsidRPr="00147A8D">
        <w:rPr>
          <w:rFonts w:ascii="Times New Roman" w:hAnsi="Times New Roman"/>
          <w:sz w:val="24"/>
          <w:szCs w:val="24"/>
        </w:rPr>
        <w:t>S</w:t>
      </w:r>
      <w:r w:rsidRPr="00147A8D">
        <w:rPr>
          <w:rFonts w:ascii="Times New Roman" w:hAnsi="Times New Roman"/>
          <w:spacing w:val="1"/>
          <w:sz w:val="24"/>
          <w:szCs w:val="24"/>
        </w:rPr>
        <w:t>e</w:t>
      </w:r>
      <w:r w:rsidRPr="00147A8D">
        <w:rPr>
          <w:rFonts w:ascii="Times New Roman" w:hAnsi="Times New Roman"/>
          <w:spacing w:val="3"/>
          <w:sz w:val="24"/>
          <w:szCs w:val="24"/>
        </w:rPr>
        <w:t>e</w:t>
      </w:r>
      <w:r w:rsidRPr="00147A8D">
        <w:rPr>
          <w:rFonts w:ascii="Times New Roman" w:hAnsi="Times New Roman"/>
          <w:sz w:val="24"/>
          <w:szCs w:val="24"/>
        </w:rPr>
        <w:t>ds of</w:t>
      </w:r>
      <w:r w:rsidR="002D6460">
        <w:rPr>
          <w:rFonts w:ascii="Times New Roman" w:hAnsi="Times New Roman"/>
          <w:sz w:val="24"/>
          <w:szCs w:val="24"/>
        </w:rPr>
        <w:t xml:space="preserve"> </w:t>
      </w:r>
      <w:r w:rsidR="00195C28">
        <w:rPr>
          <w:rFonts w:ascii="Times New Roman" w:hAnsi="Times New Roman"/>
          <w:sz w:val="24"/>
          <w:szCs w:val="24"/>
        </w:rPr>
        <w:t xml:space="preserve">the </w:t>
      </w:r>
      <w:r w:rsidRPr="00910C0A">
        <w:rPr>
          <w:rFonts w:ascii="Times New Roman" w:hAnsi="Times New Roman"/>
          <w:i/>
          <w:sz w:val="24"/>
          <w:szCs w:val="24"/>
        </w:rPr>
        <w:t>Solan</w:t>
      </w:r>
      <w:r w:rsidRPr="00910C0A">
        <w:rPr>
          <w:rFonts w:ascii="Times New Roman" w:hAnsi="Times New Roman"/>
          <w:i/>
          <w:spacing w:val="-2"/>
          <w:sz w:val="24"/>
          <w:szCs w:val="24"/>
        </w:rPr>
        <w:t>u</w:t>
      </w:r>
      <w:r w:rsidRPr="00910C0A">
        <w:rPr>
          <w:rFonts w:ascii="Times New Roman" w:hAnsi="Times New Roman"/>
          <w:i/>
          <w:sz w:val="24"/>
          <w:szCs w:val="24"/>
        </w:rPr>
        <w:t>m</w:t>
      </w:r>
      <w:r w:rsidR="00D1224B">
        <w:rPr>
          <w:rFonts w:ascii="Times New Roman" w:hAnsi="Times New Roman"/>
          <w:i/>
          <w:sz w:val="24"/>
          <w:szCs w:val="24"/>
        </w:rPr>
        <w:t xml:space="preserve"> </w:t>
      </w:r>
      <w:proofErr w:type="spellStart"/>
      <w:r w:rsidRPr="00910C0A">
        <w:rPr>
          <w:rFonts w:ascii="Times New Roman" w:hAnsi="Times New Roman"/>
          <w:i/>
          <w:spacing w:val="2"/>
          <w:sz w:val="24"/>
          <w:szCs w:val="24"/>
        </w:rPr>
        <w:t>l</w:t>
      </w:r>
      <w:r w:rsidRPr="00910C0A">
        <w:rPr>
          <w:rFonts w:ascii="Times New Roman" w:hAnsi="Times New Roman"/>
          <w:i/>
          <w:spacing w:val="-2"/>
          <w:sz w:val="24"/>
          <w:szCs w:val="24"/>
        </w:rPr>
        <w:t>y</w:t>
      </w:r>
      <w:r w:rsidRPr="00910C0A">
        <w:rPr>
          <w:rFonts w:ascii="Times New Roman" w:hAnsi="Times New Roman"/>
          <w:i/>
          <w:spacing w:val="1"/>
          <w:sz w:val="24"/>
          <w:szCs w:val="24"/>
        </w:rPr>
        <w:t>c</w:t>
      </w:r>
      <w:r w:rsidRPr="00910C0A">
        <w:rPr>
          <w:rFonts w:ascii="Times New Roman" w:hAnsi="Times New Roman"/>
          <w:i/>
          <w:sz w:val="24"/>
          <w:szCs w:val="24"/>
        </w:rPr>
        <w:t>o</w:t>
      </w:r>
      <w:r w:rsidRPr="00910C0A">
        <w:rPr>
          <w:rFonts w:ascii="Times New Roman" w:hAnsi="Times New Roman"/>
          <w:i/>
          <w:spacing w:val="-2"/>
          <w:sz w:val="24"/>
          <w:szCs w:val="24"/>
        </w:rPr>
        <w:t>p</w:t>
      </w:r>
      <w:r w:rsidRPr="00910C0A">
        <w:rPr>
          <w:rFonts w:ascii="Times New Roman" w:hAnsi="Times New Roman"/>
          <w:i/>
          <w:spacing w:val="3"/>
          <w:sz w:val="24"/>
          <w:szCs w:val="24"/>
        </w:rPr>
        <w:t>e</w:t>
      </w:r>
      <w:r w:rsidRPr="00910C0A">
        <w:rPr>
          <w:rFonts w:ascii="Times New Roman" w:hAnsi="Times New Roman"/>
          <w:i/>
          <w:spacing w:val="-1"/>
          <w:sz w:val="24"/>
          <w:szCs w:val="24"/>
        </w:rPr>
        <w:t>r</w:t>
      </w:r>
      <w:r w:rsidRPr="00910C0A">
        <w:rPr>
          <w:rFonts w:ascii="Times New Roman" w:hAnsi="Times New Roman"/>
          <w:i/>
          <w:spacing w:val="1"/>
          <w:sz w:val="24"/>
          <w:szCs w:val="24"/>
        </w:rPr>
        <w:t>s</w:t>
      </w:r>
      <w:r w:rsidRPr="00910C0A">
        <w:rPr>
          <w:rFonts w:ascii="Times New Roman" w:hAnsi="Times New Roman"/>
          <w:i/>
          <w:spacing w:val="-3"/>
          <w:sz w:val="24"/>
          <w:szCs w:val="24"/>
        </w:rPr>
        <w:t>i</w:t>
      </w:r>
      <w:r w:rsidRPr="00910C0A">
        <w:rPr>
          <w:rFonts w:ascii="Times New Roman" w:hAnsi="Times New Roman"/>
          <w:i/>
          <w:spacing w:val="3"/>
          <w:sz w:val="24"/>
          <w:szCs w:val="24"/>
        </w:rPr>
        <w:t>c</w:t>
      </w:r>
      <w:r w:rsidRPr="00910C0A">
        <w:rPr>
          <w:rFonts w:ascii="Times New Roman" w:hAnsi="Times New Roman"/>
          <w:i/>
          <w:sz w:val="24"/>
          <w:szCs w:val="24"/>
        </w:rPr>
        <w:t>um</w:t>
      </w:r>
      <w:proofErr w:type="spellEnd"/>
      <w:r w:rsidR="00D1224B">
        <w:rPr>
          <w:rFonts w:ascii="Times New Roman" w:hAnsi="Times New Roman"/>
          <w:sz w:val="24"/>
          <w:szCs w:val="24"/>
        </w:rPr>
        <w:t xml:space="preserve"> </w:t>
      </w:r>
      <w:r w:rsidRPr="00147A8D">
        <w:rPr>
          <w:rFonts w:ascii="Times New Roman" w:hAnsi="Times New Roman"/>
          <w:spacing w:val="-1"/>
          <w:sz w:val="24"/>
          <w:szCs w:val="24"/>
        </w:rPr>
        <w:t>L</w:t>
      </w:r>
      <w:r w:rsidR="00D1224B">
        <w:rPr>
          <w:rFonts w:ascii="Times New Roman" w:hAnsi="Times New Roman"/>
          <w:sz w:val="24"/>
          <w:szCs w:val="24"/>
        </w:rPr>
        <w:t xml:space="preserve">. </w:t>
      </w:r>
      <w:r w:rsidRPr="00147A8D">
        <w:rPr>
          <w:rFonts w:ascii="Times New Roman" w:hAnsi="Times New Roman"/>
          <w:spacing w:val="-1"/>
          <w:sz w:val="24"/>
          <w:szCs w:val="24"/>
        </w:rPr>
        <w:t>(</w:t>
      </w:r>
      <w:r w:rsidRPr="00147A8D">
        <w:rPr>
          <w:rFonts w:ascii="Times New Roman" w:hAnsi="Times New Roman"/>
          <w:spacing w:val="3"/>
          <w:sz w:val="24"/>
          <w:szCs w:val="24"/>
        </w:rPr>
        <w:t>c</w:t>
      </w:r>
      <w:r w:rsidRPr="00147A8D">
        <w:rPr>
          <w:rFonts w:ascii="Times New Roman" w:hAnsi="Times New Roman"/>
          <w:sz w:val="24"/>
          <w:szCs w:val="24"/>
        </w:rPr>
        <w:t>v</w:t>
      </w:r>
      <w:r w:rsidR="00D1224B">
        <w:rPr>
          <w:rFonts w:ascii="Times New Roman" w:hAnsi="Times New Roman"/>
          <w:sz w:val="24"/>
          <w:szCs w:val="24"/>
        </w:rPr>
        <w:t xml:space="preserve"> </w:t>
      </w:r>
      <w:proofErr w:type="spellStart"/>
      <w:r w:rsidRPr="00147A8D">
        <w:rPr>
          <w:rFonts w:ascii="Times New Roman" w:hAnsi="Times New Roman"/>
          <w:spacing w:val="1"/>
          <w:sz w:val="24"/>
          <w:szCs w:val="24"/>
        </w:rPr>
        <w:t>R</w:t>
      </w:r>
      <w:r w:rsidRPr="00147A8D">
        <w:rPr>
          <w:rFonts w:ascii="Times New Roman" w:hAnsi="Times New Roman"/>
          <w:sz w:val="24"/>
          <w:szCs w:val="24"/>
        </w:rPr>
        <w:t>ubion</w:t>
      </w:r>
      <w:proofErr w:type="spellEnd"/>
      <w:r w:rsidRPr="00147A8D">
        <w:rPr>
          <w:rFonts w:ascii="Times New Roman" w:hAnsi="Times New Roman"/>
          <w:sz w:val="24"/>
          <w:szCs w:val="24"/>
        </w:rPr>
        <w:t>)</w:t>
      </w:r>
      <w:r w:rsidR="00D1224B">
        <w:rPr>
          <w:rFonts w:ascii="Times New Roman" w:hAnsi="Times New Roman"/>
          <w:sz w:val="24"/>
          <w:szCs w:val="24"/>
        </w:rPr>
        <w:t xml:space="preserve"> </w:t>
      </w:r>
      <w:r w:rsidR="00195C28">
        <w:rPr>
          <w:rFonts w:ascii="Times New Roman" w:hAnsi="Times New Roman"/>
          <w:sz w:val="24"/>
          <w:szCs w:val="24"/>
        </w:rPr>
        <w:t xml:space="preserve">tomato </w:t>
      </w:r>
      <w:r w:rsidRPr="00147A8D">
        <w:rPr>
          <w:rFonts w:ascii="Times New Roman" w:hAnsi="Times New Roman"/>
          <w:spacing w:val="1"/>
          <w:sz w:val="24"/>
          <w:szCs w:val="24"/>
        </w:rPr>
        <w:t>we</w:t>
      </w:r>
      <w:r w:rsidRPr="00147A8D">
        <w:rPr>
          <w:rFonts w:ascii="Times New Roman" w:hAnsi="Times New Roman"/>
          <w:spacing w:val="-3"/>
          <w:sz w:val="24"/>
          <w:szCs w:val="24"/>
        </w:rPr>
        <w:t>r</w:t>
      </w:r>
      <w:r w:rsidRPr="00147A8D">
        <w:rPr>
          <w:rFonts w:ascii="Times New Roman" w:hAnsi="Times New Roman"/>
          <w:sz w:val="24"/>
          <w:szCs w:val="24"/>
        </w:rPr>
        <w:t>e</w:t>
      </w:r>
      <w:r w:rsidR="00D1224B">
        <w:rPr>
          <w:rFonts w:ascii="Times New Roman" w:hAnsi="Times New Roman"/>
          <w:sz w:val="24"/>
          <w:szCs w:val="24"/>
        </w:rPr>
        <w:t xml:space="preserve"> </w:t>
      </w:r>
      <w:r w:rsidRPr="00147A8D">
        <w:rPr>
          <w:rFonts w:ascii="Times New Roman" w:hAnsi="Times New Roman"/>
          <w:spacing w:val="-1"/>
          <w:sz w:val="24"/>
          <w:szCs w:val="24"/>
        </w:rPr>
        <w:t>s</w:t>
      </w:r>
      <w:r w:rsidRPr="00147A8D">
        <w:rPr>
          <w:rFonts w:ascii="Times New Roman" w:hAnsi="Times New Roman"/>
          <w:sz w:val="24"/>
          <w:szCs w:val="24"/>
        </w:rPr>
        <w:t>u</w:t>
      </w:r>
      <w:r w:rsidRPr="00147A8D">
        <w:rPr>
          <w:rFonts w:ascii="Times New Roman" w:hAnsi="Times New Roman"/>
          <w:spacing w:val="-1"/>
          <w:sz w:val="24"/>
          <w:szCs w:val="24"/>
        </w:rPr>
        <w:t>rf</w:t>
      </w:r>
      <w:r w:rsidRPr="00147A8D">
        <w:rPr>
          <w:rFonts w:ascii="Times New Roman" w:hAnsi="Times New Roman"/>
          <w:spacing w:val="3"/>
          <w:sz w:val="24"/>
          <w:szCs w:val="24"/>
        </w:rPr>
        <w:t>a</w:t>
      </w:r>
      <w:r w:rsidRPr="00147A8D">
        <w:rPr>
          <w:rFonts w:ascii="Times New Roman" w:hAnsi="Times New Roman"/>
          <w:spacing w:val="-2"/>
          <w:sz w:val="24"/>
          <w:szCs w:val="24"/>
        </w:rPr>
        <w:t>c</w:t>
      </w:r>
      <w:r w:rsidRPr="00147A8D">
        <w:rPr>
          <w:rFonts w:ascii="Times New Roman" w:hAnsi="Times New Roman"/>
          <w:sz w:val="24"/>
          <w:szCs w:val="24"/>
        </w:rPr>
        <w:t>e</w:t>
      </w:r>
      <w:r w:rsidR="00195C28">
        <w:rPr>
          <w:rFonts w:ascii="Times New Roman" w:hAnsi="Times New Roman"/>
          <w:sz w:val="24"/>
          <w:szCs w:val="24"/>
        </w:rPr>
        <w:t>-</w:t>
      </w:r>
      <w:r w:rsidRPr="00147A8D">
        <w:rPr>
          <w:rFonts w:ascii="Times New Roman" w:hAnsi="Times New Roman"/>
          <w:spacing w:val="1"/>
          <w:sz w:val="24"/>
          <w:szCs w:val="24"/>
        </w:rPr>
        <w:t>s</w:t>
      </w:r>
      <w:r w:rsidRPr="00147A8D">
        <w:rPr>
          <w:rFonts w:ascii="Times New Roman" w:hAnsi="Times New Roman"/>
          <w:spacing w:val="-3"/>
          <w:sz w:val="24"/>
          <w:szCs w:val="24"/>
        </w:rPr>
        <w:t>t</w:t>
      </w:r>
      <w:r w:rsidRPr="00147A8D">
        <w:rPr>
          <w:rFonts w:ascii="Times New Roman" w:hAnsi="Times New Roman"/>
          <w:spacing w:val="3"/>
          <w:sz w:val="24"/>
          <w:szCs w:val="24"/>
        </w:rPr>
        <w:t>e</w:t>
      </w:r>
      <w:r w:rsidRPr="00147A8D">
        <w:rPr>
          <w:rFonts w:ascii="Times New Roman" w:hAnsi="Times New Roman"/>
          <w:spacing w:val="-1"/>
          <w:sz w:val="24"/>
          <w:szCs w:val="24"/>
        </w:rPr>
        <w:t>r</w:t>
      </w:r>
      <w:r w:rsidRPr="00147A8D">
        <w:rPr>
          <w:rFonts w:ascii="Times New Roman" w:hAnsi="Times New Roman"/>
          <w:sz w:val="24"/>
          <w:szCs w:val="24"/>
        </w:rPr>
        <w:t>il</w:t>
      </w:r>
      <w:r w:rsidRPr="00147A8D">
        <w:rPr>
          <w:rFonts w:ascii="Times New Roman" w:hAnsi="Times New Roman"/>
          <w:spacing w:val="2"/>
          <w:sz w:val="24"/>
          <w:szCs w:val="24"/>
        </w:rPr>
        <w:t>i</w:t>
      </w:r>
      <w:r w:rsidRPr="00147A8D">
        <w:rPr>
          <w:rFonts w:ascii="Times New Roman" w:hAnsi="Times New Roman"/>
          <w:spacing w:val="-2"/>
          <w:sz w:val="24"/>
          <w:szCs w:val="24"/>
        </w:rPr>
        <w:t>z</w:t>
      </w:r>
      <w:r w:rsidRPr="00147A8D">
        <w:rPr>
          <w:rFonts w:ascii="Times New Roman" w:hAnsi="Times New Roman"/>
          <w:spacing w:val="1"/>
          <w:sz w:val="24"/>
          <w:szCs w:val="24"/>
        </w:rPr>
        <w:t>e</w:t>
      </w:r>
      <w:r w:rsidRPr="00147A8D">
        <w:rPr>
          <w:rFonts w:ascii="Times New Roman" w:hAnsi="Times New Roman"/>
          <w:sz w:val="24"/>
          <w:szCs w:val="24"/>
        </w:rPr>
        <w:t>d</w:t>
      </w:r>
      <w:r w:rsidR="00D1224B">
        <w:rPr>
          <w:rFonts w:ascii="Times New Roman" w:hAnsi="Times New Roman"/>
          <w:sz w:val="24"/>
          <w:szCs w:val="24"/>
        </w:rPr>
        <w:t xml:space="preserve"> </w:t>
      </w:r>
      <w:r w:rsidRPr="00147A8D">
        <w:rPr>
          <w:rFonts w:ascii="Times New Roman" w:hAnsi="Times New Roman"/>
          <w:spacing w:val="1"/>
          <w:w w:val="102"/>
          <w:sz w:val="24"/>
          <w:szCs w:val="24"/>
        </w:rPr>
        <w:t>a</w:t>
      </w:r>
      <w:r w:rsidRPr="00147A8D">
        <w:rPr>
          <w:rFonts w:ascii="Times New Roman" w:hAnsi="Times New Roman"/>
          <w:w w:val="102"/>
          <w:sz w:val="24"/>
          <w:szCs w:val="24"/>
        </w:rPr>
        <w:t>nd</w:t>
      </w:r>
      <w:r>
        <w:rPr>
          <w:rFonts w:ascii="Times New Roman" w:hAnsi="Times New Roman"/>
          <w:sz w:val="24"/>
          <w:szCs w:val="24"/>
        </w:rPr>
        <w:t xml:space="preserve"> </w:t>
      </w:r>
      <w:r w:rsidRPr="00147A8D">
        <w:rPr>
          <w:rFonts w:ascii="Times New Roman" w:hAnsi="Times New Roman"/>
          <w:sz w:val="24"/>
          <w:szCs w:val="24"/>
        </w:rPr>
        <w:t>g</w:t>
      </w:r>
      <w:r w:rsidRPr="00147A8D">
        <w:rPr>
          <w:rFonts w:ascii="Times New Roman" w:hAnsi="Times New Roman"/>
          <w:spacing w:val="1"/>
          <w:sz w:val="24"/>
          <w:szCs w:val="24"/>
        </w:rPr>
        <w:t>e</w:t>
      </w:r>
      <w:r w:rsidRPr="00147A8D">
        <w:rPr>
          <w:rFonts w:ascii="Times New Roman" w:hAnsi="Times New Roman"/>
          <w:spacing w:val="-1"/>
          <w:sz w:val="24"/>
          <w:szCs w:val="24"/>
        </w:rPr>
        <w:t>r</w:t>
      </w:r>
      <w:r w:rsidRPr="00147A8D">
        <w:rPr>
          <w:rFonts w:ascii="Times New Roman" w:hAnsi="Times New Roman"/>
          <w:sz w:val="24"/>
          <w:szCs w:val="24"/>
        </w:rPr>
        <w:t>min</w:t>
      </w:r>
      <w:r w:rsidRPr="00147A8D">
        <w:rPr>
          <w:rFonts w:ascii="Times New Roman" w:hAnsi="Times New Roman"/>
          <w:spacing w:val="3"/>
          <w:sz w:val="24"/>
          <w:szCs w:val="24"/>
        </w:rPr>
        <w:t>a</w:t>
      </w:r>
      <w:r w:rsidRPr="00147A8D">
        <w:rPr>
          <w:rFonts w:ascii="Times New Roman" w:hAnsi="Times New Roman"/>
          <w:sz w:val="24"/>
          <w:szCs w:val="24"/>
        </w:rPr>
        <w:t>t</w:t>
      </w:r>
      <w:r w:rsidRPr="00147A8D">
        <w:rPr>
          <w:rFonts w:ascii="Times New Roman" w:hAnsi="Times New Roman"/>
          <w:spacing w:val="1"/>
          <w:sz w:val="24"/>
          <w:szCs w:val="24"/>
        </w:rPr>
        <w:t>e</w:t>
      </w:r>
      <w:r w:rsidRPr="00147A8D">
        <w:rPr>
          <w:rFonts w:ascii="Times New Roman" w:hAnsi="Times New Roman"/>
          <w:sz w:val="24"/>
          <w:szCs w:val="24"/>
        </w:rPr>
        <w:t>d</w:t>
      </w:r>
      <w:r w:rsidRPr="00147A8D">
        <w:rPr>
          <w:rFonts w:ascii="Times New Roman" w:hAnsi="Times New Roman"/>
          <w:spacing w:val="32"/>
          <w:sz w:val="24"/>
          <w:szCs w:val="24"/>
        </w:rPr>
        <w:t xml:space="preserve"> </w:t>
      </w:r>
      <w:r w:rsidRPr="00147A8D">
        <w:rPr>
          <w:rFonts w:ascii="Times New Roman" w:hAnsi="Times New Roman"/>
          <w:sz w:val="24"/>
          <w:szCs w:val="24"/>
        </w:rPr>
        <w:t>on</w:t>
      </w:r>
      <w:r w:rsidRPr="00147A8D">
        <w:rPr>
          <w:rFonts w:ascii="Times New Roman" w:hAnsi="Times New Roman"/>
          <w:spacing w:val="12"/>
          <w:sz w:val="24"/>
          <w:szCs w:val="24"/>
        </w:rPr>
        <w:t xml:space="preserve"> </w:t>
      </w:r>
      <w:r w:rsidR="00195C28">
        <w:rPr>
          <w:rFonts w:ascii="Times New Roman" w:hAnsi="Times New Roman"/>
          <w:spacing w:val="18"/>
          <w:sz w:val="24"/>
          <w:szCs w:val="24"/>
        </w:rPr>
        <w:t xml:space="preserve">a </w:t>
      </w:r>
      <w:proofErr w:type="spellStart"/>
      <w:r w:rsidRPr="00147A8D">
        <w:rPr>
          <w:rFonts w:ascii="Times New Roman" w:hAnsi="Times New Roman"/>
          <w:spacing w:val="1"/>
          <w:sz w:val="24"/>
          <w:szCs w:val="24"/>
        </w:rPr>
        <w:t>M</w:t>
      </w:r>
      <w:r w:rsidRPr="00147A8D">
        <w:rPr>
          <w:rFonts w:ascii="Times New Roman" w:hAnsi="Times New Roman"/>
          <w:sz w:val="24"/>
          <w:szCs w:val="24"/>
        </w:rPr>
        <w:t>u</w:t>
      </w:r>
      <w:r w:rsidRPr="00147A8D">
        <w:rPr>
          <w:rFonts w:ascii="Times New Roman" w:hAnsi="Times New Roman"/>
          <w:spacing w:val="-1"/>
          <w:sz w:val="24"/>
          <w:szCs w:val="24"/>
        </w:rPr>
        <w:t>r</w:t>
      </w:r>
      <w:r w:rsidRPr="00147A8D">
        <w:rPr>
          <w:rFonts w:ascii="Times New Roman" w:hAnsi="Times New Roman"/>
          <w:spacing w:val="1"/>
          <w:sz w:val="24"/>
          <w:szCs w:val="24"/>
        </w:rPr>
        <w:t>a</w:t>
      </w:r>
      <w:r w:rsidRPr="00147A8D">
        <w:rPr>
          <w:rFonts w:ascii="Times New Roman" w:hAnsi="Times New Roman"/>
          <w:spacing w:val="-1"/>
          <w:sz w:val="24"/>
          <w:szCs w:val="24"/>
        </w:rPr>
        <w:t>s</w:t>
      </w:r>
      <w:r w:rsidRPr="00147A8D">
        <w:rPr>
          <w:rFonts w:ascii="Times New Roman" w:hAnsi="Times New Roman"/>
          <w:sz w:val="24"/>
          <w:szCs w:val="24"/>
        </w:rPr>
        <w:t>hi</w:t>
      </w:r>
      <w:r w:rsidRPr="00147A8D">
        <w:rPr>
          <w:rFonts w:ascii="Times New Roman" w:hAnsi="Times New Roman"/>
          <w:spacing w:val="-2"/>
          <w:sz w:val="24"/>
          <w:szCs w:val="24"/>
        </w:rPr>
        <w:t>g</w:t>
      </w:r>
      <w:r w:rsidRPr="00147A8D">
        <w:rPr>
          <w:rFonts w:ascii="Times New Roman" w:hAnsi="Times New Roman"/>
          <w:sz w:val="24"/>
          <w:szCs w:val="24"/>
        </w:rPr>
        <w:t>e</w:t>
      </w:r>
      <w:proofErr w:type="spellEnd"/>
      <w:r w:rsidRPr="00147A8D">
        <w:rPr>
          <w:rFonts w:ascii="Times New Roman" w:hAnsi="Times New Roman"/>
          <w:spacing w:val="32"/>
          <w:sz w:val="24"/>
          <w:szCs w:val="24"/>
        </w:rPr>
        <w:t xml:space="preserve"> </w:t>
      </w:r>
      <w:r w:rsidRPr="00147A8D">
        <w:rPr>
          <w:rFonts w:ascii="Times New Roman" w:hAnsi="Times New Roman"/>
          <w:spacing w:val="1"/>
          <w:sz w:val="24"/>
          <w:szCs w:val="24"/>
        </w:rPr>
        <w:t>a</w:t>
      </w:r>
      <w:r w:rsidRPr="00147A8D">
        <w:rPr>
          <w:rFonts w:ascii="Times New Roman" w:hAnsi="Times New Roman"/>
          <w:sz w:val="24"/>
          <w:szCs w:val="24"/>
        </w:rPr>
        <w:t>nd</w:t>
      </w:r>
      <w:r w:rsidRPr="00147A8D">
        <w:rPr>
          <w:rFonts w:ascii="Times New Roman" w:hAnsi="Times New Roman"/>
          <w:spacing w:val="16"/>
          <w:sz w:val="24"/>
          <w:szCs w:val="24"/>
        </w:rPr>
        <w:t xml:space="preserve"> </w:t>
      </w:r>
      <w:r w:rsidRPr="00147A8D">
        <w:rPr>
          <w:rFonts w:ascii="Times New Roman" w:hAnsi="Times New Roman"/>
          <w:sz w:val="24"/>
          <w:szCs w:val="24"/>
        </w:rPr>
        <w:t>Skoog</w:t>
      </w:r>
      <w:r w:rsidRPr="00147A8D">
        <w:rPr>
          <w:rFonts w:ascii="Times New Roman" w:hAnsi="Times New Roman"/>
          <w:spacing w:val="21"/>
          <w:sz w:val="24"/>
          <w:szCs w:val="24"/>
        </w:rPr>
        <w:t xml:space="preserve"> </w:t>
      </w:r>
      <w:r w:rsidRPr="00147A8D">
        <w:rPr>
          <w:rFonts w:ascii="Times New Roman" w:hAnsi="Times New Roman"/>
          <w:sz w:val="24"/>
          <w:szCs w:val="24"/>
        </w:rPr>
        <w:t>ino</w:t>
      </w:r>
      <w:r w:rsidRPr="00147A8D">
        <w:rPr>
          <w:rFonts w:ascii="Times New Roman" w:hAnsi="Times New Roman"/>
          <w:spacing w:val="-3"/>
          <w:sz w:val="24"/>
          <w:szCs w:val="24"/>
        </w:rPr>
        <w:t>r</w:t>
      </w:r>
      <w:r w:rsidRPr="00147A8D">
        <w:rPr>
          <w:rFonts w:ascii="Times New Roman" w:hAnsi="Times New Roman"/>
          <w:spacing w:val="-2"/>
          <w:sz w:val="24"/>
          <w:szCs w:val="24"/>
        </w:rPr>
        <w:t>g</w:t>
      </w:r>
      <w:r w:rsidRPr="00147A8D">
        <w:rPr>
          <w:rFonts w:ascii="Times New Roman" w:hAnsi="Times New Roman"/>
          <w:spacing w:val="1"/>
          <w:sz w:val="24"/>
          <w:szCs w:val="24"/>
        </w:rPr>
        <w:t>a</w:t>
      </w:r>
      <w:r w:rsidRPr="00147A8D">
        <w:rPr>
          <w:rFonts w:ascii="Times New Roman" w:hAnsi="Times New Roman"/>
          <w:sz w:val="24"/>
          <w:szCs w:val="24"/>
        </w:rPr>
        <w:t>nic</w:t>
      </w:r>
      <w:r w:rsidRPr="00147A8D">
        <w:rPr>
          <w:rFonts w:ascii="Times New Roman" w:hAnsi="Times New Roman"/>
          <w:spacing w:val="30"/>
          <w:sz w:val="24"/>
          <w:szCs w:val="24"/>
        </w:rPr>
        <w:t xml:space="preserve"> </w:t>
      </w:r>
      <w:r w:rsidRPr="00147A8D">
        <w:rPr>
          <w:rFonts w:ascii="Times New Roman" w:hAnsi="Times New Roman"/>
          <w:spacing w:val="-1"/>
          <w:sz w:val="24"/>
          <w:szCs w:val="24"/>
        </w:rPr>
        <w:t>s</w:t>
      </w:r>
      <w:r w:rsidRPr="00147A8D">
        <w:rPr>
          <w:rFonts w:ascii="Times New Roman" w:hAnsi="Times New Roman"/>
          <w:spacing w:val="1"/>
          <w:sz w:val="24"/>
          <w:szCs w:val="24"/>
        </w:rPr>
        <w:t>a</w:t>
      </w:r>
      <w:r w:rsidRPr="00147A8D">
        <w:rPr>
          <w:rFonts w:ascii="Times New Roman" w:hAnsi="Times New Roman"/>
          <w:sz w:val="24"/>
          <w:szCs w:val="24"/>
        </w:rPr>
        <w:t>lt</w:t>
      </w:r>
      <w:r w:rsidRPr="00147A8D">
        <w:rPr>
          <w:rFonts w:ascii="Times New Roman" w:hAnsi="Times New Roman"/>
          <w:spacing w:val="16"/>
          <w:sz w:val="24"/>
          <w:szCs w:val="24"/>
        </w:rPr>
        <w:t xml:space="preserve"> </w:t>
      </w:r>
      <w:r w:rsidRPr="00147A8D">
        <w:rPr>
          <w:rFonts w:ascii="Times New Roman" w:hAnsi="Times New Roman"/>
          <w:sz w:val="24"/>
          <w:szCs w:val="24"/>
        </w:rPr>
        <w:t>m</w:t>
      </w:r>
      <w:r w:rsidRPr="00147A8D">
        <w:rPr>
          <w:rFonts w:ascii="Times New Roman" w:hAnsi="Times New Roman"/>
          <w:spacing w:val="1"/>
          <w:sz w:val="24"/>
          <w:szCs w:val="24"/>
        </w:rPr>
        <w:t>e</w:t>
      </w:r>
      <w:r w:rsidRPr="00147A8D">
        <w:rPr>
          <w:rFonts w:ascii="Times New Roman" w:hAnsi="Times New Roman"/>
          <w:sz w:val="24"/>
          <w:szCs w:val="24"/>
        </w:rPr>
        <w:t>d</w:t>
      </w:r>
      <w:r w:rsidRPr="00147A8D">
        <w:rPr>
          <w:rFonts w:ascii="Times New Roman" w:hAnsi="Times New Roman"/>
          <w:spacing w:val="2"/>
          <w:sz w:val="24"/>
          <w:szCs w:val="24"/>
        </w:rPr>
        <w:t>i</w:t>
      </w:r>
      <w:r w:rsidRPr="00147A8D">
        <w:rPr>
          <w:rFonts w:ascii="Times New Roman" w:hAnsi="Times New Roman"/>
          <w:spacing w:val="-2"/>
          <w:sz w:val="24"/>
          <w:szCs w:val="24"/>
        </w:rPr>
        <w:t>u</w:t>
      </w:r>
      <w:r w:rsidRPr="00147A8D">
        <w:rPr>
          <w:rFonts w:ascii="Times New Roman" w:hAnsi="Times New Roman"/>
          <w:sz w:val="24"/>
          <w:szCs w:val="24"/>
        </w:rPr>
        <w:t>m</w:t>
      </w:r>
      <w:r w:rsidRPr="00147A8D">
        <w:rPr>
          <w:rFonts w:ascii="Times New Roman" w:hAnsi="Times New Roman"/>
          <w:spacing w:val="24"/>
          <w:sz w:val="24"/>
          <w:szCs w:val="24"/>
        </w:rPr>
        <w:t xml:space="preserve"> </w:t>
      </w:r>
      <w:r w:rsidR="00714F0B">
        <w:rPr>
          <w:rFonts w:ascii="Times New Roman" w:hAnsi="Times New Roman"/>
          <w:spacing w:val="24"/>
          <w:sz w:val="24"/>
          <w:szCs w:val="24"/>
        </w:rPr>
        <w:fldChar w:fldCharType="begin"/>
      </w:r>
      <w:r w:rsidR="00205E85">
        <w:rPr>
          <w:rFonts w:ascii="Times New Roman" w:hAnsi="Times New Roman"/>
          <w:spacing w:val="24"/>
          <w:sz w:val="24"/>
          <w:szCs w:val="24"/>
        </w:rPr>
        <w:instrText xml:space="preserve"> ADDIN EN.CITE &lt;EndNote&gt;&lt;Cite&gt;&lt;Author&gt;Murashige&lt;/Author&gt;&lt;Year&gt;1962&lt;/Year&gt;&lt;RecNum&gt;192&lt;/RecNum&gt;&lt;DisplayText&gt;(Murashige and Skoog 1962)&lt;/DisplayText&gt;&lt;record&gt;&lt;rec-number&gt;192&lt;/rec-number&gt;&lt;foreign-keys&gt;&lt;key app="EN" db-id="w2xtaw557wwfrreeratptzs8t5atprsfrdde"&gt;192&lt;/key&gt;&lt;/foreign-keys&gt;&lt;ref-type name="Journal Article"&gt;17&lt;/ref-type&gt;&lt;contributors&gt;&lt;authors&gt;&lt;author&gt;Murashige, T.&lt;/author&gt;&lt;author&gt;Skoog, F.&lt;/author&gt;&lt;/authors&gt;&lt;/contributors&gt;&lt;titles&gt;&lt;title&gt;A revised medium for rapid growth and bio assays with tobacco tissue cultures&lt;/title&gt;&lt;secondary-title&gt;Physiol Plant&lt;/secondary-title&gt;&lt;alt-title&gt;Physiol. Plant.&lt;/alt-title&gt;&lt;/titles&gt;&lt;alt-periodical&gt;&lt;full-title&gt;Physiologia Plantarum&lt;/full-title&gt;&lt;abbr-1&gt;Physiol. Plant.&lt;/abbr-1&gt;&lt;/alt-periodical&gt;&lt;pages&gt;473-497&lt;/pages&gt;&lt;volume&gt;15&lt;/volume&gt;&lt;number&gt;3&lt;/number&gt;&lt;dates&gt;&lt;year&gt;1962&lt;/year&gt;&lt;/dates&gt;&lt;isbn&gt;0031-9317&lt;/isbn&gt;&lt;accession-num&gt;ISI:A19621781C00014&lt;/accession-num&gt;&lt;work-type&gt;Article&lt;/work-type&gt;&lt;urls&gt;&lt;related-urls&gt;&lt;url&gt;&amp;lt;Go to ISI&amp;gt;://A19621781C00014&lt;/url&gt;&lt;/related-urls&gt;&lt;/urls&gt;&lt;language&gt;English&lt;/language&gt;&lt;/record&gt;&lt;/Cite&gt;&lt;/EndNote&gt;</w:instrText>
      </w:r>
      <w:r w:rsidR="00714F0B">
        <w:rPr>
          <w:rFonts w:ascii="Times New Roman" w:hAnsi="Times New Roman"/>
          <w:spacing w:val="24"/>
          <w:sz w:val="24"/>
          <w:szCs w:val="24"/>
        </w:rPr>
        <w:fldChar w:fldCharType="separate"/>
      </w:r>
      <w:r w:rsidR="00205E85">
        <w:rPr>
          <w:rFonts w:ascii="Times New Roman" w:hAnsi="Times New Roman"/>
          <w:noProof/>
          <w:spacing w:val="24"/>
          <w:sz w:val="24"/>
          <w:szCs w:val="24"/>
        </w:rPr>
        <w:t>(</w:t>
      </w:r>
      <w:hyperlink w:anchor="_ENREF_19" w:tooltip="Murashige, 1962 #192" w:history="1">
        <w:r w:rsidR="008463C2">
          <w:rPr>
            <w:rFonts w:ascii="Times New Roman" w:hAnsi="Times New Roman"/>
            <w:noProof/>
            <w:spacing w:val="24"/>
            <w:sz w:val="24"/>
            <w:szCs w:val="24"/>
          </w:rPr>
          <w:t>Murashige and Skoog 1962</w:t>
        </w:r>
      </w:hyperlink>
      <w:r w:rsidR="00205E85">
        <w:rPr>
          <w:rFonts w:ascii="Times New Roman" w:hAnsi="Times New Roman"/>
          <w:noProof/>
          <w:spacing w:val="24"/>
          <w:sz w:val="24"/>
          <w:szCs w:val="24"/>
        </w:rPr>
        <w:t>)</w:t>
      </w:r>
      <w:r w:rsidR="00714F0B">
        <w:rPr>
          <w:rFonts w:ascii="Times New Roman" w:hAnsi="Times New Roman"/>
          <w:spacing w:val="24"/>
          <w:sz w:val="24"/>
          <w:szCs w:val="24"/>
        </w:rPr>
        <w:fldChar w:fldCharType="end"/>
      </w:r>
      <w:r w:rsidR="000A33DE">
        <w:rPr>
          <w:rFonts w:ascii="Times New Roman" w:hAnsi="Times New Roman"/>
          <w:sz w:val="24"/>
          <w:szCs w:val="24"/>
        </w:rPr>
        <w:t xml:space="preserve">. </w:t>
      </w:r>
      <w:r w:rsidRPr="00147A8D">
        <w:rPr>
          <w:rFonts w:ascii="Times New Roman" w:hAnsi="Times New Roman"/>
          <w:spacing w:val="-15"/>
          <w:sz w:val="24"/>
          <w:szCs w:val="24"/>
        </w:rPr>
        <w:t>T</w:t>
      </w:r>
      <w:r w:rsidRPr="00147A8D">
        <w:rPr>
          <w:rFonts w:ascii="Times New Roman" w:hAnsi="Times New Roman"/>
          <w:sz w:val="24"/>
          <w:szCs w:val="24"/>
        </w:rPr>
        <w:t>om</w:t>
      </w:r>
      <w:r w:rsidRPr="00147A8D">
        <w:rPr>
          <w:rFonts w:ascii="Times New Roman" w:hAnsi="Times New Roman"/>
          <w:spacing w:val="-2"/>
          <w:sz w:val="24"/>
          <w:szCs w:val="24"/>
        </w:rPr>
        <w:t>a</w:t>
      </w:r>
      <w:r w:rsidRPr="00147A8D">
        <w:rPr>
          <w:rFonts w:ascii="Times New Roman" w:hAnsi="Times New Roman"/>
          <w:spacing w:val="2"/>
          <w:sz w:val="24"/>
          <w:szCs w:val="24"/>
        </w:rPr>
        <w:t>t</w:t>
      </w:r>
      <w:r w:rsidR="000A33DE">
        <w:rPr>
          <w:rFonts w:ascii="Times New Roman" w:hAnsi="Times New Roman"/>
          <w:sz w:val="24"/>
          <w:szCs w:val="24"/>
        </w:rPr>
        <w:t xml:space="preserve">o </w:t>
      </w:r>
      <w:r w:rsidRPr="00147A8D">
        <w:rPr>
          <w:rFonts w:ascii="Times New Roman" w:hAnsi="Times New Roman"/>
          <w:sz w:val="24"/>
          <w:szCs w:val="24"/>
        </w:rPr>
        <w:t>t</w:t>
      </w:r>
      <w:r w:rsidRPr="00147A8D">
        <w:rPr>
          <w:rFonts w:ascii="Times New Roman" w:hAnsi="Times New Roman"/>
          <w:spacing w:val="-1"/>
          <w:sz w:val="24"/>
          <w:szCs w:val="24"/>
        </w:rPr>
        <w:t>r</w:t>
      </w:r>
      <w:r w:rsidRPr="00147A8D">
        <w:rPr>
          <w:rFonts w:ascii="Times New Roman" w:hAnsi="Times New Roman"/>
          <w:spacing w:val="1"/>
          <w:sz w:val="24"/>
          <w:szCs w:val="24"/>
        </w:rPr>
        <w:t>a</w:t>
      </w:r>
      <w:r w:rsidRPr="00147A8D">
        <w:rPr>
          <w:rFonts w:ascii="Times New Roman" w:hAnsi="Times New Roman"/>
          <w:sz w:val="24"/>
          <w:szCs w:val="24"/>
        </w:rPr>
        <w:t>n</w:t>
      </w:r>
      <w:r w:rsidRPr="00147A8D">
        <w:rPr>
          <w:rFonts w:ascii="Times New Roman" w:hAnsi="Times New Roman"/>
          <w:spacing w:val="-1"/>
          <w:sz w:val="24"/>
          <w:szCs w:val="24"/>
        </w:rPr>
        <w:t>sf</w:t>
      </w:r>
      <w:r w:rsidRPr="00147A8D">
        <w:rPr>
          <w:rFonts w:ascii="Times New Roman" w:hAnsi="Times New Roman"/>
          <w:sz w:val="24"/>
          <w:szCs w:val="24"/>
        </w:rPr>
        <w:t>o</w:t>
      </w:r>
      <w:r w:rsidRPr="00147A8D">
        <w:rPr>
          <w:rFonts w:ascii="Times New Roman" w:hAnsi="Times New Roman"/>
          <w:spacing w:val="-1"/>
          <w:sz w:val="24"/>
          <w:szCs w:val="24"/>
        </w:rPr>
        <w:t>r</w:t>
      </w:r>
      <w:r w:rsidRPr="00147A8D">
        <w:rPr>
          <w:rFonts w:ascii="Times New Roman" w:hAnsi="Times New Roman"/>
          <w:sz w:val="24"/>
          <w:szCs w:val="24"/>
        </w:rPr>
        <w:t>m</w:t>
      </w:r>
      <w:r w:rsidRPr="00147A8D">
        <w:rPr>
          <w:rFonts w:ascii="Times New Roman" w:hAnsi="Times New Roman"/>
          <w:spacing w:val="3"/>
          <w:sz w:val="24"/>
          <w:szCs w:val="24"/>
        </w:rPr>
        <w:t>a</w:t>
      </w:r>
      <w:r w:rsidR="000A33DE">
        <w:rPr>
          <w:rFonts w:ascii="Times New Roman" w:hAnsi="Times New Roman"/>
          <w:sz w:val="24"/>
          <w:szCs w:val="24"/>
        </w:rPr>
        <w:t>tion</w:t>
      </w:r>
      <w:r w:rsidR="00D1224B">
        <w:rPr>
          <w:rFonts w:ascii="Times New Roman" w:hAnsi="Times New Roman"/>
          <w:sz w:val="24"/>
          <w:szCs w:val="24"/>
        </w:rPr>
        <w:t xml:space="preserve"> </w:t>
      </w:r>
      <w:r w:rsidRPr="00147A8D">
        <w:rPr>
          <w:rFonts w:ascii="Times New Roman" w:hAnsi="Times New Roman"/>
          <w:spacing w:val="1"/>
          <w:sz w:val="24"/>
          <w:szCs w:val="24"/>
        </w:rPr>
        <w:t>wa</w:t>
      </w:r>
      <w:r w:rsidR="000A33DE">
        <w:rPr>
          <w:rFonts w:ascii="Times New Roman" w:hAnsi="Times New Roman"/>
          <w:sz w:val="24"/>
          <w:szCs w:val="24"/>
        </w:rPr>
        <w:t xml:space="preserve">s </w:t>
      </w:r>
      <w:r w:rsidRPr="00147A8D">
        <w:rPr>
          <w:rFonts w:ascii="Times New Roman" w:hAnsi="Times New Roman"/>
          <w:spacing w:val="-2"/>
          <w:sz w:val="24"/>
          <w:szCs w:val="24"/>
        </w:rPr>
        <w:t>p</w:t>
      </w:r>
      <w:r w:rsidRPr="00147A8D">
        <w:rPr>
          <w:rFonts w:ascii="Times New Roman" w:hAnsi="Times New Roman"/>
          <w:spacing w:val="3"/>
          <w:sz w:val="24"/>
          <w:szCs w:val="24"/>
        </w:rPr>
        <w:t>e</w:t>
      </w:r>
      <w:r w:rsidRPr="00147A8D">
        <w:rPr>
          <w:rFonts w:ascii="Times New Roman" w:hAnsi="Times New Roman"/>
          <w:spacing w:val="-1"/>
          <w:sz w:val="24"/>
          <w:szCs w:val="24"/>
        </w:rPr>
        <w:t>rf</w:t>
      </w:r>
      <w:r w:rsidRPr="00147A8D">
        <w:rPr>
          <w:rFonts w:ascii="Times New Roman" w:hAnsi="Times New Roman"/>
          <w:sz w:val="24"/>
          <w:szCs w:val="24"/>
        </w:rPr>
        <w:t>o</w:t>
      </w:r>
      <w:r w:rsidRPr="00147A8D">
        <w:rPr>
          <w:rFonts w:ascii="Times New Roman" w:hAnsi="Times New Roman"/>
          <w:spacing w:val="-1"/>
          <w:sz w:val="24"/>
          <w:szCs w:val="24"/>
        </w:rPr>
        <w:t>r</w:t>
      </w:r>
      <w:r w:rsidRPr="00147A8D">
        <w:rPr>
          <w:rFonts w:ascii="Times New Roman" w:hAnsi="Times New Roman"/>
          <w:sz w:val="24"/>
          <w:szCs w:val="24"/>
        </w:rPr>
        <w:t>m</w:t>
      </w:r>
      <w:r w:rsidRPr="00147A8D">
        <w:rPr>
          <w:rFonts w:ascii="Times New Roman" w:hAnsi="Times New Roman"/>
          <w:spacing w:val="1"/>
          <w:sz w:val="24"/>
          <w:szCs w:val="24"/>
        </w:rPr>
        <w:t>e</w:t>
      </w:r>
      <w:r w:rsidR="000A33DE">
        <w:rPr>
          <w:rFonts w:ascii="Times New Roman" w:hAnsi="Times New Roman"/>
          <w:sz w:val="24"/>
          <w:szCs w:val="24"/>
        </w:rPr>
        <w:t>d</w:t>
      </w:r>
      <w:r w:rsidR="00D1224B">
        <w:rPr>
          <w:rFonts w:ascii="Times New Roman" w:hAnsi="Times New Roman"/>
          <w:sz w:val="24"/>
          <w:szCs w:val="24"/>
        </w:rPr>
        <w:t xml:space="preserve"> </w:t>
      </w:r>
      <w:r w:rsidR="007F51F1">
        <w:rPr>
          <w:rFonts w:ascii="Times New Roman" w:hAnsi="Times New Roman"/>
          <w:sz w:val="24"/>
          <w:szCs w:val="24"/>
        </w:rPr>
        <w:t xml:space="preserve">via </w:t>
      </w:r>
      <w:r w:rsidR="00195C28">
        <w:rPr>
          <w:rFonts w:ascii="Times New Roman" w:hAnsi="Times New Roman"/>
          <w:sz w:val="24"/>
          <w:szCs w:val="24"/>
        </w:rPr>
        <w:t xml:space="preserve">the </w:t>
      </w:r>
      <w:r w:rsidRPr="00910C0A">
        <w:rPr>
          <w:rFonts w:ascii="Times New Roman" w:hAnsi="Times New Roman"/>
          <w:i/>
          <w:spacing w:val="-1"/>
          <w:w w:val="86"/>
          <w:sz w:val="24"/>
          <w:szCs w:val="24"/>
        </w:rPr>
        <w:t>A</w:t>
      </w:r>
      <w:r w:rsidRPr="00910C0A">
        <w:rPr>
          <w:rFonts w:ascii="Times New Roman" w:hAnsi="Times New Roman"/>
          <w:i/>
          <w:w w:val="102"/>
          <w:sz w:val="24"/>
          <w:szCs w:val="24"/>
        </w:rPr>
        <w:t>g</w:t>
      </w:r>
      <w:r w:rsidRPr="00910C0A">
        <w:rPr>
          <w:rFonts w:ascii="Times New Roman" w:hAnsi="Times New Roman"/>
          <w:i/>
          <w:spacing w:val="-8"/>
          <w:w w:val="119"/>
          <w:sz w:val="24"/>
          <w:szCs w:val="24"/>
        </w:rPr>
        <w:t>r</w:t>
      </w:r>
      <w:r w:rsidRPr="00910C0A">
        <w:rPr>
          <w:rFonts w:ascii="Times New Roman" w:hAnsi="Times New Roman"/>
          <w:i/>
          <w:w w:val="102"/>
          <w:sz w:val="24"/>
          <w:szCs w:val="24"/>
        </w:rPr>
        <w:t>ob</w:t>
      </w:r>
      <w:r w:rsidRPr="00910C0A">
        <w:rPr>
          <w:rFonts w:ascii="Times New Roman" w:hAnsi="Times New Roman"/>
          <w:i/>
          <w:spacing w:val="-2"/>
          <w:w w:val="115"/>
          <w:sz w:val="24"/>
          <w:szCs w:val="24"/>
        </w:rPr>
        <w:t>a</w:t>
      </w:r>
      <w:r w:rsidRPr="00910C0A">
        <w:rPr>
          <w:rFonts w:ascii="Times New Roman" w:hAnsi="Times New Roman"/>
          <w:i/>
          <w:spacing w:val="3"/>
          <w:w w:val="102"/>
          <w:sz w:val="24"/>
          <w:szCs w:val="24"/>
        </w:rPr>
        <w:t>c</w:t>
      </w:r>
      <w:r w:rsidRPr="00910C0A">
        <w:rPr>
          <w:rFonts w:ascii="Times New Roman" w:hAnsi="Times New Roman"/>
          <w:i/>
          <w:spacing w:val="-3"/>
          <w:w w:val="102"/>
          <w:sz w:val="24"/>
          <w:szCs w:val="24"/>
        </w:rPr>
        <w:t>t</w:t>
      </w:r>
      <w:r w:rsidRPr="00910C0A">
        <w:rPr>
          <w:rFonts w:ascii="Times New Roman" w:hAnsi="Times New Roman"/>
          <w:i/>
          <w:spacing w:val="1"/>
          <w:w w:val="102"/>
          <w:sz w:val="24"/>
          <w:szCs w:val="24"/>
        </w:rPr>
        <w:t>e</w:t>
      </w:r>
      <w:r w:rsidRPr="00910C0A">
        <w:rPr>
          <w:rFonts w:ascii="Times New Roman" w:hAnsi="Times New Roman"/>
          <w:i/>
          <w:spacing w:val="1"/>
          <w:w w:val="119"/>
          <w:sz w:val="24"/>
          <w:szCs w:val="24"/>
        </w:rPr>
        <w:t>r</w:t>
      </w:r>
      <w:r w:rsidRPr="00910C0A">
        <w:rPr>
          <w:rFonts w:ascii="Times New Roman" w:hAnsi="Times New Roman"/>
          <w:i/>
          <w:spacing w:val="-3"/>
          <w:w w:val="102"/>
          <w:sz w:val="24"/>
          <w:szCs w:val="24"/>
        </w:rPr>
        <w:t>i</w:t>
      </w:r>
      <w:r w:rsidRPr="00910C0A">
        <w:rPr>
          <w:rFonts w:ascii="Times New Roman" w:hAnsi="Times New Roman"/>
          <w:i/>
          <w:w w:val="102"/>
          <w:sz w:val="24"/>
          <w:szCs w:val="24"/>
        </w:rPr>
        <w:t>u</w:t>
      </w:r>
      <w:r w:rsidRPr="00910C0A">
        <w:rPr>
          <w:rFonts w:ascii="Times New Roman" w:hAnsi="Times New Roman"/>
          <w:i/>
          <w:spacing w:val="1"/>
          <w:w w:val="94"/>
          <w:sz w:val="24"/>
          <w:szCs w:val="24"/>
        </w:rPr>
        <w:t>m</w:t>
      </w:r>
      <w:r w:rsidRPr="00147A8D">
        <w:rPr>
          <w:rFonts w:ascii="Times New Roman" w:hAnsi="Times New Roman"/>
          <w:spacing w:val="-1"/>
          <w:w w:val="102"/>
          <w:sz w:val="24"/>
          <w:szCs w:val="24"/>
        </w:rPr>
        <w:t>-</w:t>
      </w:r>
      <w:r w:rsidRPr="00147A8D">
        <w:rPr>
          <w:rFonts w:ascii="Times New Roman" w:hAnsi="Times New Roman"/>
          <w:w w:val="102"/>
          <w:sz w:val="24"/>
          <w:szCs w:val="24"/>
        </w:rPr>
        <w:t>m</w:t>
      </w:r>
      <w:r w:rsidRPr="00147A8D">
        <w:rPr>
          <w:rFonts w:ascii="Times New Roman" w:hAnsi="Times New Roman"/>
          <w:spacing w:val="3"/>
          <w:w w:val="102"/>
          <w:sz w:val="24"/>
          <w:szCs w:val="24"/>
        </w:rPr>
        <w:t>e</w:t>
      </w:r>
      <w:r w:rsidRPr="00147A8D">
        <w:rPr>
          <w:rFonts w:ascii="Times New Roman" w:hAnsi="Times New Roman"/>
          <w:w w:val="102"/>
          <w:sz w:val="24"/>
          <w:szCs w:val="24"/>
        </w:rPr>
        <w:t>di</w:t>
      </w:r>
      <w:r w:rsidRPr="00147A8D">
        <w:rPr>
          <w:rFonts w:ascii="Times New Roman" w:hAnsi="Times New Roman"/>
          <w:spacing w:val="1"/>
          <w:w w:val="102"/>
          <w:sz w:val="24"/>
          <w:szCs w:val="24"/>
        </w:rPr>
        <w:t>a</w:t>
      </w:r>
      <w:r w:rsidRPr="00147A8D">
        <w:rPr>
          <w:rFonts w:ascii="Times New Roman" w:hAnsi="Times New Roman"/>
          <w:w w:val="102"/>
          <w:sz w:val="24"/>
          <w:szCs w:val="24"/>
        </w:rPr>
        <w:t>t</w:t>
      </w:r>
      <w:r w:rsidRPr="00147A8D">
        <w:rPr>
          <w:rFonts w:ascii="Times New Roman" w:hAnsi="Times New Roman"/>
          <w:spacing w:val="1"/>
          <w:w w:val="102"/>
          <w:sz w:val="24"/>
          <w:szCs w:val="24"/>
        </w:rPr>
        <w:t>e</w:t>
      </w:r>
      <w:r w:rsidRPr="00147A8D">
        <w:rPr>
          <w:rFonts w:ascii="Times New Roman" w:hAnsi="Times New Roman"/>
          <w:w w:val="102"/>
          <w:sz w:val="24"/>
          <w:szCs w:val="24"/>
        </w:rPr>
        <w:t>d</w:t>
      </w:r>
      <w:r>
        <w:rPr>
          <w:rFonts w:ascii="Times New Roman" w:hAnsi="Times New Roman"/>
          <w:sz w:val="24"/>
          <w:szCs w:val="24"/>
        </w:rPr>
        <w:t xml:space="preserve"> </w:t>
      </w:r>
      <w:r w:rsidRPr="00147A8D">
        <w:rPr>
          <w:rFonts w:ascii="Times New Roman" w:hAnsi="Times New Roman"/>
          <w:spacing w:val="2"/>
          <w:sz w:val="24"/>
          <w:szCs w:val="24"/>
        </w:rPr>
        <w:t>t</w:t>
      </w:r>
      <w:r w:rsidRPr="00147A8D">
        <w:rPr>
          <w:rFonts w:ascii="Times New Roman" w:hAnsi="Times New Roman"/>
          <w:spacing w:val="-1"/>
          <w:sz w:val="24"/>
          <w:szCs w:val="24"/>
        </w:rPr>
        <w:t>r</w:t>
      </w:r>
      <w:r w:rsidRPr="00147A8D">
        <w:rPr>
          <w:rFonts w:ascii="Times New Roman" w:hAnsi="Times New Roman"/>
          <w:spacing w:val="1"/>
          <w:sz w:val="24"/>
          <w:szCs w:val="24"/>
        </w:rPr>
        <w:t>a</w:t>
      </w:r>
      <w:r w:rsidRPr="00147A8D">
        <w:rPr>
          <w:rFonts w:ascii="Times New Roman" w:hAnsi="Times New Roman"/>
          <w:sz w:val="24"/>
          <w:szCs w:val="24"/>
        </w:rPr>
        <w:t>n</w:t>
      </w:r>
      <w:r w:rsidRPr="00147A8D">
        <w:rPr>
          <w:rFonts w:ascii="Times New Roman" w:hAnsi="Times New Roman"/>
          <w:spacing w:val="1"/>
          <w:sz w:val="24"/>
          <w:szCs w:val="24"/>
        </w:rPr>
        <w:t>s</w:t>
      </w:r>
      <w:r w:rsidRPr="00147A8D">
        <w:rPr>
          <w:rFonts w:ascii="Times New Roman" w:hAnsi="Times New Roman"/>
          <w:spacing w:val="2"/>
          <w:sz w:val="24"/>
          <w:szCs w:val="24"/>
        </w:rPr>
        <w:t>f</w:t>
      </w:r>
      <w:r w:rsidRPr="00147A8D">
        <w:rPr>
          <w:rFonts w:ascii="Times New Roman" w:hAnsi="Times New Roman"/>
          <w:sz w:val="24"/>
          <w:szCs w:val="24"/>
        </w:rPr>
        <w:t>o</w:t>
      </w:r>
      <w:r w:rsidRPr="00147A8D">
        <w:rPr>
          <w:rFonts w:ascii="Times New Roman" w:hAnsi="Times New Roman"/>
          <w:spacing w:val="-1"/>
          <w:sz w:val="24"/>
          <w:szCs w:val="24"/>
        </w:rPr>
        <w:t>r</w:t>
      </w:r>
      <w:r w:rsidRPr="00147A8D">
        <w:rPr>
          <w:rFonts w:ascii="Times New Roman" w:hAnsi="Times New Roman"/>
          <w:spacing w:val="-2"/>
          <w:sz w:val="24"/>
          <w:szCs w:val="24"/>
        </w:rPr>
        <w:t>m</w:t>
      </w:r>
      <w:r w:rsidRPr="00147A8D">
        <w:rPr>
          <w:rFonts w:ascii="Times New Roman" w:hAnsi="Times New Roman"/>
          <w:spacing w:val="1"/>
          <w:sz w:val="24"/>
          <w:szCs w:val="24"/>
        </w:rPr>
        <w:t>a</w:t>
      </w:r>
      <w:r w:rsidRPr="00147A8D">
        <w:rPr>
          <w:rFonts w:ascii="Times New Roman" w:hAnsi="Times New Roman"/>
          <w:spacing w:val="2"/>
          <w:sz w:val="24"/>
          <w:szCs w:val="24"/>
        </w:rPr>
        <w:t>t</w:t>
      </w:r>
      <w:r w:rsidRPr="00147A8D">
        <w:rPr>
          <w:rFonts w:ascii="Times New Roman" w:hAnsi="Times New Roman"/>
          <w:sz w:val="24"/>
          <w:szCs w:val="24"/>
        </w:rPr>
        <w:t>ion</w:t>
      </w:r>
      <w:r w:rsidRPr="00147A8D">
        <w:rPr>
          <w:rFonts w:ascii="Times New Roman" w:hAnsi="Times New Roman"/>
          <w:spacing w:val="55"/>
          <w:sz w:val="24"/>
          <w:szCs w:val="24"/>
        </w:rPr>
        <w:t xml:space="preserve"> </w:t>
      </w:r>
      <w:r w:rsidRPr="00147A8D">
        <w:rPr>
          <w:rFonts w:ascii="Times New Roman" w:hAnsi="Times New Roman"/>
          <w:spacing w:val="-2"/>
          <w:sz w:val="24"/>
          <w:szCs w:val="24"/>
        </w:rPr>
        <w:t>m</w:t>
      </w:r>
      <w:r w:rsidRPr="00147A8D">
        <w:rPr>
          <w:rFonts w:ascii="Times New Roman" w:hAnsi="Times New Roman"/>
          <w:spacing w:val="3"/>
          <w:sz w:val="24"/>
          <w:szCs w:val="24"/>
        </w:rPr>
        <w:t>e</w:t>
      </w:r>
      <w:r w:rsidRPr="00147A8D">
        <w:rPr>
          <w:rFonts w:ascii="Times New Roman" w:hAnsi="Times New Roman"/>
          <w:sz w:val="24"/>
          <w:szCs w:val="24"/>
        </w:rPr>
        <w:t>thod</w:t>
      </w:r>
      <w:r w:rsidRPr="00147A8D">
        <w:rPr>
          <w:rFonts w:ascii="Times New Roman" w:hAnsi="Times New Roman"/>
          <w:spacing w:val="42"/>
          <w:sz w:val="24"/>
          <w:szCs w:val="24"/>
        </w:rPr>
        <w:t xml:space="preserve"> </w:t>
      </w:r>
      <w:r w:rsidRPr="00147A8D">
        <w:rPr>
          <w:rFonts w:ascii="Times New Roman" w:hAnsi="Times New Roman"/>
          <w:spacing w:val="-2"/>
          <w:sz w:val="24"/>
          <w:szCs w:val="24"/>
        </w:rPr>
        <w:t>u</w:t>
      </w:r>
      <w:r w:rsidRPr="00147A8D">
        <w:rPr>
          <w:rFonts w:ascii="Times New Roman" w:hAnsi="Times New Roman"/>
          <w:spacing w:val="-1"/>
          <w:sz w:val="24"/>
          <w:szCs w:val="24"/>
        </w:rPr>
        <w:t>s</w:t>
      </w:r>
      <w:r w:rsidRPr="00147A8D">
        <w:rPr>
          <w:rFonts w:ascii="Times New Roman" w:hAnsi="Times New Roman"/>
          <w:spacing w:val="2"/>
          <w:sz w:val="24"/>
          <w:szCs w:val="24"/>
        </w:rPr>
        <w:t>i</w:t>
      </w:r>
      <w:r w:rsidRPr="00147A8D">
        <w:rPr>
          <w:rFonts w:ascii="Times New Roman" w:hAnsi="Times New Roman"/>
          <w:sz w:val="24"/>
          <w:szCs w:val="24"/>
        </w:rPr>
        <w:t>ng</w:t>
      </w:r>
      <w:r w:rsidRPr="00147A8D">
        <w:rPr>
          <w:rFonts w:ascii="Times New Roman" w:hAnsi="Times New Roman"/>
          <w:spacing w:val="37"/>
          <w:sz w:val="24"/>
          <w:szCs w:val="24"/>
        </w:rPr>
        <w:t xml:space="preserve"> </w:t>
      </w:r>
      <w:r w:rsidRPr="00147A8D">
        <w:rPr>
          <w:rFonts w:ascii="Times New Roman" w:hAnsi="Times New Roman"/>
          <w:spacing w:val="3"/>
          <w:sz w:val="24"/>
          <w:szCs w:val="24"/>
        </w:rPr>
        <w:t>c</w:t>
      </w:r>
      <w:r w:rsidRPr="00147A8D">
        <w:rPr>
          <w:rFonts w:ascii="Times New Roman" w:hAnsi="Times New Roman"/>
          <w:sz w:val="24"/>
          <w:szCs w:val="24"/>
        </w:rPr>
        <w:t>ot</w:t>
      </w:r>
      <w:r w:rsidRPr="00147A8D">
        <w:rPr>
          <w:rFonts w:ascii="Times New Roman" w:hAnsi="Times New Roman"/>
          <w:spacing w:val="-2"/>
          <w:sz w:val="24"/>
          <w:szCs w:val="24"/>
        </w:rPr>
        <w:t>y</w:t>
      </w:r>
      <w:r w:rsidRPr="00147A8D">
        <w:rPr>
          <w:rFonts w:ascii="Times New Roman" w:hAnsi="Times New Roman"/>
          <w:sz w:val="24"/>
          <w:szCs w:val="24"/>
        </w:rPr>
        <w:t>l</w:t>
      </w:r>
      <w:r w:rsidRPr="00147A8D">
        <w:rPr>
          <w:rFonts w:ascii="Times New Roman" w:hAnsi="Times New Roman"/>
          <w:spacing w:val="3"/>
          <w:sz w:val="24"/>
          <w:szCs w:val="24"/>
        </w:rPr>
        <w:t>e</w:t>
      </w:r>
      <w:r w:rsidRPr="00147A8D">
        <w:rPr>
          <w:rFonts w:ascii="Times New Roman" w:hAnsi="Times New Roman"/>
          <w:sz w:val="24"/>
          <w:szCs w:val="24"/>
        </w:rPr>
        <w:t>don</w:t>
      </w:r>
      <w:r w:rsidRPr="00147A8D">
        <w:rPr>
          <w:rFonts w:ascii="Times New Roman" w:hAnsi="Times New Roman"/>
          <w:spacing w:val="46"/>
          <w:sz w:val="24"/>
          <w:szCs w:val="24"/>
        </w:rPr>
        <w:t xml:space="preserve"> </w:t>
      </w:r>
      <w:r w:rsidRPr="00147A8D">
        <w:rPr>
          <w:rFonts w:ascii="Times New Roman" w:hAnsi="Times New Roman"/>
          <w:spacing w:val="1"/>
          <w:sz w:val="24"/>
          <w:szCs w:val="24"/>
        </w:rPr>
        <w:t>a</w:t>
      </w:r>
      <w:r w:rsidRPr="00147A8D">
        <w:rPr>
          <w:rFonts w:ascii="Times New Roman" w:hAnsi="Times New Roman"/>
          <w:sz w:val="24"/>
          <w:szCs w:val="24"/>
        </w:rPr>
        <w:t>nd</w:t>
      </w:r>
      <w:r w:rsidRPr="00147A8D">
        <w:rPr>
          <w:rFonts w:ascii="Times New Roman" w:hAnsi="Times New Roman"/>
          <w:spacing w:val="35"/>
          <w:sz w:val="24"/>
          <w:szCs w:val="24"/>
        </w:rPr>
        <w:t xml:space="preserve"> </w:t>
      </w:r>
      <w:r w:rsidRPr="00147A8D">
        <w:rPr>
          <w:rFonts w:ascii="Times New Roman" w:hAnsi="Times New Roman"/>
          <w:sz w:val="24"/>
          <w:szCs w:val="24"/>
        </w:rPr>
        <w:t>h</w:t>
      </w:r>
      <w:r w:rsidRPr="00147A8D">
        <w:rPr>
          <w:rFonts w:ascii="Times New Roman" w:hAnsi="Times New Roman"/>
          <w:spacing w:val="-2"/>
          <w:sz w:val="24"/>
          <w:szCs w:val="24"/>
        </w:rPr>
        <w:t>y</w:t>
      </w:r>
      <w:r w:rsidRPr="00147A8D">
        <w:rPr>
          <w:rFonts w:ascii="Times New Roman" w:hAnsi="Times New Roman"/>
          <w:sz w:val="24"/>
          <w:szCs w:val="24"/>
        </w:rPr>
        <w:t>po</w:t>
      </w:r>
      <w:r w:rsidRPr="00147A8D">
        <w:rPr>
          <w:rFonts w:ascii="Times New Roman" w:hAnsi="Times New Roman"/>
          <w:spacing w:val="1"/>
          <w:sz w:val="24"/>
          <w:szCs w:val="24"/>
        </w:rPr>
        <w:t>c</w:t>
      </w:r>
      <w:r w:rsidRPr="00147A8D">
        <w:rPr>
          <w:rFonts w:ascii="Times New Roman" w:hAnsi="Times New Roman"/>
          <w:sz w:val="24"/>
          <w:szCs w:val="24"/>
        </w:rPr>
        <w:t>ot</w:t>
      </w:r>
      <w:r w:rsidRPr="00147A8D">
        <w:rPr>
          <w:rFonts w:ascii="Times New Roman" w:hAnsi="Times New Roman"/>
          <w:spacing w:val="-2"/>
          <w:sz w:val="24"/>
          <w:szCs w:val="24"/>
        </w:rPr>
        <w:t>y</w:t>
      </w:r>
      <w:r w:rsidRPr="00147A8D">
        <w:rPr>
          <w:rFonts w:ascii="Times New Roman" w:hAnsi="Times New Roman"/>
          <w:spacing w:val="2"/>
          <w:sz w:val="24"/>
          <w:szCs w:val="24"/>
        </w:rPr>
        <w:t>l</w:t>
      </w:r>
      <w:r w:rsidRPr="00147A8D">
        <w:rPr>
          <w:rFonts w:ascii="Times New Roman" w:hAnsi="Times New Roman"/>
          <w:spacing w:val="47"/>
          <w:sz w:val="24"/>
          <w:szCs w:val="24"/>
        </w:rPr>
        <w:t xml:space="preserve"> </w:t>
      </w:r>
      <w:r w:rsidRPr="00147A8D">
        <w:rPr>
          <w:rFonts w:ascii="Times New Roman" w:hAnsi="Times New Roman"/>
          <w:spacing w:val="1"/>
          <w:sz w:val="24"/>
          <w:szCs w:val="24"/>
        </w:rPr>
        <w:t>e</w:t>
      </w:r>
      <w:r w:rsidRPr="00147A8D">
        <w:rPr>
          <w:rFonts w:ascii="Times New Roman" w:hAnsi="Times New Roman"/>
          <w:sz w:val="24"/>
          <w:szCs w:val="24"/>
        </w:rPr>
        <w:t>xp</w:t>
      </w:r>
      <w:r w:rsidRPr="00147A8D">
        <w:rPr>
          <w:rFonts w:ascii="Times New Roman" w:hAnsi="Times New Roman"/>
          <w:spacing w:val="2"/>
          <w:sz w:val="24"/>
          <w:szCs w:val="24"/>
        </w:rPr>
        <w:t>l</w:t>
      </w:r>
      <w:r w:rsidRPr="00147A8D">
        <w:rPr>
          <w:rFonts w:ascii="Times New Roman" w:hAnsi="Times New Roman"/>
          <w:spacing w:val="1"/>
          <w:sz w:val="24"/>
          <w:szCs w:val="24"/>
        </w:rPr>
        <w:t>a</w:t>
      </w:r>
      <w:r w:rsidRPr="00147A8D">
        <w:rPr>
          <w:rFonts w:ascii="Times New Roman" w:hAnsi="Times New Roman"/>
          <w:spacing w:val="-2"/>
          <w:sz w:val="24"/>
          <w:szCs w:val="24"/>
        </w:rPr>
        <w:t>n</w:t>
      </w:r>
      <w:r w:rsidRPr="00147A8D">
        <w:rPr>
          <w:rFonts w:ascii="Times New Roman" w:hAnsi="Times New Roman"/>
          <w:sz w:val="24"/>
          <w:szCs w:val="24"/>
        </w:rPr>
        <w:t>ts</w:t>
      </w:r>
      <w:r w:rsidR="007F51F1">
        <w:rPr>
          <w:rFonts w:ascii="Times New Roman" w:hAnsi="Times New Roman"/>
          <w:sz w:val="24"/>
          <w:szCs w:val="24"/>
        </w:rPr>
        <w:t xml:space="preserve"> </w:t>
      </w:r>
      <w:r w:rsidR="007F51F1" w:rsidRPr="007F51F1">
        <w:rPr>
          <w:rFonts w:ascii="Times New Roman" w:hAnsi="Times New Roman"/>
          <w:sz w:val="24"/>
          <w:szCs w:val="24"/>
        </w:rPr>
        <w:t xml:space="preserve">as described </w:t>
      </w:r>
      <w:del w:id="14" w:author="Jiarui Li" w:date="2016-06-12T07:59:00Z">
        <w:r w:rsidR="007F51F1" w:rsidRPr="007F51F1" w:rsidDel="00620127">
          <w:rPr>
            <w:rFonts w:ascii="Times New Roman" w:hAnsi="Times New Roman"/>
            <w:sz w:val="24"/>
            <w:szCs w:val="24"/>
          </w:rPr>
          <w:delText xml:space="preserve">in </w:delText>
        </w:r>
      </w:del>
      <w:r w:rsidR="00714F0B">
        <w:rPr>
          <w:rFonts w:ascii="Times New Roman" w:hAnsi="Times New Roman"/>
          <w:sz w:val="24"/>
          <w:szCs w:val="24"/>
        </w:rPr>
        <w:fldChar w:fldCharType="begin"/>
      </w:r>
      <w:r w:rsidR="007F7C47">
        <w:rPr>
          <w:rFonts w:ascii="Times New Roman" w:hAnsi="Times New Roman"/>
          <w:sz w:val="24"/>
          <w:szCs w:val="24"/>
        </w:rPr>
        <w:instrText xml:space="preserve"> ADDIN EN.CITE &lt;EndNote&gt;&lt;Cite&gt;&lt;Author&gt;Park&lt;/Author&gt;&lt;Year&gt;2003&lt;/Year&gt;&lt;RecNum&gt;84&lt;/RecNum&gt;&lt;DisplayText&gt;(Park et al. 2003)&lt;/DisplayText&gt;&lt;record&gt;&lt;rec-number&gt;84&lt;/rec-number&gt;&lt;foreign-keys&gt;&lt;key app="EN" db-id="w2xtaw557wwfrreeratptzs8t5atprsfrdde"&gt;84&lt;/key&gt;&lt;/foreign-keys&gt;&lt;ref-type name="Journal Article"&gt;17&lt;/ref-type&gt;&lt;contributors&gt;&lt;authors&gt;&lt;author&gt;Park, Sung Hun&lt;/author&gt;&lt;author&gt;Morris, Jay L.&lt;/author&gt;&lt;author&gt;Park, Jung Eun&lt;/author&gt;&lt;author&gt;Hirschi, Kendal D.&lt;/author&gt;&lt;author&gt;Smith, Roberta H.&lt;/author&gt;&lt;/authors&gt;&lt;/contributors&gt;&lt;titles&gt;&lt;title&gt;&lt;style face="normal" font="default" size="100%"&gt;Efficient and genotype-independent &lt;/style&gt;&lt;style face="italic" font="default" size="100%"&gt;Agrobacterium&lt;/style&gt;&lt;style face="normal" font="default" size="100%"&gt; &lt;/style&gt;&lt;style face="normal" font="default" charset="136" size="100%"&gt;–&lt;/style&gt;&lt;style face="normal" font="default" size="100%"&gt; mediated tomato&lt;/style&gt;&lt;style face="normal" font="default" charset="129" size="100%"&gt; &lt;/style&gt;&lt;style face="normal" font="default" size="100%"&gt;transformation&lt;/style&gt;&lt;/title&gt;&lt;secondary-title&gt;J Plant Physiol&lt;/secondary-title&gt;&lt;/titles&gt;&lt;periodical&gt;&lt;full-title&gt;J Plant Physiol&lt;/full-title&gt;&lt;/periodical&gt;&lt;pages&gt;1253-1257&lt;/pages&gt;&lt;volume&gt;160&lt;/volume&gt;&lt;dates&gt;&lt;year&gt;2003&lt;/year&gt;&lt;/dates&gt;&lt;urls&gt;&lt;/urls&gt;&lt;/record&gt;&lt;/Cite&gt;&lt;/EndNote&gt;</w:instrText>
      </w:r>
      <w:r w:rsidR="00714F0B">
        <w:rPr>
          <w:rFonts w:ascii="Times New Roman" w:hAnsi="Times New Roman"/>
          <w:sz w:val="24"/>
          <w:szCs w:val="24"/>
        </w:rPr>
        <w:fldChar w:fldCharType="separate"/>
      </w:r>
      <w:r w:rsidR="007F7C47">
        <w:rPr>
          <w:rFonts w:ascii="Times New Roman" w:hAnsi="Times New Roman"/>
          <w:noProof/>
          <w:sz w:val="24"/>
          <w:szCs w:val="24"/>
        </w:rPr>
        <w:t>(</w:t>
      </w:r>
      <w:hyperlink w:anchor="_ENREF_22" w:tooltip="Park, 2003 #84" w:history="1">
        <w:r w:rsidR="008463C2">
          <w:rPr>
            <w:rFonts w:ascii="Times New Roman" w:hAnsi="Times New Roman"/>
            <w:noProof/>
            <w:sz w:val="24"/>
            <w:szCs w:val="24"/>
          </w:rPr>
          <w:t>Park et al. 2003</w:t>
        </w:r>
      </w:hyperlink>
      <w:r w:rsidR="007F7C47">
        <w:rPr>
          <w:rFonts w:ascii="Times New Roman" w:hAnsi="Times New Roman"/>
          <w:noProof/>
          <w:sz w:val="24"/>
          <w:szCs w:val="24"/>
        </w:rPr>
        <w:t>)</w:t>
      </w:r>
      <w:r w:rsidR="00714F0B">
        <w:rPr>
          <w:rFonts w:ascii="Times New Roman" w:hAnsi="Times New Roman"/>
          <w:sz w:val="24"/>
          <w:szCs w:val="24"/>
        </w:rPr>
        <w:fldChar w:fldCharType="end"/>
      </w:r>
      <w:r w:rsidR="00D1224B">
        <w:rPr>
          <w:rFonts w:ascii="Times New Roman" w:hAnsi="Times New Roman"/>
          <w:sz w:val="24"/>
          <w:szCs w:val="24"/>
        </w:rPr>
        <w:t xml:space="preserve">. </w:t>
      </w:r>
      <w:r w:rsidRPr="00910C0A">
        <w:rPr>
          <w:rFonts w:ascii="Times New Roman" w:hAnsi="Times New Roman"/>
          <w:i/>
          <w:spacing w:val="2"/>
          <w:sz w:val="24"/>
          <w:szCs w:val="24"/>
        </w:rPr>
        <w:t>A</w:t>
      </w:r>
      <w:r w:rsidRPr="00910C0A">
        <w:rPr>
          <w:rFonts w:ascii="Times New Roman" w:hAnsi="Times New Roman"/>
          <w:i/>
          <w:sz w:val="24"/>
          <w:szCs w:val="24"/>
        </w:rPr>
        <w:t>g</w:t>
      </w:r>
      <w:r w:rsidRPr="00910C0A">
        <w:rPr>
          <w:rFonts w:ascii="Times New Roman" w:hAnsi="Times New Roman"/>
          <w:i/>
          <w:spacing w:val="-8"/>
          <w:sz w:val="24"/>
          <w:szCs w:val="24"/>
        </w:rPr>
        <w:t>r</w:t>
      </w:r>
      <w:r w:rsidRPr="00910C0A">
        <w:rPr>
          <w:rFonts w:ascii="Times New Roman" w:hAnsi="Times New Roman"/>
          <w:i/>
          <w:sz w:val="24"/>
          <w:szCs w:val="24"/>
        </w:rPr>
        <w:t>ob</w:t>
      </w:r>
      <w:r w:rsidRPr="00910C0A">
        <w:rPr>
          <w:rFonts w:ascii="Times New Roman" w:hAnsi="Times New Roman"/>
          <w:i/>
          <w:spacing w:val="-2"/>
          <w:sz w:val="24"/>
          <w:szCs w:val="24"/>
        </w:rPr>
        <w:t>a</w:t>
      </w:r>
      <w:r w:rsidRPr="00910C0A">
        <w:rPr>
          <w:rFonts w:ascii="Times New Roman" w:hAnsi="Times New Roman"/>
          <w:i/>
          <w:spacing w:val="1"/>
          <w:sz w:val="24"/>
          <w:szCs w:val="24"/>
        </w:rPr>
        <w:t>c</w:t>
      </w:r>
      <w:r w:rsidRPr="00910C0A">
        <w:rPr>
          <w:rFonts w:ascii="Times New Roman" w:hAnsi="Times New Roman"/>
          <w:i/>
          <w:sz w:val="24"/>
          <w:szCs w:val="24"/>
        </w:rPr>
        <w:t>t</w:t>
      </w:r>
      <w:r w:rsidRPr="00910C0A">
        <w:rPr>
          <w:rFonts w:ascii="Times New Roman" w:hAnsi="Times New Roman"/>
          <w:i/>
          <w:spacing w:val="1"/>
          <w:sz w:val="24"/>
          <w:szCs w:val="24"/>
        </w:rPr>
        <w:t>e</w:t>
      </w:r>
      <w:r w:rsidRPr="00910C0A">
        <w:rPr>
          <w:rFonts w:ascii="Times New Roman" w:hAnsi="Times New Roman"/>
          <w:i/>
          <w:spacing w:val="-1"/>
          <w:sz w:val="24"/>
          <w:szCs w:val="24"/>
        </w:rPr>
        <w:t>r</w:t>
      </w:r>
      <w:r w:rsidRPr="00910C0A">
        <w:rPr>
          <w:rFonts w:ascii="Times New Roman" w:hAnsi="Times New Roman"/>
          <w:i/>
          <w:sz w:val="24"/>
          <w:szCs w:val="24"/>
        </w:rPr>
        <w:t xml:space="preserve">ium </w:t>
      </w:r>
      <w:proofErr w:type="spellStart"/>
      <w:r w:rsidRPr="00910C0A">
        <w:rPr>
          <w:rFonts w:ascii="Times New Roman" w:hAnsi="Times New Roman"/>
          <w:i/>
          <w:sz w:val="24"/>
          <w:szCs w:val="24"/>
        </w:rPr>
        <w:t>tu</w:t>
      </w:r>
      <w:r w:rsidRPr="00910C0A">
        <w:rPr>
          <w:rFonts w:ascii="Times New Roman" w:hAnsi="Times New Roman"/>
          <w:i/>
          <w:spacing w:val="1"/>
          <w:sz w:val="24"/>
          <w:szCs w:val="24"/>
        </w:rPr>
        <w:t>me</w:t>
      </w:r>
      <w:r w:rsidRPr="00910C0A">
        <w:rPr>
          <w:rFonts w:ascii="Times New Roman" w:hAnsi="Times New Roman"/>
          <w:i/>
          <w:sz w:val="24"/>
          <w:szCs w:val="24"/>
        </w:rPr>
        <w:t>fa</w:t>
      </w:r>
      <w:r w:rsidRPr="00910C0A">
        <w:rPr>
          <w:rFonts w:ascii="Times New Roman" w:hAnsi="Times New Roman"/>
          <w:i/>
          <w:spacing w:val="1"/>
          <w:sz w:val="24"/>
          <w:szCs w:val="24"/>
        </w:rPr>
        <w:t>c</w:t>
      </w:r>
      <w:r w:rsidRPr="00910C0A">
        <w:rPr>
          <w:rFonts w:ascii="Times New Roman" w:hAnsi="Times New Roman"/>
          <w:i/>
          <w:spacing w:val="-3"/>
          <w:sz w:val="24"/>
          <w:szCs w:val="24"/>
        </w:rPr>
        <w:t>i</w:t>
      </w:r>
      <w:r w:rsidRPr="00910C0A">
        <w:rPr>
          <w:rFonts w:ascii="Times New Roman" w:hAnsi="Times New Roman"/>
          <w:i/>
          <w:spacing w:val="3"/>
          <w:sz w:val="24"/>
          <w:szCs w:val="24"/>
        </w:rPr>
        <w:t>e</w:t>
      </w:r>
      <w:r w:rsidRPr="00910C0A">
        <w:rPr>
          <w:rFonts w:ascii="Times New Roman" w:hAnsi="Times New Roman"/>
          <w:i/>
          <w:sz w:val="24"/>
          <w:szCs w:val="24"/>
        </w:rPr>
        <w:t>ns</w:t>
      </w:r>
      <w:proofErr w:type="spellEnd"/>
      <w:r w:rsidR="00D1224B">
        <w:rPr>
          <w:rFonts w:ascii="Times New Roman" w:hAnsi="Times New Roman"/>
          <w:sz w:val="24"/>
          <w:szCs w:val="24"/>
        </w:rPr>
        <w:t xml:space="preserve"> </w:t>
      </w:r>
      <w:r w:rsidRPr="00147A8D">
        <w:rPr>
          <w:rFonts w:ascii="Times New Roman" w:hAnsi="Times New Roman"/>
          <w:spacing w:val="-3"/>
          <w:sz w:val="24"/>
          <w:szCs w:val="24"/>
        </w:rPr>
        <w:t>L</w:t>
      </w:r>
      <w:r w:rsidRPr="00147A8D">
        <w:rPr>
          <w:rFonts w:ascii="Times New Roman" w:hAnsi="Times New Roman"/>
          <w:spacing w:val="1"/>
          <w:sz w:val="24"/>
          <w:szCs w:val="24"/>
        </w:rPr>
        <w:t>B</w:t>
      </w:r>
      <w:r w:rsidRPr="00147A8D">
        <w:rPr>
          <w:rFonts w:ascii="Times New Roman" w:hAnsi="Times New Roman"/>
          <w:sz w:val="24"/>
          <w:szCs w:val="24"/>
        </w:rPr>
        <w:t xml:space="preserve">A4404 </w:t>
      </w:r>
      <w:r w:rsidRPr="00147A8D">
        <w:rPr>
          <w:rFonts w:ascii="Times New Roman" w:hAnsi="Times New Roman"/>
          <w:spacing w:val="1"/>
          <w:sz w:val="24"/>
          <w:szCs w:val="24"/>
        </w:rPr>
        <w:t>wa</w:t>
      </w:r>
      <w:r w:rsidR="00910C0A">
        <w:rPr>
          <w:rFonts w:ascii="Times New Roman" w:hAnsi="Times New Roman"/>
          <w:sz w:val="24"/>
          <w:szCs w:val="24"/>
        </w:rPr>
        <w:t>s</w:t>
      </w:r>
      <w:r w:rsidR="00910C0A">
        <w:rPr>
          <w:rFonts w:ascii="Times New Roman" w:hAnsi="Times New Roman" w:hint="eastAsia"/>
          <w:sz w:val="24"/>
          <w:szCs w:val="24"/>
        </w:rPr>
        <w:t xml:space="preserve"> </w:t>
      </w:r>
      <w:r w:rsidRPr="00147A8D">
        <w:rPr>
          <w:rFonts w:ascii="Times New Roman" w:hAnsi="Times New Roman"/>
          <w:sz w:val="24"/>
          <w:szCs w:val="24"/>
        </w:rPr>
        <w:t>u</w:t>
      </w:r>
      <w:r w:rsidRPr="00147A8D">
        <w:rPr>
          <w:rFonts w:ascii="Times New Roman" w:hAnsi="Times New Roman"/>
          <w:spacing w:val="-1"/>
          <w:sz w:val="24"/>
          <w:szCs w:val="24"/>
        </w:rPr>
        <w:t>s</w:t>
      </w:r>
      <w:r w:rsidRPr="00147A8D">
        <w:rPr>
          <w:rFonts w:ascii="Times New Roman" w:hAnsi="Times New Roman"/>
          <w:spacing w:val="1"/>
          <w:sz w:val="24"/>
          <w:szCs w:val="24"/>
        </w:rPr>
        <w:t>e</w:t>
      </w:r>
      <w:r w:rsidRPr="00147A8D">
        <w:rPr>
          <w:rFonts w:ascii="Times New Roman" w:hAnsi="Times New Roman"/>
          <w:sz w:val="24"/>
          <w:szCs w:val="24"/>
        </w:rPr>
        <w:t xml:space="preserve">d </w:t>
      </w:r>
      <w:r w:rsidR="002D6460">
        <w:rPr>
          <w:rFonts w:ascii="Times New Roman" w:hAnsi="Times New Roman"/>
          <w:sz w:val="24"/>
          <w:szCs w:val="24"/>
        </w:rPr>
        <w:t xml:space="preserve">in </w:t>
      </w:r>
      <w:r w:rsidRPr="00147A8D">
        <w:rPr>
          <w:rFonts w:ascii="Times New Roman" w:hAnsi="Times New Roman"/>
          <w:spacing w:val="-2"/>
          <w:sz w:val="24"/>
          <w:szCs w:val="24"/>
        </w:rPr>
        <w:t>g</w:t>
      </w:r>
      <w:r w:rsidRPr="00147A8D">
        <w:rPr>
          <w:rFonts w:ascii="Times New Roman" w:hAnsi="Times New Roman"/>
          <w:spacing w:val="1"/>
          <w:sz w:val="24"/>
          <w:szCs w:val="24"/>
        </w:rPr>
        <w:t>e</w:t>
      </w:r>
      <w:r w:rsidRPr="00147A8D">
        <w:rPr>
          <w:rFonts w:ascii="Times New Roman" w:hAnsi="Times New Roman"/>
          <w:spacing w:val="-2"/>
          <w:sz w:val="24"/>
          <w:szCs w:val="24"/>
        </w:rPr>
        <w:t>ne</w:t>
      </w:r>
      <w:r w:rsidRPr="00147A8D">
        <w:rPr>
          <w:rFonts w:ascii="Times New Roman" w:hAnsi="Times New Roman"/>
          <w:spacing w:val="-1"/>
          <w:sz w:val="24"/>
          <w:szCs w:val="24"/>
        </w:rPr>
        <w:t>r</w:t>
      </w:r>
      <w:r w:rsidRPr="00147A8D">
        <w:rPr>
          <w:rFonts w:ascii="Times New Roman" w:hAnsi="Times New Roman"/>
          <w:spacing w:val="3"/>
          <w:sz w:val="24"/>
          <w:szCs w:val="24"/>
        </w:rPr>
        <w:t>a</w:t>
      </w:r>
      <w:r w:rsidRPr="00147A8D">
        <w:rPr>
          <w:rFonts w:ascii="Times New Roman" w:hAnsi="Times New Roman"/>
          <w:sz w:val="24"/>
          <w:szCs w:val="24"/>
        </w:rPr>
        <w:t xml:space="preserve">ting </w:t>
      </w:r>
      <w:r w:rsidRPr="00147A8D">
        <w:rPr>
          <w:rFonts w:ascii="Times New Roman" w:hAnsi="Times New Roman"/>
          <w:spacing w:val="1"/>
          <w:w w:val="102"/>
          <w:sz w:val="24"/>
          <w:szCs w:val="24"/>
        </w:rPr>
        <w:t>s</w:t>
      </w:r>
      <w:r w:rsidRPr="00147A8D">
        <w:rPr>
          <w:rFonts w:ascii="Times New Roman" w:hAnsi="Times New Roman"/>
          <w:w w:val="102"/>
          <w:sz w:val="24"/>
          <w:szCs w:val="24"/>
        </w:rPr>
        <w:t>t</w:t>
      </w:r>
      <w:r w:rsidRPr="00147A8D">
        <w:rPr>
          <w:rFonts w:ascii="Times New Roman" w:hAnsi="Times New Roman"/>
          <w:spacing w:val="1"/>
          <w:w w:val="102"/>
          <w:sz w:val="24"/>
          <w:szCs w:val="24"/>
        </w:rPr>
        <w:t>a</w:t>
      </w:r>
      <w:r w:rsidRPr="00147A8D">
        <w:rPr>
          <w:rFonts w:ascii="Times New Roman" w:hAnsi="Times New Roman"/>
          <w:spacing w:val="-2"/>
          <w:w w:val="102"/>
          <w:sz w:val="24"/>
          <w:szCs w:val="24"/>
        </w:rPr>
        <w:t>b</w:t>
      </w:r>
      <w:r w:rsidRPr="00147A8D">
        <w:rPr>
          <w:rFonts w:ascii="Times New Roman" w:hAnsi="Times New Roman"/>
          <w:spacing w:val="2"/>
          <w:w w:val="102"/>
          <w:sz w:val="24"/>
          <w:szCs w:val="24"/>
        </w:rPr>
        <w:t>l</w:t>
      </w:r>
      <w:r w:rsidRPr="00147A8D">
        <w:rPr>
          <w:rFonts w:ascii="Times New Roman" w:hAnsi="Times New Roman"/>
          <w:w w:val="102"/>
          <w:sz w:val="24"/>
          <w:szCs w:val="24"/>
        </w:rPr>
        <w:t>e</w:t>
      </w:r>
      <w:r>
        <w:rPr>
          <w:rFonts w:ascii="Times New Roman" w:hAnsi="Times New Roman"/>
          <w:sz w:val="24"/>
          <w:szCs w:val="24"/>
        </w:rPr>
        <w:t xml:space="preserve"> </w:t>
      </w:r>
      <w:r w:rsidRPr="00147A8D">
        <w:rPr>
          <w:rFonts w:ascii="Times New Roman" w:hAnsi="Times New Roman"/>
          <w:spacing w:val="2"/>
          <w:sz w:val="24"/>
          <w:szCs w:val="24"/>
        </w:rPr>
        <w:t>t</w:t>
      </w:r>
      <w:r w:rsidRPr="00147A8D">
        <w:rPr>
          <w:rFonts w:ascii="Times New Roman" w:hAnsi="Times New Roman"/>
          <w:spacing w:val="-1"/>
          <w:sz w:val="24"/>
          <w:szCs w:val="24"/>
        </w:rPr>
        <w:t>r</w:t>
      </w:r>
      <w:r w:rsidRPr="00147A8D">
        <w:rPr>
          <w:rFonts w:ascii="Times New Roman" w:hAnsi="Times New Roman"/>
          <w:spacing w:val="1"/>
          <w:sz w:val="24"/>
          <w:szCs w:val="24"/>
        </w:rPr>
        <w:t>a</w:t>
      </w:r>
      <w:r w:rsidRPr="00147A8D">
        <w:rPr>
          <w:rFonts w:ascii="Times New Roman" w:hAnsi="Times New Roman"/>
          <w:sz w:val="24"/>
          <w:szCs w:val="24"/>
        </w:rPr>
        <w:t>n</w:t>
      </w:r>
      <w:r w:rsidRPr="00147A8D">
        <w:rPr>
          <w:rFonts w:ascii="Times New Roman" w:hAnsi="Times New Roman"/>
          <w:spacing w:val="1"/>
          <w:sz w:val="24"/>
          <w:szCs w:val="24"/>
        </w:rPr>
        <w:t>s</w:t>
      </w:r>
      <w:r w:rsidRPr="00147A8D">
        <w:rPr>
          <w:rFonts w:ascii="Times New Roman" w:hAnsi="Times New Roman"/>
          <w:spacing w:val="-2"/>
          <w:sz w:val="24"/>
          <w:szCs w:val="24"/>
        </w:rPr>
        <w:t>g</w:t>
      </w:r>
      <w:r w:rsidRPr="00147A8D">
        <w:rPr>
          <w:rFonts w:ascii="Times New Roman" w:hAnsi="Times New Roman"/>
          <w:spacing w:val="1"/>
          <w:sz w:val="24"/>
          <w:szCs w:val="24"/>
        </w:rPr>
        <w:t>e</w:t>
      </w:r>
      <w:r>
        <w:rPr>
          <w:rFonts w:ascii="Times New Roman" w:hAnsi="Times New Roman"/>
          <w:sz w:val="24"/>
          <w:szCs w:val="24"/>
        </w:rPr>
        <w:t xml:space="preserve">nic </w:t>
      </w:r>
      <w:r w:rsidRPr="00147A8D">
        <w:rPr>
          <w:rFonts w:ascii="Times New Roman" w:hAnsi="Times New Roman"/>
          <w:sz w:val="24"/>
          <w:szCs w:val="24"/>
        </w:rPr>
        <w:t>pl</w:t>
      </w:r>
      <w:r w:rsidRPr="00147A8D">
        <w:rPr>
          <w:rFonts w:ascii="Times New Roman" w:hAnsi="Times New Roman"/>
          <w:spacing w:val="1"/>
          <w:sz w:val="24"/>
          <w:szCs w:val="24"/>
        </w:rPr>
        <w:t>a</w:t>
      </w:r>
      <w:r w:rsidRPr="00147A8D">
        <w:rPr>
          <w:rFonts w:ascii="Times New Roman" w:hAnsi="Times New Roman"/>
          <w:sz w:val="24"/>
          <w:szCs w:val="24"/>
        </w:rPr>
        <w:t>nt</w:t>
      </w:r>
      <w:r w:rsidRPr="00147A8D">
        <w:rPr>
          <w:rFonts w:ascii="Times New Roman" w:hAnsi="Times New Roman"/>
          <w:spacing w:val="-1"/>
          <w:sz w:val="24"/>
          <w:szCs w:val="24"/>
        </w:rPr>
        <w:t>s</w:t>
      </w:r>
      <w:r>
        <w:rPr>
          <w:rFonts w:ascii="Times New Roman" w:hAnsi="Times New Roman"/>
          <w:sz w:val="24"/>
          <w:szCs w:val="24"/>
        </w:rPr>
        <w:t xml:space="preserve">. </w:t>
      </w:r>
      <w:r w:rsidRPr="00147A8D">
        <w:rPr>
          <w:rFonts w:ascii="Times New Roman" w:hAnsi="Times New Roman"/>
          <w:spacing w:val="-1"/>
          <w:sz w:val="24"/>
          <w:szCs w:val="24"/>
        </w:rPr>
        <w:t>T</w:t>
      </w:r>
      <w:r>
        <w:rPr>
          <w:rFonts w:ascii="Times New Roman" w:hAnsi="Times New Roman"/>
          <w:sz w:val="24"/>
          <w:szCs w:val="24"/>
        </w:rPr>
        <w:t xml:space="preserve">he </w:t>
      </w:r>
      <w:r w:rsidRPr="00147A8D">
        <w:rPr>
          <w:rFonts w:ascii="Times New Roman" w:hAnsi="Times New Roman"/>
          <w:sz w:val="24"/>
          <w:szCs w:val="24"/>
        </w:rPr>
        <w:t>p</w:t>
      </w:r>
      <w:r w:rsidRPr="00147A8D">
        <w:rPr>
          <w:rFonts w:ascii="Times New Roman" w:hAnsi="Times New Roman"/>
          <w:spacing w:val="-3"/>
          <w:sz w:val="24"/>
          <w:szCs w:val="24"/>
        </w:rPr>
        <w:t>l</w:t>
      </w:r>
      <w:r w:rsidRPr="00147A8D">
        <w:rPr>
          <w:rFonts w:ascii="Times New Roman" w:hAnsi="Times New Roman"/>
          <w:spacing w:val="3"/>
          <w:sz w:val="24"/>
          <w:szCs w:val="24"/>
        </w:rPr>
        <w:t>a</w:t>
      </w:r>
      <w:r w:rsidRPr="00147A8D">
        <w:rPr>
          <w:rFonts w:ascii="Times New Roman" w:hAnsi="Times New Roman"/>
          <w:spacing w:val="-1"/>
          <w:sz w:val="24"/>
          <w:szCs w:val="24"/>
        </w:rPr>
        <w:t>s</w:t>
      </w:r>
      <w:r w:rsidRPr="00147A8D">
        <w:rPr>
          <w:rFonts w:ascii="Times New Roman" w:hAnsi="Times New Roman"/>
          <w:spacing w:val="2"/>
          <w:sz w:val="24"/>
          <w:szCs w:val="24"/>
        </w:rPr>
        <w:t>m</w:t>
      </w:r>
      <w:r>
        <w:rPr>
          <w:rFonts w:ascii="Times New Roman" w:hAnsi="Times New Roman"/>
          <w:sz w:val="24"/>
          <w:szCs w:val="24"/>
        </w:rPr>
        <w:t xml:space="preserve">ids containing </w:t>
      </w:r>
      <w:r w:rsidRPr="00910C0A">
        <w:rPr>
          <w:rFonts w:ascii="Times New Roman" w:hAnsi="Times New Roman"/>
          <w:i/>
          <w:sz w:val="24"/>
          <w:szCs w:val="24"/>
        </w:rPr>
        <w:t>CHI</w:t>
      </w:r>
      <w:r w:rsidR="00F54262">
        <w:rPr>
          <w:rFonts w:ascii="Times New Roman" w:hAnsi="Times New Roman" w:hint="eastAsia"/>
          <w:sz w:val="24"/>
          <w:szCs w:val="24"/>
        </w:rPr>
        <w:t xml:space="preserve"> and </w:t>
      </w:r>
      <w:r w:rsidR="00F54262" w:rsidRPr="00910C0A">
        <w:rPr>
          <w:rFonts w:ascii="Times New Roman" w:hAnsi="Times New Roman" w:hint="eastAsia"/>
          <w:i/>
          <w:sz w:val="24"/>
          <w:szCs w:val="24"/>
        </w:rPr>
        <w:t>Del/</w:t>
      </w:r>
      <w:proofErr w:type="spellStart"/>
      <w:r w:rsidR="00F54262" w:rsidRPr="00910C0A">
        <w:rPr>
          <w:rFonts w:ascii="Times New Roman" w:hAnsi="Times New Roman" w:hint="eastAsia"/>
          <w:i/>
          <w:sz w:val="24"/>
          <w:szCs w:val="24"/>
        </w:rPr>
        <w:t>Ros</w:t>
      </w:r>
      <w:proofErr w:type="spellEnd"/>
      <w:r>
        <w:rPr>
          <w:rFonts w:ascii="Times New Roman" w:hAnsi="Times New Roman"/>
          <w:sz w:val="24"/>
          <w:szCs w:val="24"/>
        </w:rPr>
        <w:t xml:space="preserve"> </w:t>
      </w:r>
      <w:r w:rsidRPr="00147A8D">
        <w:rPr>
          <w:rFonts w:ascii="Times New Roman" w:hAnsi="Times New Roman"/>
          <w:spacing w:val="-2"/>
          <w:sz w:val="24"/>
          <w:szCs w:val="24"/>
        </w:rPr>
        <w:t>w</w:t>
      </w:r>
      <w:r w:rsidRPr="00147A8D">
        <w:rPr>
          <w:rFonts w:ascii="Times New Roman" w:hAnsi="Times New Roman"/>
          <w:spacing w:val="3"/>
          <w:sz w:val="24"/>
          <w:szCs w:val="24"/>
        </w:rPr>
        <w:t>e</w:t>
      </w:r>
      <w:r w:rsidRPr="00147A8D">
        <w:rPr>
          <w:rFonts w:ascii="Times New Roman" w:hAnsi="Times New Roman"/>
          <w:spacing w:val="-1"/>
          <w:sz w:val="24"/>
          <w:szCs w:val="24"/>
        </w:rPr>
        <w:t>r</w:t>
      </w:r>
      <w:r w:rsidRPr="00147A8D">
        <w:rPr>
          <w:rFonts w:ascii="Times New Roman" w:hAnsi="Times New Roman"/>
          <w:sz w:val="24"/>
          <w:szCs w:val="24"/>
        </w:rPr>
        <w:t>e</w:t>
      </w:r>
      <w:r w:rsidRPr="00147A8D">
        <w:rPr>
          <w:rFonts w:ascii="Times New Roman" w:hAnsi="Times New Roman"/>
          <w:spacing w:val="10"/>
          <w:sz w:val="24"/>
          <w:szCs w:val="24"/>
        </w:rPr>
        <w:t xml:space="preserve"> </w:t>
      </w:r>
      <w:r w:rsidRPr="00147A8D">
        <w:rPr>
          <w:rFonts w:ascii="Times New Roman" w:hAnsi="Times New Roman"/>
          <w:spacing w:val="2"/>
          <w:sz w:val="24"/>
          <w:szCs w:val="24"/>
        </w:rPr>
        <w:t>i</w:t>
      </w:r>
      <w:r w:rsidRPr="00147A8D">
        <w:rPr>
          <w:rFonts w:ascii="Times New Roman" w:hAnsi="Times New Roman"/>
          <w:sz w:val="24"/>
          <w:szCs w:val="24"/>
        </w:rPr>
        <w:t>nt</w:t>
      </w:r>
      <w:r w:rsidRPr="00147A8D">
        <w:rPr>
          <w:rFonts w:ascii="Times New Roman" w:hAnsi="Times New Roman"/>
          <w:spacing w:val="-1"/>
          <w:sz w:val="24"/>
          <w:szCs w:val="24"/>
        </w:rPr>
        <w:t>r</w:t>
      </w:r>
      <w:r w:rsidRPr="00147A8D">
        <w:rPr>
          <w:rFonts w:ascii="Times New Roman" w:hAnsi="Times New Roman"/>
          <w:sz w:val="24"/>
          <w:szCs w:val="24"/>
        </w:rPr>
        <w:t>odu</w:t>
      </w:r>
      <w:r w:rsidRPr="00147A8D">
        <w:rPr>
          <w:rFonts w:ascii="Times New Roman" w:hAnsi="Times New Roman"/>
          <w:spacing w:val="-2"/>
          <w:sz w:val="24"/>
          <w:szCs w:val="24"/>
        </w:rPr>
        <w:t>c</w:t>
      </w:r>
      <w:r w:rsidRPr="00147A8D">
        <w:rPr>
          <w:rFonts w:ascii="Times New Roman" w:hAnsi="Times New Roman"/>
          <w:spacing w:val="3"/>
          <w:sz w:val="24"/>
          <w:szCs w:val="24"/>
        </w:rPr>
        <w:t>e</w:t>
      </w:r>
      <w:r w:rsidRPr="00147A8D">
        <w:rPr>
          <w:rFonts w:ascii="Times New Roman" w:hAnsi="Times New Roman"/>
          <w:sz w:val="24"/>
          <w:szCs w:val="24"/>
        </w:rPr>
        <w:t>d</w:t>
      </w:r>
      <w:r w:rsidRPr="00147A8D">
        <w:rPr>
          <w:rFonts w:ascii="Times New Roman" w:hAnsi="Times New Roman"/>
          <w:spacing w:val="19"/>
          <w:sz w:val="24"/>
          <w:szCs w:val="24"/>
        </w:rPr>
        <w:t xml:space="preserve"> </w:t>
      </w:r>
      <w:r w:rsidRPr="00DB5E00">
        <w:rPr>
          <w:rFonts w:ascii="Times New Roman" w:hAnsi="Times New Roman"/>
          <w:sz w:val="24"/>
          <w:szCs w:val="24"/>
        </w:rPr>
        <w:t>i</w:t>
      </w:r>
      <w:r w:rsidRPr="00147A8D">
        <w:rPr>
          <w:rFonts w:ascii="Times New Roman" w:hAnsi="Times New Roman"/>
          <w:sz w:val="24"/>
          <w:szCs w:val="24"/>
        </w:rPr>
        <w:t>n</w:t>
      </w:r>
      <w:r w:rsidRPr="00DB5E00">
        <w:rPr>
          <w:rFonts w:ascii="Times New Roman" w:hAnsi="Times New Roman"/>
          <w:sz w:val="24"/>
          <w:szCs w:val="24"/>
        </w:rPr>
        <w:t>t</w:t>
      </w:r>
      <w:r w:rsidRPr="00147A8D">
        <w:rPr>
          <w:rFonts w:ascii="Times New Roman" w:hAnsi="Times New Roman"/>
          <w:sz w:val="24"/>
          <w:szCs w:val="24"/>
        </w:rPr>
        <w:t>o</w:t>
      </w:r>
      <w:r w:rsidRPr="00DB5E00">
        <w:rPr>
          <w:rFonts w:ascii="Times New Roman" w:hAnsi="Times New Roman"/>
          <w:sz w:val="24"/>
          <w:szCs w:val="24"/>
        </w:rPr>
        <w:t xml:space="preserve"> </w:t>
      </w:r>
      <w:r w:rsidRPr="00DB5E00">
        <w:rPr>
          <w:rFonts w:ascii="Times New Roman" w:hAnsi="Times New Roman"/>
          <w:i/>
          <w:sz w:val="24"/>
          <w:szCs w:val="24"/>
        </w:rPr>
        <w:t>A</w:t>
      </w:r>
      <w:r w:rsidRPr="002E7D8C">
        <w:rPr>
          <w:rFonts w:ascii="Times New Roman" w:hAnsi="Times New Roman"/>
          <w:i/>
          <w:sz w:val="24"/>
          <w:szCs w:val="24"/>
        </w:rPr>
        <w:t>.</w:t>
      </w:r>
      <w:r w:rsidRPr="00DB5E00">
        <w:rPr>
          <w:rFonts w:ascii="Times New Roman" w:hAnsi="Times New Roman"/>
          <w:i/>
          <w:sz w:val="24"/>
          <w:szCs w:val="24"/>
        </w:rPr>
        <w:t xml:space="preserve"> </w:t>
      </w:r>
      <w:proofErr w:type="spellStart"/>
      <w:r w:rsidRPr="002E7D8C">
        <w:rPr>
          <w:rFonts w:ascii="Times New Roman" w:hAnsi="Times New Roman"/>
          <w:i/>
          <w:sz w:val="24"/>
          <w:szCs w:val="24"/>
        </w:rPr>
        <w:t>tu</w:t>
      </w:r>
      <w:r w:rsidRPr="00DB5E00">
        <w:rPr>
          <w:rFonts w:ascii="Times New Roman" w:hAnsi="Times New Roman"/>
          <w:i/>
          <w:sz w:val="24"/>
          <w:szCs w:val="24"/>
        </w:rPr>
        <w:t>me</w:t>
      </w:r>
      <w:r w:rsidRPr="002E7D8C">
        <w:rPr>
          <w:rFonts w:ascii="Times New Roman" w:hAnsi="Times New Roman"/>
          <w:i/>
          <w:sz w:val="24"/>
          <w:szCs w:val="24"/>
        </w:rPr>
        <w:t>f</w:t>
      </w:r>
      <w:r w:rsidRPr="00DB5E00">
        <w:rPr>
          <w:rFonts w:ascii="Times New Roman" w:hAnsi="Times New Roman"/>
          <w:i/>
          <w:sz w:val="24"/>
          <w:szCs w:val="24"/>
        </w:rPr>
        <w:t>ac</w:t>
      </w:r>
      <w:r w:rsidRPr="002E7D8C">
        <w:rPr>
          <w:rFonts w:ascii="Times New Roman" w:hAnsi="Times New Roman"/>
          <w:i/>
          <w:sz w:val="24"/>
          <w:szCs w:val="24"/>
        </w:rPr>
        <w:t>i</w:t>
      </w:r>
      <w:r w:rsidRPr="00DB5E00">
        <w:rPr>
          <w:rFonts w:ascii="Times New Roman" w:hAnsi="Times New Roman"/>
          <w:i/>
          <w:sz w:val="24"/>
          <w:szCs w:val="24"/>
        </w:rPr>
        <w:t>en</w:t>
      </w:r>
      <w:r w:rsidRPr="002E7D8C">
        <w:rPr>
          <w:rFonts w:ascii="Times New Roman" w:hAnsi="Times New Roman"/>
          <w:i/>
          <w:sz w:val="24"/>
          <w:szCs w:val="24"/>
        </w:rPr>
        <w:t>s</w:t>
      </w:r>
      <w:proofErr w:type="spellEnd"/>
      <w:r w:rsidRPr="00DB5E00">
        <w:rPr>
          <w:rFonts w:ascii="Times New Roman" w:hAnsi="Times New Roman"/>
          <w:sz w:val="24"/>
          <w:szCs w:val="24"/>
        </w:rPr>
        <w:t xml:space="preserve"> </w:t>
      </w:r>
      <w:r w:rsidRPr="00147A8D">
        <w:rPr>
          <w:rFonts w:ascii="Times New Roman" w:hAnsi="Times New Roman"/>
          <w:sz w:val="24"/>
          <w:szCs w:val="24"/>
        </w:rPr>
        <w:t>u</w:t>
      </w:r>
      <w:r w:rsidRPr="00DB5E00">
        <w:rPr>
          <w:rFonts w:ascii="Times New Roman" w:hAnsi="Times New Roman"/>
          <w:sz w:val="24"/>
          <w:szCs w:val="24"/>
        </w:rPr>
        <w:t>si</w:t>
      </w:r>
      <w:r w:rsidRPr="00147A8D">
        <w:rPr>
          <w:rFonts w:ascii="Times New Roman" w:hAnsi="Times New Roman"/>
          <w:sz w:val="24"/>
          <w:szCs w:val="24"/>
        </w:rPr>
        <w:t>ng</w:t>
      </w:r>
      <w:r w:rsidRPr="00DB5E00">
        <w:rPr>
          <w:rFonts w:ascii="Times New Roman" w:hAnsi="Times New Roman"/>
          <w:sz w:val="24"/>
          <w:szCs w:val="24"/>
        </w:rPr>
        <w:t xml:space="preserve"> </w:t>
      </w:r>
      <w:r w:rsidRPr="00147A8D">
        <w:rPr>
          <w:rFonts w:ascii="Times New Roman" w:hAnsi="Times New Roman"/>
          <w:sz w:val="24"/>
          <w:szCs w:val="24"/>
        </w:rPr>
        <w:t>t</w:t>
      </w:r>
      <w:r w:rsidRPr="00DB5E00">
        <w:rPr>
          <w:rFonts w:ascii="Times New Roman" w:hAnsi="Times New Roman"/>
          <w:sz w:val="24"/>
          <w:szCs w:val="24"/>
        </w:rPr>
        <w:t>h</w:t>
      </w:r>
      <w:r w:rsidRPr="00147A8D">
        <w:rPr>
          <w:rFonts w:ascii="Times New Roman" w:hAnsi="Times New Roman"/>
          <w:sz w:val="24"/>
          <w:szCs w:val="24"/>
        </w:rPr>
        <w:t>e</w:t>
      </w:r>
      <w:r w:rsidRPr="00DB5E00">
        <w:rPr>
          <w:rFonts w:ascii="Times New Roman" w:hAnsi="Times New Roman"/>
          <w:sz w:val="24"/>
          <w:szCs w:val="24"/>
        </w:rPr>
        <w:t xml:space="preserve"> freeze-thaw</w:t>
      </w:r>
      <w:r>
        <w:rPr>
          <w:rFonts w:ascii="Times New Roman" w:hAnsi="Times New Roman"/>
          <w:sz w:val="24"/>
          <w:szCs w:val="24"/>
        </w:rPr>
        <w:t xml:space="preserve"> </w:t>
      </w:r>
      <w:r w:rsidRPr="00DB5E00">
        <w:rPr>
          <w:rFonts w:ascii="Times New Roman" w:hAnsi="Times New Roman"/>
          <w:sz w:val="24"/>
          <w:szCs w:val="24"/>
        </w:rPr>
        <w:t>me</w:t>
      </w:r>
      <w:r w:rsidRPr="00147A8D">
        <w:rPr>
          <w:rFonts w:ascii="Times New Roman" w:hAnsi="Times New Roman"/>
          <w:sz w:val="24"/>
          <w:szCs w:val="24"/>
        </w:rPr>
        <w:t>thod</w:t>
      </w:r>
      <w:r>
        <w:rPr>
          <w:rFonts w:ascii="Times New Roman" w:hAnsi="Times New Roman"/>
          <w:sz w:val="24"/>
          <w:szCs w:val="24"/>
        </w:rPr>
        <w:t xml:space="preserve"> </w:t>
      </w:r>
      <w:r w:rsidR="00714F0B">
        <w:rPr>
          <w:rFonts w:ascii="Times New Roman" w:hAnsi="Times New Roman"/>
          <w:sz w:val="24"/>
          <w:szCs w:val="24"/>
        </w:rPr>
        <w:fldChar w:fldCharType="begin"/>
      </w:r>
      <w:r w:rsidR="007F7C47">
        <w:rPr>
          <w:rFonts w:ascii="Times New Roman" w:hAnsi="Times New Roman"/>
          <w:sz w:val="24"/>
          <w:szCs w:val="24"/>
        </w:rPr>
        <w:instrText xml:space="preserve"> ADDIN EN.CITE &lt;EndNote&gt;&lt;Cite&gt;&lt;Author&gt;Holsters&lt;/Author&gt;&lt;Year&gt;1978&lt;/Year&gt;&lt;RecNum&gt;196&lt;/RecNum&gt;&lt;DisplayText&gt;(Holsters et al. 1978)&lt;/DisplayText&gt;&lt;record&gt;&lt;rec-number&gt;196&lt;/rec-number&gt;&lt;foreign-keys&gt;&lt;key app="EN" db-id="w2xtaw557wwfrreeratptzs8t5atprsfrdde"&gt;196&lt;/key&gt;&lt;/foreign-keys&gt;&lt;ref-type name="Journal Article"&gt;17&lt;/ref-type&gt;&lt;contributors&gt;&lt;authors&gt;&lt;author&gt;Holsters, M.&lt;/author&gt;&lt;author&gt;Dewaele, D.&lt;/author&gt;&lt;author&gt;Depicker, A.&lt;/author&gt;&lt;author&gt;Messens, E.&lt;/author&gt;&lt;author&gt;Vanmontagu, M.&lt;/author&gt;&lt;author&gt;Schell, J.&lt;/author&gt;&lt;/authors&gt;&lt;/contributors&gt;&lt;auth-address&gt;STATE UNIV GHENT,GENET &amp;amp; HISTOL GENET LAB,B-9000 GHENT,BELGIUM.&lt;/auth-address&gt;&lt;titles&gt;&lt;title&gt;Transfection and transformation of Agrobacterium-tumefaciens&lt;/title&gt;&lt;secondary-title&gt;Molecular &amp;amp; General Genetics&lt;/secondary-title&gt;&lt;alt-title&gt;Mol. Gen. Genet.&lt;/alt-title&gt;&lt;/titles&gt;&lt;periodical&gt;&lt;full-title&gt;Molecular &amp;amp; General Genetics&lt;/full-title&gt;&lt;abbr-1&gt;Mol. Gen. Genet.&lt;/abbr-1&gt;&lt;/periodical&gt;&lt;alt-periodical&gt;&lt;full-title&gt;Molecular &amp;amp; General Genetics&lt;/full-title&gt;&lt;abbr-1&gt;Mol. Gen. Genet.&lt;/abbr-1&gt;&lt;/alt-periodical&gt;&lt;pages&gt;181-187&lt;/pages&gt;&lt;volume&gt;163&lt;/volume&gt;&lt;number&gt;2&lt;/number&gt;&lt;dates&gt;&lt;year&gt;1978&lt;/year&gt;&lt;/dates&gt;&lt;isbn&gt;0026-8925&lt;/isbn&gt;&lt;accession-num&gt;ISI:A1978FH85200007&lt;/accession-num&gt;&lt;work-type&gt;Article&lt;/work-type&gt;&lt;urls&gt;&lt;related-urls&gt;&lt;url&gt;&amp;lt;Go to ISI&amp;gt;://A1978FH85200007&lt;/url&gt;&lt;/related-urls&gt;&lt;/urls&gt;&lt;language&gt;English&lt;/language&gt;&lt;/record&gt;&lt;/Cite&gt;&lt;/EndNote&gt;</w:instrText>
      </w:r>
      <w:r w:rsidR="00714F0B">
        <w:rPr>
          <w:rFonts w:ascii="Times New Roman" w:hAnsi="Times New Roman"/>
          <w:sz w:val="24"/>
          <w:szCs w:val="24"/>
        </w:rPr>
        <w:fldChar w:fldCharType="separate"/>
      </w:r>
      <w:r w:rsidR="007F7C47">
        <w:rPr>
          <w:rFonts w:ascii="Times New Roman" w:hAnsi="Times New Roman"/>
          <w:noProof/>
          <w:sz w:val="24"/>
          <w:szCs w:val="24"/>
        </w:rPr>
        <w:t>(</w:t>
      </w:r>
      <w:hyperlink w:anchor="_ENREF_7" w:tooltip="Holsters, 1978 #196" w:history="1">
        <w:r w:rsidR="008463C2">
          <w:rPr>
            <w:rFonts w:ascii="Times New Roman" w:hAnsi="Times New Roman"/>
            <w:noProof/>
            <w:sz w:val="24"/>
            <w:szCs w:val="24"/>
          </w:rPr>
          <w:t>Holsters et al. 1978</w:t>
        </w:r>
      </w:hyperlink>
      <w:r w:rsidR="007F7C47">
        <w:rPr>
          <w:rFonts w:ascii="Times New Roman" w:hAnsi="Times New Roman"/>
          <w:noProof/>
          <w:sz w:val="24"/>
          <w:szCs w:val="24"/>
        </w:rPr>
        <w:t>)</w:t>
      </w:r>
      <w:r w:rsidR="00714F0B">
        <w:rPr>
          <w:rFonts w:ascii="Times New Roman" w:hAnsi="Times New Roman"/>
          <w:sz w:val="24"/>
          <w:szCs w:val="24"/>
        </w:rPr>
        <w:fldChar w:fldCharType="end"/>
      </w:r>
      <w:r w:rsidRPr="00147A8D">
        <w:rPr>
          <w:rFonts w:ascii="Times New Roman" w:hAnsi="Times New Roman"/>
          <w:sz w:val="24"/>
          <w:szCs w:val="24"/>
        </w:rPr>
        <w:t>.</w:t>
      </w:r>
      <w:r w:rsidRPr="00DB5E00">
        <w:rPr>
          <w:rFonts w:ascii="Times New Roman" w:hAnsi="Times New Roman"/>
          <w:sz w:val="24"/>
          <w:szCs w:val="24"/>
        </w:rPr>
        <w:t xml:space="preserve"> </w:t>
      </w:r>
      <w:r w:rsidR="002D6460" w:rsidRPr="00DB5E00">
        <w:rPr>
          <w:rFonts w:ascii="Times New Roman" w:hAnsi="Times New Roman"/>
          <w:sz w:val="24"/>
          <w:szCs w:val="24"/>
        </w:rPr>
        <w:t xml:space="preserve">Following inoculation </w:t>
      </w:r>
      <w:r w:rsidRPr="00DB5E00">
        <w:rPr>
          <w:rFonts w:ascii="Times New Roman" w:hAnsi="Times New Roman"/>
          <w:sz w:val="24"/>
          <w:szCs w:val="24"/>
        </w:rPr>
        <w:t>w</w:t>
      </w:r>
      <w:r w:rsidRPr="00147A8D">
        <w:rPr>
          <w:rFonts w:ascii="Times New Roman" w:hAnsi="Times New Roman"/>
          <w:sz w:val="24"/>
          <w:szCs w:val="24"/>
        </w:rPr>
        <w:t>i</w:t>
      </w:r>
      <w:r w:rsidRPr="00DB5E00">
        <w:rPr>
          <w:rFonts w:ascii="Times New Roman" w:hAnsi="Times New Roman"/>
          <w:sz w:val="24"/>
          <w:szCs w:val="24"/>
        </w:rPr>
        <w:t>t</w:t>
      </w:r>
      <w:r w:rsidRPr="00147A8D">
        <w:rPr>
          <w:rFonts w:ascii="Times New Roman" w:hAnsi="Times New Roman"/>
          <w:sz w:val="24"/>
          <w:szCs w:val="24"/>
        </w:rPr>
        <w:t>h</w:t>
      </w:r>
      <w:r w:rsidRPr="00DB5E00">
        <w:rPr>
          <w:rFonts w:ascii="Times New Roman" w:hAnsi="Times New Roman"/>
          <w:sz w:val="24"/>
          <w:szCs w:val="24"/>
        </w:rPr>
        <w:t xml:space="preserve"> </w:t>
      </w:r>
      <w:r w:rsidRPr="00DB5E00">
        <w:rPr>
          <w:rFonts w:ascii="Times New Roman" w:hAnsi="Times New Roman"/>
          <w:i/>
          <w:sz w:val="24"/>
          <w:szCs w:val="24"/>
        </w:rPr>
        <w:t>A</w:t>
      </w:r>
      <w:r w:rsidRPr="002E7D8C">
        <w:rPr>
          <w:rFonts w:ascii="Times New Roman" w:hAnsi="Times New Roman"/>
          <w:i/>
          <w:sz w:val="24"/>
          <w:szCs w:val="24"/>
        </w:rPr>
        <w:t>.</w:t>
      </w:r>
      <w:r w:rsidRPr="00DB5E00">
        <w:rPr>
          <w:rFonts w:ascii="Times New Roman" w:hAnsi="Times New Roman"/>
          <w:i/>
          <w:sz w:val="24"/>
          <w:szCs w:val="24"/>
        </w:rPr>
        <w:t xml:space="preserve"> </w:t>
      </w:r>
      <w:proofErr w:type="spellStart"/>
      <w:r w:rsidRPr="002E7D8C">
        <w:rPr>
          <w:rFonts w:ascii="Times New Roman" w:hAnsi="Times New Roman"/>
          <w:i/>
          <w:sz w:val="24"/>
          <w:szCs w:val="24"/>
        </w:rPr>
        <w:t>t</w:t>
      </w:r>
      <w:r w:rsidRPr="00DB5E00">
        <w:rPr>
          <w:rFonts w:ascii="Times New Roman" w:hAnsi="Times New Roman"/>
          <w:i/>
          <w:sz w:val="24"/>
          <w:szCs w:val="24"/>
        </w:rPr>
        <w:t>umef</w:t>
      </w:r>
      <w:r w:rsidRPr="002E7D8C">
        <w:rPr>
          <w:rFonts w:ascii="Times New Roman" w:hAnsi="Times New Roman"/>
          <w:i/>
          <w:sz w:val="24"/>
          <w:szCs w:val="24"/>
        </w:rPr>
        <w:t>a</w:t>
      </w:r>
      <w:r w:rsidRPr="00DB5E00">
        <w:rPr>
          <w:rFonts w:ascii="Times New Roman" w:hAnsi="Times New Roman"/>
          <w:i/>
          <w:sz w:val="24"/>
          <w:szCs w:val="24"/>
        </w:rPr>
        <w:t>cie</w:t>
      </w:r>
      <w:r w:rsidRPr="002E7D8C">
        <w:rPr>
          <w:rFonts w:ascii="Times New Roman" w:hAnsi="Times New Roman"/>
          <w:i/>
          <w:sz w:val="24"/>
          <w:szCs w:val="24"/>
        </w:rPr>
        <w:t>n</w:t>
      </w:r>
      <w:r w:rsidRPr="00DB5E00">
        <w:rPr>
          <w:rFonts w:ascii="Times New Roman" w:hAnsi="Times New Roman"/>
          <w:i/>
          <w:sz w:val="24"/>
          <w:szCs w:val="24"/>
        </w:rPr>
        <w:t>s</w:t>
      </w:r>
      <w:proofErr w:type="spellEnd"/>
      <w:r w:rsidRPr="00147A8D">
        <w:rPr>
          <w:rFonts w:ascii="Times New Roman" w:hAnsi="Times New Roman"/>
          <w:sz w:val="24"/>
          <w:szCs w:val="24"/>
        </w:rPr>
        <w:t>,</w:t>
      </w:r>
      <w:r w:rsidRPr="00DB5E00">
        <w:rPr>
          <w:rFonts w:ascii="Times New Roman" w:hAnsi="Times New Roman"/>
          <w:sz w:val="24"/>
          <w:szCs w:val="24"/>
        </w:rPr>
        <w:t xml:space="preserve"> the </w:t>
      </w:r>
      <w:r w:rsidRPr="00147A8D">
        <w:rPr>
          <w:rFonts w:ascii="Times New Roman" w:hAnsi="Times New Roman"/>
          <w:sz w:val="24"/>
          <w:szCs w:val="24"/>
        </w:rPr>
        <w:t>p</w:t>
      </w:r>
      <w:r w:rsidRPr="00DB5E00">
        <w:rPr>
          <w:rFonts w:ascii="Times New Roman" w:hAnsi="Times New Roman"/>
          <w:sz w:val="24"/>
          <w:szCs w:val="24"/>
        </w:rPr>
        <w:t>la</w:t>
      </w:r>
      <w:r w:rsidRPr="00147A8D">
        <w:rPr>
          <w:rFonts w:ascii="Times New Roman" w:hAnsi="Times New Roman"/>
          <w:sz w:val="24"/>
          <w:szCs w:val="24"/>
        </w:rPr>
        <w:t>nt</w:t>
      </w:r>
      <w:r w:rsidRPr="00DB5E00">
        <w:rPr>
          <w:rFonts w:ascii="Times New Roman" w:hAnsi="Times New Roman"/>
          <w:sz w:val="24"/>
          <w:szCs w:val="24"/>
        </w:rPr>
        <w:t xml:space="preserve"> c</w:t>
      </w:r>
      <w:r w:rsidRPr="00147A8D">
        <w:rPr>
          <w:rFonts w:ascii="Times New Roman" w:hAnsi="Times New Roman"/>
          <w:sz w:val="24"/>
          <w:szCs w:val="24"/>
        </w:rPr>
        <w:t>ultu</w:t>
      </w:r>
      <w:r w:rsidRPr="00DB5E00">
        <w:rPr>
          <w:rFonts w:ascii="Times New Roman" w:hAnsi="Times New Roman"/>
          <w:sz w:val="24"/>
          <w:szCs w:val="24"/>
        </w:rPr>
        <w:t>re</w:t>
      </w:r>
      <w:r w:rsidRPr="00147A8D">
        <w:rPr>
          <w:rFonts w:ascii="Times New Roman" w:hAnsi="Times New Roman"/>
          <w:sz w:val="24"/>
          <w:szCs w:val="24"/>
        </w:rPr>
        <w:t>s</w:t>
      </w:r>
      <w:r w:rsidRPr="00DB5E00">
        <w:rPr>
          <w:rFonts w:ascii="Times New Roman" w:hAnsi="Times New Roman"/>
          <w:sz w:val="24"/>
          <w:szCs w:val="24"/>
        </w:rPr>
        <w:t xml:space="preserve"> wer</w:t>
      </w:r>
      <w:r w:rsidRPr="00147A8D">
        <w:rPr>
          <w:rFonts w:ascii="Times New Roman" w:hAnsi="Times New Roman"/>
          <w:sz w:val="24"/>
          <w:szCs w:val="24"/>
        </w:rPr>
        <w:t>e</w:t>
      </w:r>
      <w:r w:rsidRPr="00DB5E00">
        <w:rPr>
          <w:rFonts w:ascii="Times New Roman" w:hAnsi="Times New Roman"/>
          <w:sz w:val="24"/>
          <w:szCs w:val="24"/>
        </w:rPr>
        <w:t xml:space="preserve"> main</w:t>
      </w:r>
      <w:r w:rsidRPr="00147A8D">
        <w:rPr>
          <w:rFonts w:ascii="Times New Roman" w:hAnsi="Times New Roman"/>
          <w:sz w:val="24"/>
          <w:szCs w:val="24"/>
        </w:rPr>
        <w:t>t</w:t>
      </w:r>
      <w:r w:rsidRPr="00DB5E00">
        <w:rPr>
          <w:rFonts w:ascii="Times New Roman" w:hAnsi="Times New Roman"/>
          <w:sz w:val="24"/>
          <w:szCs w:val="24"/>
        </w:rPr>
        <w:t>aine</w:t>
      </w:r>
      <w:r w:rsidRPr="00147A8D">
        <w:rPr>
          <w:rFonts w:ascii="Times New Roman" w:hAnsi="Times New Roman"/>
          <w:sz w:val="24"/>
          <w:szCs w:val="24"/>
        </w:rPr>
        <w:t>d</w:t>
      </w:r>
      <w:r w:rsidRPr="00DB5E00">
        <w:rPr>
          <w:rFonts w:ascii="Times New Roman" w:hAnsi="Times New Roman"/>
          <w:sz w:val="24"/>
          <w:szCs w:val="24"/>
        </w:rPr>
        <w:t xml:space="preserve"> a</w:t>
      </w:r>
      <w:r w:rsidRPr="00392DBC">
        <w:rPr>
          <w:rFonts w:ascii="Times New Roman" w:hAnsi="Times New Roman"/>
          <w:sz w:val="24"/>
          <w:szCs w:val="24"/>
        </w:rPr>
        <w:t>t</w:t>
      </w:r>
      <w:r w:rsidRPr="00DB5E00">
        <w:rPr>
          <w:rFonts w:ascii="Times New Roman" w:hAnsi="Times New Roman"/>
          <w:sz w:val="24"/>
          <w:szCs w:val="24"/>
        </w:rPr>
        <w:t xml:space="preserve"> </w:t>
      </w:r>
      <w:r w:rsidRPr="00392DBC">
        <w:rPr>
          <w:rFonts w:ascii="Times New Roman" w:hAnsi="Times New Roman"/>
          <w:sz w:val="24"/>
          <w:szCs w:val="24"/>
        </w:rPr>
        <w:t>25</w:t>
      </w:r>
      <w:r w:rsidRPr="00DB5E00">
        <w:rPr>
          <w:rFonts w:ascii="Times New Roman" w:hAnsi="Times New Roman"/>
          <w:sz w:val="24"/>
          <w:szCs w:val="24"/>
        </w:rPr>
        <w:t xml:space="preserve"> </w:t>
      </w:r>
      <w:r w:rsidR="002E7D8C" w:rsidRPr="00DB5E00">
        <w:rPr>
          <w:rFonts w:ascii="Times New Roman" w:hAnsi="Times New Roman" w:hint="eastAsia"/>
          <w:sz w:val="24"/>
          <w:szCs w:val="24"/>
        </w:rPr>
        <w:t>˚</w:t>
      </w:r>
      <w:r w:rsidR="002E7D8C" w:rsidRPr="00A52038">
        <w:rPr>
          <w:rFonts w:ascii="Times New Roman" w:hAnsi="Times New Roman"/>
          <w:sz w:val="24"/>
          <w:szCs w:val="24"/>
        </w:rPr>
        <w:t>C</w:t>
      </w:r>
      <w:r w:rsidRPr="00DB5E00">
        <w:rPr>
          <w:rFonts w:ascii="Times New Roman" w:hAnsi="Times New Roman"/>
          <w:sz w:val="24"/>
          <w:szCs w:val="24"/>
        </w:rPr>
        <w:t xml:space="preserve"> </w:t>
      </w:r>
      <w:r w:rsidRPr="00A52038">
        <w:rPr>
          <w:rFonts w:ascii="Times New Roman" w:hAnsi="Times New Roman"/>
          <w:sz w:val="24"/>
          <w:szCs w:val="24"/>
        </w:rPr>
        <w:t>un</w:t>
      </w:r>
      <w:r w:rsidRPr="00DB5E00">
        <w:rPr>
          <w:rFonts w:ascii="Times New Roman" w:hAnsi="Times New Roman"/>
          <w:sz w:val="24"/>
          <w:szCs w:val="24"/>
        </w:rPr>
        <w:t>de</w:t>
      </w:r>
      <w:r w:rsidRPr="00A52038">
        <w:rPr>
          <w:rFonts w:ascii="Times New Roman" w:hAnsi="Times New Roman"/>
          <w:sz w:val="24"/>
          <w:szCs w:val="24"/>
        </w:rPr>
        <w:t>r</w:t>
      </w:r>
      <w:r w:rsidRPr="00DB5E00">
        <w:rPr>
          <w:rFonts w:ascii="Times New Roman" w:hAnsi="Times New Roman"/>
          <w:sz w:val="24"/>
          <w:szCs w:val="24"/>
        </w:rPr>
        <w:t xml:space="preserve"> </w:t>
      </w:r>
      <w:r w:rsidRPr="00A52038">
        <w:rPr>
          <w:rFonts w:ascii="Times New Roman" w:hAnsi="Times New Roman"/>
          <w:sz w:val="24"/>
          <w:szCs w:val="24"/>
        </w:rPr>
        <w:t>a</w:t>
      </w:r>
      <w:r w:rsidRPr="00DB5E00">
        <w:rPr>
          <w:rFonts w:ascii="Times New Roman" w:hAnsi="Times New Roman"/>
          <w:sz w:val="24"/>
          <w:szCs w:val="24"/>
        </w:rPr>
        <w:t xml:space="preserve"> </w:t>
      </w:r>
      <w:r w:rsidRPr="001405DB">
        <w:rPr>
          <w:rFonts w:ascii="Times New Roman" w:hAnsi="Times New Roman"/>
          <w:sz w:val="24"/>
          <w:szCs w:val="24"/>
        </w:rPr>
        <w:t>16</w:t>
      </w:r>
      <w:r w:rsidRPr="00DB5E00">
        <w:rPr>
          <w:rFonts w:ascii="Times New Roman" w:hAnsi="Times New Roman"/>
          <w:sz w:val="24"/>
          <w:szCs w:val="24"/>
        </w:rPr>
        <w:t>-</w:t>
      </w:r>
      <w:r w:rsidRPr="001405DB">
        <w:rPr>
          <w:rFonts w:ascii="Times New Roman" w:hAnsi="Times New Roman"/>
          <w:sz w:val="24"/>
          <w:szCs w:val="24"/>
        </w:rPr>
        <w:t>h</w:t>
      </w:r>
      <w:r w:rsidRPr="00DB5E00">
        <w:rPr>
          <w:rFonts w:ascii="Times New Roman" w:hAnsi="Times New Roman"/>
          <w:sz w:val="24"/>
          <w:szCs w:val="24"/>
        </w:rPr>
        <w:t xml:space="preserve"> </w:t>
      </w:r>
      <w:r w:rsidRPr="001405DB">
        <w:rPr>
          <w:rFonts w:ascii="Times New Roman" w:hAnsi="Times New Roman"/>
          <w:sz w:val="24"/>
          <w:szCs w:val="24"/>
        </w:rPr>
        <w:t>pho</w:t>
      </w:r>
      <w:r w:rsidRPr="00DB5E00">
        <w:rPr>
          <w:rFonts w:ascii="Times New Roman" w:hAnsi="Times New Roman"/>
          <w:sz w:val="24"/>
          <w:szCs w:val="24"/>
        </w:rPr>
        <w:t>t</w:t>
      </w:r>
      <w:r w:rsidRPr="001405DB">
        <w:rPr>
          <w:rFonts w:ascii="Times New Roman" w:hAnsi="Times New Roman"/>
          <w:sz w:val="24"/>
          <w:szCs w:val="24"/>
        </w:rPr>
        <w:t>o</w:t>
      </w:r>
      <w:r w:rsidRPr="00DB5E00">
        <w:rPr>
          <w:rFonts w:ascii="Times New Roman" w:hAnsi="Times New Roman"/>
          <w:sz w:val="24"/>
          <w:szCs w:val="24"/>
        </w:rPr>
        <w:t>per</w:t>
      </w:r>
      <w:r w:rsidRPr="001405DB">
        <w:rPr>
          <w:rFonts w:ascii="Times New Roman" w:hAnsi="Times New Roman"/>
          <w:sz w:val="24"/>
          <w:szCs w:val="24"/>
        </w:rPr>
        <w:t>io</w:t>
      </w:r>
      <w:r w:rsidRPr="00DB5E00">
        <w:rPr>
          <w:rFonts w:ascii="Times New Roman" w:hAnsi="Times New Roman"/>
          <w:sz w:val="24"/>
          <w:szCs w:val="24"/>
        </w:rPr>
        <w:t>d</w:t>
      </w:r>
      <w:r w:rsidRPr="001405DB">
        <w:rPr>
          <w:rFonts w:ascii="Times New Roman" w:hAnsi="Times New Roman"/>
          <w:sz w:val="24"/>
          <w:szCs w:val="24"/>
        </w:rPr>
        <w:t>.</w:t>
      </w:r>
      <w:r w:rsidRPr="00DB5E00">
        <w:rPr>
          <w:rFonts w:ascii="Times New Roman" w:hAnsi="Times New Roman"/>
          <w:sz w:val="24"/>
          <w:szCs w:val="24"/>
        </w:rPr>
        <w:t xml:space="preserve"> Afte</w:t>
      </w:r>
      <w:r w:rsidRPr="001405DB">
        <w:rPr>
          <w:rFonts w:ascii="Times New Roman" w:hAnsi="Times New Roman"/>
          <w:sz w:val="24"/>
          <w:szCs w:val="24"/>
        </w:rPr>
        <w:t>r</w:t>
      </w:r>
      <w:r w:rsidRPr="00DB5E00">
        <w:rPr>
          <w:rFonts w:ascii="Times New Roman" w:hAnsi="Times New Roman"/>
          <w:sz w:val="24"/>
          <w:szCs w:val="24"/>
        </w:rPr>
        <w:t xml:space="preserve"> </w:t>
      </w:r>
      <w:r w:rsidRPr="001405DB">
        <w:rPr>
          <w:rFonts w:ascii="Times New Roman" w:hAnsi="Times New Roman"/>
          <w:sz w:val="24"/>
          <w:szCs w:val="24"/>
        </w:rPr>
        <w:t>6</w:t>
      </w:r>
      <w:r w:rsidRPr="00DB5E00">
        <w:rPr>
          <w:rFonts w:ascii="Times New Roman" w:hAnsi="Times New Roman"/>
          <w:sz w:val="24"/>
          <w:szCs w:val="24"/>
        </w:rPr>
        <w:t xml:space="preserve"> </w:t>
      </w:r>
      <w:r w:rsidRPr="001405DB">
        <w:rPr>
          <w:rFonts w:ascii="Times New Roman" w:hAnsi="Times New Roman"/>
          <w:sz w:val="24"/>
          <w:szCs w:val="24"/>
        </w:rPr>
        <w:t>to</w:t>
      </w:r>
      <w:r w:rsidRPr="00DB5E00">
        <w:rPr>
          <w:rFonts w:ascii="Times New Roman" w:hAnsi="Times New Roman"/>
          <w:sz w:val="24"/>
          <w:szCs w:val="24"/>
        </w:rPr>
        <w:t xml:space="preserve"> </w:t>
      </w:r>
      <w:r w:rsidRPr="001405DB">
        <w:rPr>
          <w:rFonts w:ascii="Times New Roman" w:hAnsi="Times New Roman"/>
          <w:sz w:val="24"/>
          <w:szCs w:val="24"/>
        </w:rPr>
        <w:t>8</w:t>
      </w:r>
      <w:r w:rsidRPr="00DB5E00">
        <w:rPr>
          <w:rFonts w:ascii="Times New Roman" w:hAnsi="Times New Roman"/>
          <w:sz w:val="24"/>
          <w:szCs w:val="24"/>
        </w:rPr>
        <w:t xml:space="preserve"> weeks, rege</w:t>
      </w:r>
      <w:r w:rsidRPr="001405DB">
        <w:rPr>
          <w:rFonts w:ascii="Times New Roman" w:hAnsi="Times New Roman"/>
          <w:sz w:val="24"/>
          <w:szCs w:val="24"/>
        </w:rPr>
        <w:t>n</w:t>
      </w:r>
      <w:r w:rsidRPr="00DB5E00">
        <w:rPr>
          <w:rFonts w:ascii="Times New Roman" w:hAnsi="Times New Roman"/>
          <w:sz w:val="24"/>
          <w:szCs w:val="24"/>
        </w:rPr>
        <w:t>erate</w:t>
      </w:r>
      <w:r w:rsidRPr="001405DB">
        <w:rPr>
          <w:rFonts w:ascii="Times New Roman" w:hAnsi="Times New Roman"/>
          <w:sz w:val="24"/>
          <w:szCs w:val="24"/>
        </w:rPr>
        <w:t>d</w:t>
      </w:r>
      <w:r w:rsidR="00D1224B" w:rsidRPr="001405DB">
        <w:rPr>
          <w:rFonts w:ascii="Times New Roman" w:hAnsi="Times New Roman"/>
          <w:sz w:val="24"/>
          <w:szCs w:val="24"/>
        </w:rPr>
        <w:t xml:space="preserve"> </w:t>
      </w:r>
      <w:r w:rsidRPr="00DB5E00">
        <w:rPr>
          <w:rFonts w:ascii="Times New Roman" w:hAnsi="Times New Roman"/>
          <w:sz w:val="24"/>
          <w:szCs w:val="24"/>
        </w:rPr>
        <w:t>s</w:t>
      </w:r>
      <w:r w:rsidRPr="001405DB">
        <w:rPr>
          <w:rFonts w:ascii="Times New Roman" w:hAnsi="Times New Roman"/>
          <w:sz w:val="24"/>
          <w:szCs w:val="24"/>
        </w:rPr>
        <w:t>ho</w:t>
      </w:r>
      <w:r w:rsidRPr="00DB5E00">
        <w:rPr>
          <w:rFonts w:ascii="Times New Roman" w:hAnsi="Times New Roman"/>
          <w:sz w:val="24"/>
          <w:szCs w:val="24"/>
        </w:rPr>
        <w:t>ot</w:t>
      </w:r>
      <w:r w:rsidRPr="001405DB">
        <w:rPr>
          <w:rFonts w:ascii="Times New Roman" w:hAnsi="Times New Roman"/>
          <w:sz w:val="24"/>
          <w:szCs w:val="24"/>
        </w:rPr>
        <w:t xml:space="preserve">s </w:t>
      </w:r>
      <w:r w:rsidRPr="00DB5E00">
        <w:rPr>
          <w:rFonts w:ascii="Times New Roman" w:hAnsi="Times New Roman"/>
          <w:sz w:val="24"/>
          <w:szCs w:val="24"/>
        </w:rPr>
        <w:t>wer</w:t>
      </w:r>
      <w:r w:rsidRPr="001405DB">
        <w:rPr>
          <w:rFonts w:ascii="Times New Roman" w:hAnsi="Times New Roman"/>
          <w:sz w:val="24"/>
          <w:szCs w:val="24"/>
        </w:rPr>
        <w:t>e</w:t>
      </w:r>
      <w:r w:rsidR="00D1224B" w:rsidRPr="001405DB">
        <w:rPr>
          <w:rFonts w:ascii="Times New Roman" w:hAnsi="Times New Roman"/>
          <w:sz w:val="24"/>
          <w:szCs w:val="24"/>
        </w:rPr>
        <w:t xml:space="preserve"> </w:t>
      </w:r>
      <w:r w:rsidRPr="001405DB">
        <w:rPr>
          <w:rFonts w:ascii="Times New Roman" w:hAnsi="Times New Roman"/>
          <w:sz w:val="24"/>
          <w:szCs w:val="24"/>
        </w:rPr>
        <w:t>t</w:t>
      </w:r>
      <w:r w:rsidRPr="00DB5E00">
        <w:rPr>
          <w:rFonts w:ascii="Times New Roman" w:hAnsi="Times New Roman"/>
          <w:sz w:val="24"/>
          <w:szCs w:val="24"/>
        </w:rPr>
        <w:t>ra</w:t>
      </w:r>
      <w:r w:rsidRPr="001405DB">
        <w:rPr>
          <w:rFonts w:ascii="Times New Roman" w:hAnsi="Times New Roman"/>
          <w:sz w:val="24"/>
          <w:szCs w:val="24"/>
        </w:rPr>
        <w:t>n</w:t>
      </w:r>
      <w:r w:rsidRPr="00DB5E00">
        <w:rPr>
          <w:rFonts w:ascii="Times New Roman" w:hAnsi="Times New Roman"/>
          <w:sz w:val="24"/>
          <w:szCs w:val="24"/>
        </w:rPr>
        <w:t>sferre</w:t>
      </w:r>
      <w:r w:rsidRPr="001405DB">
        <w:rPr>
          <w:rFonts w:ascii="Times New Roman" w:hAnsi="Times New Roman"/>
          <w:sz w:val="24"/>
          <w:szCs w:val="24"/>
        </w:rPr>
        <w:t xml:space="preserve">d </w:t>
      </w:r>
      <w:r w:rsidRPr="00DB5E00">
        <w:rPr>
          <w:rFonts w:ascii="Times New Roman" w:hAnsi="Times New Roman"/>
          <w:sz w:val="24"/>
          <w:szCs w:val="24"/>
        </w:rPr>
        <w:t>t</w:t>
      </w:r>
      <w:r w:rsidRPr="001405DB">
        <w:rPr>
          <w:rFonts w:ascii="Times New Roman" w:hAnsi="Times New Roman"/>
          <w:sz w:val="24"/>
          <w:szCs w:val="24"/>
        </w:rPr>
        <w:t xml:space="preserve">o </w:t>
      </w:r>
      <w:r w:rsidR="002D6460" w:rsidRPr="001405DB">
        <w:rPr>
          <w:rFonts w:ascii="Times New Roman" w:hAnsi="Times New Roman"/>
          <w:sz w:val="24"/>
          <w:szCs w:val="24"/>
        </w:rPr>
        <w:t xml:space="preserve">a </w:t>
      </w:r>
      <w:r w:rsidRPr="00DB5E00">
        <w:rPr>
          <w:rFonts w:ascii="Times New Roman" w:hAnsi="Times New Roman"/>
          <w:sz w:val="24"/>
          <w:szCs w:val="24"/>
        </w:rPr>
        <w:t>r</w:t>
      </w:r>
      <w:r w:rsidRPr="001405DB">
        <w:rPr>
          <w:rFonts w:ascii="Times New Roman" w:hAnsi="Times New Roman"/>
          <w:sz w:val="24"/>
          <w:szCs w:val="24"/>
        </w:rPr>
        <w:t>ooting m</w:t>
      </w:r>
      <w:r w:rsidRPr="00DB5E00">
        <w:rPr>
          <w:rFonts w:ascii="Times New Roman" w:hAnsi="Times New Roman"/>
          <w:sz w:val="24"/>
          <w:szCs w:val="24"/>
        </w:rPr>
        <w:t>e</w:t>
      </w:r>
      <w:r w:rsidRPr="001405DB">
        <w:rPr>
          <w:rFonts w:ascii="Times New Roman" w:hAnsi="Times New Roman"/>
          <w:sz w:val="24"/>
          <w:szCs w:val="24"/>
        </w:rPr>
        <w:t>d</w:t>
      </w:r>
      <w:r w:rsidRPr="00DB5E00">
        <w:rPr>
          <w:rFonts w:ascii="Times New Roman" w:hAnsi="Times New Roman"/>
          <w:sz w:val="24"/>
          <w:szCs w:val="24"/>
        </w:rPr>
        <w:t>i</w:t>
      </w:r>
      <w:r w:rsidRPr="001405DB">
        <w:rPr>
          <w:rFonts w:ascii="Times New Roman" w:hAnsi="Times New Roman"/>
          <w:sz w:val="24"/>
          <w:szCs w:val="24"/>
        </w:rPr>
        <w:t xml:space="preserve">um </w:t>
      </w:r>
      <w:r w:rsidRPr="00DB5E00">
        <w:rPr>
          <w:rFonts w:ascii="Times New Roman" w:hAnsi="Times New Roman"/>
          <w:sz w:val="24"/>
          <w:szCs w:val="24"/>
        </w:rPr>
        <w:t>f</w:t>
      </w:r>
      <w:r w:rsidRPr="001405DB">
        <w:rPr>
          <w:rFonts w:ascii="Times New Roman" w:hAnsi="Times New Roman"/>
          <w:sz w:val="24"/>
          <w:szCs w:val="24"/>
        </w:rPr>
        <w:t xml:space="preserve">or 6 </w:t>
      </w:r>
      <w:r w:rsidR="002D6460" w:rsidRPr="001405DB">
        <w:rPr>
          <w:rFonts w:ascii="Times New Roman" w:hAnsi="Times New Roman"/>
          <w:sz w:val="24"/>
          <w:szCs w:val="24"/>
        </w:rPr>
        <w:t xml:space="preserve">additional </w:t>
      </w:r>
      <w:r w:rsidRPr="00DB5E00">
        <w:rPr>
          <w:rFonts w:ascii="Times New Roman" w:hAnsi="Times New Roman"/>
          <w:sz w:val="24"/>
          <w:szCs w:val="24"/>
        </w:rPr>
        <w:t>wee</w:t>
      </w:r>
      <w:r w:rsidRPr="001405DB">
        <w:rPr>
          <w:rFonts w:ascii="Times New Roman" w:hAnsi="Times New Roman"/>
          <w:sz w:val="24"/>
          <w:szCs w:val="24"/>
        </w:rPr>
        <w:t>k</w:t>
      </w:r>
      <w:r w:rsidRPr="00DB5E00">
        <w:rPr>
          <w:rFonts w:ascii="Times New Roman" w:hAnsi="Times New Roman"/>
          <w:sz w:val="24"/>
          <w:szCs w:val="24"/>
        </w:rPr>
        <w:t>s</w:t>
      </w:r>
      <w:r w:rsidRPr="001405DB">
        <w:rPr>
          <w:rFonts w:ascii="Times New Roman" w:hAnsi="Times New Roman"/>
          <w:sz w:val="24"/>
          <w:szCs w:val="24"/>
        </w:rPr>
        <w:t xml:space="preserve">. </w:t>
      </w:r>
      <w:r w:rsidRPr="00DB5E00">
        <w:rPr>
          <w:rFonts w:ascii="Times New Roman" w:hAnsi="Times New Roman"/>
          <w:sz w:val="24"/>
          <w:szCs w:val="24"/>
        </w:rPr>
        <w:t>The green</w:t>
      </w:r>
      <w:r w:rsidRPr="001405DB">
        <w:rPr>
          <w:rFonts w:ascii="Times New Roman" w:hAnsi="Times New Roman"/>
          <w:sz w:val="24"/>
          <w:szCs w:val="24"/>
        </w:rPr>
        <w:t>hou</w:t>
      </w:r>
      <w:r w:rsidRPr="00DB5E00">
        <w:rPr>
          <w:rFonts w:ascii="Times New Roman" w:hAnsi="Times New Roman"/>
          <w:sz w:val="24"/>
          <w:szCs w:val="24"/>
        </w:rPr>
        <w:t>s</w:t>
      </w:r>
      <w:r w:rsidRPr="001405DB">
        <w:rPr>
          <w:rFonts w:ascii="Times New Roman" w:hAnsi="Times New Roman"/>
          <w:sz w:val="24"/>
          <w:szCs w:val="24"/>
        </w:rPr>
        <w:t>e</w:t>
      </w:r>
      <w:r w:rsidRPr="00DB5E00">
        <w:rPr>
          <w:rFonts w:ascii="Times New Roman" w:hAnsi="Times New Roman"/>
          <w:sz w:val="24"/>
          <w:szCs w:val="24"/>
        </w:rPr>
        <w:t xml:space="preserve"> </w:t>
      </w:r>
      <w:r w:rsidR="002D6460" w:rsidRPr="00DB5E00">
        <w:rPr>
          <w:rFonts w:ascii="Times New Roman" w:hAnsi="Times New Roman"/>
          <w:sz w:val="24"/>
          <w:szCs w:val="24"/>
        </w:rPr>
        <w:t xml:space="preserve">temperature </w:t>
      </w:r>
      <w:r w:rsidRPr="00DB5E00">
        <w:rPr>
          <w:rFonts w:ascii="Times New Roman" w:hAnsi="Times New Roman"/>
          <w:sz w:val="24"/>
          <w:szCs w:val="24"/>
        </w:rPr>
        <w:t>wa</w:t>
      </w:r>
      <w:r w:rsidRPr="001405DB">
        <w:rPr>
          <w:rFonts w:ascii="Times New Roman" w:hAnsi="Times New Roman"/>
          <w:sz w:val="24"/>
          <w:szCs w:val="24"/>
        </w:rPr>
        <w:t>s</w:t>
      </w:r>
      <w:r w:rsidRPr="00DB5E00">
        <w:rPr>
          <w:rFonts w:ascii="Times New Roman" w:hAnsi="Times New Roman"/>
          <w:sz w:val="24"/>
          <w:szCs w:val="24"/>
        </w:rPr>
        <w:t xml:space="preserve"> </w:t>
      </w:r>
      <w:r w:rsidRPr="001405DB">
        <w:rPr>
          <w:rFonts w:ascii="Times New Roman" w:hAnsi="Times New Roman"/>
          <w:sz w:val="24"/>
          <w:szCs w:val="24"/>
        </w:rPr>
        <w:t>m</w:t>
      </w:r>
      <w:r w:rsidRPr="00DB5E00">
        <w:rPr>
          <w:rFonts w:ascii="Times New Roman" w:hAnsi="Times New Roman"/>
          <w:sz w:val="24"/>
          <w:szCs w:val="24"/>
        </w:rPr>
        <w:t>a</w:t>
      </w:r>
      <w:r w:rsidRPr="001405DB">
        <w:rPr>
          <w:rFonts w:ascii="Times New Roman" w:hAnsi="Times New Roman"/>
          <w:sz w:val="24"/>
          <w:szCs w:val="24"/>
        </w:rPr>
        <w:t>int</w:t>
      </w:r>
      <w:r w:rsidRPr="00DB5E00">
        <w:rPr>
          <w:rFonts w:ascii="Times New Roman" w:hAnsi="Times New Roman"/>
          <w:sz w:val="24"/>
          <w:szCs w:val="24"/>
        </w:rPr>
        <w:t>a</w:t>
      </w:r>
      <w:r w:rsidRPr="001405DB">
        <w:rPr>
          <w:rFonts w:ascii="Times New Roman" w:hAnsi="Times New Roman"/>
          <w:sz w:val="24"/>
          <w:szCs w:val="24"/>
        </w:rPr>
        <w:t>i</w:t>
      </w:r>
      <w:r w:rsidRPr="00DB5E00">
        <w:rPr>
          <w:rFonts w:ascii="Times New Roman" w:hAnsi="Times New Roman"/>
          <w:sz w:val="24"/>
          <w:szCs w:val="24"/>
        </w:rPr>
        <w:t>ne</w:t>
      </w:r>
      <w:r w:rsidRPr="001405DB">
        <w:rPr>
          <w:rFonts w:ascii="Times New Roman" w:hAnsi="Times New Roman"/>
          <w:sz w:val="24"/>
          <w:szCs w:val="24"/>
        </w:rPr>
        <w:t>d</w:t>
      </w:r>
      <w:r w:rsidRPr="00DB5E00">
        <w:rPr>
          <w:rFonts w:ascii="Times New Roman" w:hAnsi="Times New Roman"/>
          <w:sz w:val="24"/>
          <w:szCs w:val="24"/>
        </w:rPr>
        <w:t xml:space="preserve"> wit</w:t>
      </w:r>
      <w:r w:rsidRPr="001405DB">
        <w:rPr>
          <w:rFonts w:ascii="Times New Roman" w:hAnsi="Times New Roman"/>
          <w:sz w:val="24"/>
          <w:szCs w:val="24"/>
        </w:rPr>
        <w:t>hin</w:t>
      </w:r>
      <w:r w:rsidRPr="00DB5E00">
        <w:rPr>
          <w:rFonts w:ascii="Times New Roman" w:hAnsi="Times New Roman"/>
          <w:sz w:val="24"/>
          <w:szCs w:val="24"/>
        </w:rPr>
        <w:t xml:space="preserve"> </w:t>
      </w:r>
      <w:r w:rsidRPr="001405DB">
        <w:rPr>
          <w:rFonts w:ascii="Times New Roman" w:hAnsi="Times New Roman"/>
          <w:sz w:val="24"/>
          <w:szCs w:val="24"/>
        </w:rPr>
        <w:t>a</w:t>
      </w:r>
      <w:r w:rsidRPr="00DB5E00">
        <w:rPr>
          <w:rFonts w:ascii="Times New Roman" w:hAnsi="Times New Roman"/>
          <w:sz w:val="24"/>
          <w:szCs w:val="24"/>
        </w:rPr>
        <w:t xml:space="preserve"> ra</w:t>
      </w:r>
      <w:r w:rsidRPr="001405DB">
        <w:rPr>
          <w:rFonts w:ascii="Times New Roman" w:hAnsi="Times New Roman"/>
          <w:sz w:val="24"/>
          <w:szCs w:val="24"/>
        </w:rPr>
        <w:t>nge</w:t>
      </w:r>
      <w:r w:rsidRPr="00DB5E00">
        <w:rPr>
          <w:rFonts w:ascii="Times New Roman" w:hAnsi="Times New Roman"/>
          <w:sz w:val="24"/>
          <w:szCs w:val="24"/>
        </w:rPr>
        <w:t xml:space="preserve"> o</w:t>
      </w:r>
      <w:r w:rsidRPr="001405DB">
        <w:rPr>
          <w:rFonts w:ascii="Times New Roman" w:hAnsi="Times New Roman"/>
          <w:sz w:val="24"/>
          <w:szCs w:val="24"/>
        </w:rPr>
        <w:t>f</w:t>
      </w:r>
      <w:r w:rsidRPr="00DB5E00">
        <w:rPr>
          <w:rFonts w:ascii="Times New Roman" w:hAnsi="Times New Roman"/>
          <w:sz w:val="24"/>
          <w:szCs w:val="24"/>
        </w:rPr>
        <w:t xml:space="preserve"> </w:t>
      </w:r>
      <w:r w:rsidRPr="001405DB">
        <w:rPr>
          <w:rFonts w:ascii="Times New Roman" w:hAnsi="Times New Roman"/>
          <w:sz w:val="24"/>
          <w:szCs w:val="24"/>
        </w:rPr>
        <w:t>25</w:t>
      </w:r>
      <w:r w:rsidRPr="00DB5E00">
        <w:rPr>
          <w:rFonts w:ascii="Times New Roman" w:hAnsi="Times New Roman"/>
          <w:sz w:val="24"/>
          <w:szCs w:val="24"/>
        </w:rPr>
        <w:t xml:space="preserve"> </w:t>
      </w:r>
      <w:r w:rsidR="002E7D8C" w:rsidRPr="00DB5E00">
        <w:rPr>
          <w:rFonts w:ascii="Times New Roman" w:hAnsi="Times New Roman" w:hint="eastAsia"/>
          <w:sz w:val="24"/>
          <w:szCs w:val="24"/>
        </w:rPr>
        <w:t>˚</w:t>
      </w:r>
      <w:r w:rsidR="002E7D8C" w:rsidRPr="00A52038">
        <w:rPr>
          <w:rFonts w:ascii="Times New Roman" w:hAnsi="Times New Roman"/>
          <w:sz w:val="24"/>
          <w:szCs w:val="24"/>
        </w:rPr>
        <w:t>C</w:t>
      </w:r>
      <w:r w:rsidRPr="00DB5E00">
        <w:rPr>
          <w:rFonts w:ascii="Times New Roman" w:hAnsi="Times New Roman"/>
          <w:sz w:val="24"/>
          <w:szCs w:val="24"/>
        </w:rPr>
        <w:t xml:space="preserve"> </w:t>
      </w:r>
      <w:r w:rsidRPr="001405DB">
        <w:rPr>
          <w:rFonts w:ascii="Times New Roman" w:hAnsi="Times New Roman"/>
          <w:sz w:val="24"/>
          <w:szCs w:val="24"/>
        </w:rPr>
        <w:t>to</w:t>
      </w:r>
      <w:r w:rsidRPr="00DB5E00">
        <w:rPr>
          <w:rFonts w:ascii="Times New Roman" w:hAnsi="Times New Roman"/>
          <w:sz w:val="24"/>
          <w:szCs w:val="24"/>
        </w:rPr>
        <w:t xml:space="preserve"> </w:t>
      </w:r>
      <w:r w:rsidRPr="00263923">
        <w:rPr>
          <w:rFonts w:ascii="Times New Roman" w:hAnsi="Times New Roman"/>
          <w:sz w:val="24"/>
          <w:szCs w:val="24"/>
        </w:rPr>
        <w:t>3</w:t>
      </w:r>
      <w:r w:rsidRPr="001405DB">
        <w:rPr>
          <w:rFonts w:ascii="Times New Roman" w:hAnsi="Times New Roman"/>
          <w:sz w:val="24"/>
          <w:szCs w:val="24"/>
        </w:rPr>
        <w:t>0</w:t>
      </w:r>
      <w:r w:rsidRPr="00263923">
        <w:rPr>
          <w:rFonts w:ascii="Times New Roman" w:hAnsi="Times New Roman"/>
          <w:sz w:val="24"/>
          <w:szCs w:val="24"/>
        </w:rPr>
        <w:t xml:space="preserve"> </w:t>
      </w:r>
      <w:r w:rsidR="002E7D8C" w:rsidRPr="00263923">
        <w:rPr>
          <w:rFonts w:ascii="Times New Roman" w:hAnsi="Times New Roman" w:hint="eastAsia"/>
          <w:sz w:val="24"/>
          <w:szCs w:val="24"/>
        </w:rPr>
        <w:t>˚</w:t>
      </w:r>
      <w:r w:rsidR="002E7D8C" w:rsidRPr="00A52038">
        <w:rPr>
          <w:rFonts w:ascii="Times New Roman" w:hAnsi="Times New Roman"/>
          <w:sz w:val="24"/>
          <w:szCs w:val="24"/>
        </w:rPr>
        <w:t>C</w:t>
      </w:r>
      <w:r w:rsidR="00AB278E">
        <w:rPr>
          <w:rFonts w:ascii="Times New Roman" w:hAnsi="Times New Roman"/>
          <w:sz w:val="24"/>
          <w:szCs w:val="24"/>
        </w:rPr>
        <w:t xml:space="preserve"> </w:t>
      </w:r>
      <w:r w:rsidR="00DB5E00">
        <w:rPr>
          <w:rFonts w:ascii="Times New Roman" w:hAnsi="Times New Roman"/>
          <w:sz w:val="24"/>
          <w:szCs w:val="24"/>
        </w:rPr>
        <w:fldChar w:fldCharType="begin"/>
      </w:r>
      <w:r w:rsidR="007F7C47">
        <w:rPr>
          <w:rFonts w:ascii="Times New Roman" w:hAnsi="Times New Roman"/>
          <w:sz w:val="24"/>
          <w:szCs w:val="24"/>
        </w:rPr>
        <w:instrText xml:space="preserve"> ADDIN EN.CITE &lt;EndNote&gt;&lt;Cite&gt;&lt;Author&gt;Lim&lt;/Author&gt;&lt;Year&gt;2014&lt;/Year&gt;&lt;RecNum&gt;387&lt;/RecNum&gt;&lt;DisplayText&gt;(Lim et al. 2014)&lt;/DisplayText&gt;&lt;record&gt;&lt;rec-number&gt;387&lt;/rec-number&gt;&lt;foreign-keys&gt;&lt;key app="EN" db-id="w2xtaw557wwfrreeratptzs8t5atprsfrdde"&gt;387&lt;/key&gt;&lt;/foreign-keys&gt;&lt;ref-type name="Journal Article"&gt;17&lt;/ref-type&gt;&lt;contributors&gt;&lt;authors&gt;&lt;author&gt;Lim, Wansang&lt;/author&gt;&lt;author&gt;Miller, Rebecca&lt;/author&gt;&lt;author&gt;Park, Jungeun&lt;/author&gt;&lt;author&gt;Park, Sunghun&lt;/author&gt;&lt;/authors&gt;&lt;/contributors&gt;&lt;titles&gt;&lt;title&gt;Consumer Sensory Analysis of High Flavonoid Transgenic Tomatoes&lt;/title&gt;&lt;secondary-title&gt;J Food Sci&lt;/secondary-title&gt;&lt;/titles&gt;&lt;periodical&gt;&lt;full-title&gt;J Food Sci&lt;/full-title&gt;&lt;/periodical&gt;&lt;pages&gt;1212-1217&lt;/pages&gt;&lt;volume&gt;79&lt;/volume&gt;&lt;number&gt;6&lt;/number&gt;&lt;dates&gt;&lt;year&gt;2014&lt;/year&gt;&lt;/dates&gt;&lt;urls&gt;&lt;/urls&gt;&lt;/record&gt;&lt;/Cite&gt;&lt;/EndNote&gt;</w:instrText>
      </w:r>
      <w:r w:rsidR="00DB5E00">
        <w:rPr>
          <w:rFonts w:ascii="Times New Roman" w:hAnsi="Times New Roman"/>
          <w:sz w:val="24"/>
          <w:szCs w:val="24"/>
        </w:rPr>
        <w:fldChar w:fldCharType="separate"/>
      </w:r>
      <w:r w:rsidR="007F7C47">
        <w:rPr>
          <w:rFonts w:ascii="Times New Roman" w:hAnsi="Times New Roman"/>
          <w:noProof/>
          <w:sz w:val="24"/>
          <w:szCs w:val="24"/>
        </w:rPr>
        <w:t>(</w:t>
      </w:r>
      <w:hyperlink w:anchor="_ENREF_16" w:tooltip="Lim, 2014 #387" w:history="1">
        <w:r w:rsidR="008463C2">
          <w:rPr>
            <w:rFonts w:ascii="Times New Roman" w:hAnsi="Times New Roman"/>
            <w:noProof/>
            <w:sz w:val="24"/>
            <w:szCs w:val="24"/>
          </w:rPr>
          <w:t>Lim et al. 2014</w:t>
        </w:r>
      </w:hyperlink>
      <w:r w:rsidR="007F7C47">
        <w:rPr>
          <w:rFonts w:ascii="Times New Roman" w:hAnsi="Times New Roman"/>
          <w:noProof/>
          <w:sz w:val="24"/>
          <w:szCs w:val="24"/>
        </w:rPr>
        <w:t>)</w:t>
      </w:r>
      <w:r w:rsidR="00DB5E00">
        <w:rPr>
          <w:rFonts w:ascii="Times New Roman" w:hAnsi="Times New Roman"/>
          <w:sz w:val="24"/>
          <w:szCs w:val="24"/>
        </w:rPr>
        <w:fldChar w:fldCharType="end"/>
      </w:r>
      <w:r w:rsidRPr="00263923">
        <w:rPr>
          <w:rFonts w:ascii="Times New Roman" w:hAnsi="Times New Roman"/>
          <w:sz w:val="24"/>
          <w:szCs w:val="24"/>
        </w:rPr>
        <w:t xml:space="preserve">. </w:t>
      </w:r>
    </w:p>
    <w:p w14:paraId="72D9E959" w14:textId="77777777" w:rsidR="00687B56" w:rsidRPr="001405DB" w:rsidRDefault="00687B56" w:rsidP="00687B56">
      <w:pPr>
        <w:spacing w:after="0" w:line="360" w:lineRule="auto"/>
        <w:contextualSpacing/>
        <w:rPr>
          <w:rFonts w:ascii="Times New Roman" w:hAnsi="Times New Roman"/>
          <w:sz w:val="24"/>
          <w:szCs w:val="24"/>
        </w:rPr>
      </w:pPr>
    </w:p>
    <w:p w14:paraId="2CD9FB3C" w14:textId="77777777" w:rsidR="00687B56" w:rsidRPr="00614C01" w:rsidRDefault="000D3784" w:rsidP="00687B56">
      <w:pPr>
        <w:spacing w:after="0" w:line="360" w:lineRule="auto"/>
        <w:contextualSpacing/>
        <w:rPr>
          <w:rFonts w:ascii="Times New Roman" w:eastAsia="SimSun" w:hAnsi="Times New Roman"/>
          <w:sz w:val="24"/>
          <w:szCs w:val="24"/>
          <w:lang w:eastAsia="zh-CN"/>
        </w:rPr>
      </w:pPr>
      <w:r>
        <w:rPr>
          <w:rFonts w:ascii="Times New Roman" w:eastAsia="SimSun" w:hAnsi="Times New Roman"/>
          <w:b/>
          <w:sz w:val="24"/>
          <w:szCs w:val="24"/>
          <w:u w:val="single"/>
          <w:lang w:eastAsia="zh-CN"/>
        </w:rPr>
        <w:t>Molecular analysis of t</w:t>
      </w:r>
      <w:r>
        <w:rPr>
          <w:rFonts w:ascii="Times New Roman" w:eastAsia="SimSun" w:hAnsi="Times New Roman" w:hint="eastAsia"/>
          <w:b/>
          <w:sz w:val="24"/>
          <w:szCs w:val="24"/>
          <w:u w:val="single"/>
          <w:lang w:eastAsia="zh-CN"/>
        </w:rPr>
        <w:t xml:space="preserve">ransgenic </w:t>
      </w:r>
      <w:r w:rsidR="00687B56">
        <w:rPr>
          <w:rFonts w:ascii="Times New Roman" w:eastAsia="SimSun" w:hAnsi="Times New Roman" w:hint="eastAsia"/>
          <w:b/>
          <w:sz w:val="24"/>
          <w:szCs w:val="24"/>
          <w:u w:val="single"/>
          <w:lang w:eastAsia="zh-CN"/>
        </w:rPr>
        <w:t>plant</w:t>
      </w:r>
      <w:r>
        <w:rPr>
          <w:rFonts w:ascii="Times New Roman" w:eastAsia="SimSun" w:hAnsi="Times New Roman"/>
          <w:b/>
          <w:sz w:val="24"/>
          <w:szCs w:val="24"/>
          <w:u w:val="single"/>
          <w:lang w:eastAsia="zh-CN"/>
        </w:rPr>
        <w:t>s</w:t>
      </w:r>
    </w:p>
    <w:p w14:paraId="41880909" w14:textId="6A3D68AA" w:rsidR="00687B56" w:rsidRPr="00F94703" w:rsidRDefault="002E7D8C" w:rsidP="00687B56">
      <w:pPr>
        <w:spacing w:after="0" w:line="360" w:lineRule="auto"/>
        <w:ind w:firstLine="720"/>
        <w:rPr>
          <w:rFonts w:ascii="Times New Roman" w:hAnsi="Times New Roman"/>
          <w:sz w:val="24"/>
          <w:szCs w:val="24"/>
        </w:rPr>
      </w:pPr>
      <w:r>
        <w:rPr>
          <w:rFonts w:ascii="Times New Roman" w:hAnsi="Times New Roman"/>
          <w:sz w:val="24"/>
          <w:szCs w:val="24"/>
        </w:rPr>
        <w:t>T</w:t>
      </w:r>
      <w:r w:rsidR="00687B56" w:rsidRPr="00DF1971">
        <w:rPr>
          <w:rFonts w:ascii="Times New Roman" w:hAnsi="Times New Roman"/>
          <w:sz w:val="24"/>
          <w:szCs w:val="24"/>
        </w:rPr>
        <w:t>omato genomic DNA</w:t>
      </w:r>
      <w:r w:rsidR="00687B56">
        <w:rPr>
          <w:rFonts w:ascii="Times New Roman" w:hAnsi="Times New Roman"/>
          <w:sz w:val="24"/>
          <w:szCs w:val="24"/>
        </w:rPr>
        <w:t xml:space="preserve"> and RNA</w:t>
      </w:r>
      <w:r w:rsidR="00687B56" w:rsidRPr="00DF1971">
        <w:rPr>
          <w:rFonts w:ascii="Times New Roman" w:hAnsi="Times New Roman"/>
          <w:sz w:val="24"/>
          <w:szCs w:val="24"/>
        </w:rPr>
        <w:t xml:space="preserve"> </w:t>
      </w:r>
      <w:r>
        <w:rPr>
          <w:rFonts w:ascii="Times New Roman" w:hAnsi="Times New Roman"/>
          <w:sz w:val="24"/>
          <w:szCs w:val="24"/>
        </w:rPr>
        <w:t xml:space="preserve">were extracted </w:t>
      </w:r>
      <w:r w:rsidR="00687B56" w:rsidRPr="00DF1971">
        <w:rPr>
          <w:rFonts w:ascii="Times New Roman" w:hAnsi="Times New Roman"/>
          <w:sz w:val="24"/>
          <w:szCs w:val="24"/>
        </w:rPr>
        <w:t xml:space="preserve">from leaf tissue </w:t>
      </w:r>
      <w:r w:rsidR="002D6460">
        <w:rPr>
          <w:rFonts w:ascii="Times New Roman" w:hAnsi="Times New Roman"/>
          <w:sz w:val="24"/>
          <w:szCs w:val="24"/>
        </w:rPr>
        <w:t xml:space="preserve">with </w:t>
      </w:r>
      <w:proofErr w:type="spellStart"/>
      <w:r w:rsidR="00687B56" w:rsidRPr="00DF1971">
        <w:rPr>
          <w:rFonts w:ascii="Times New Roman" w:hAnsi="Times New Roman"/>
          <w:sz w:val="24"/>
          <w:szCs w:val="24"/>
        </w:rPr>
        <w:t>Qiagen</w:t>
      </w:r>
      <w:proofErr w:type="spellEnd"/>
      <w:r w:rsidR="00687B56" w:rsidRPr="00DF1971">
        <w:rPr>
          <w:rFonts w:ascii="Times New Roman" w:hAnsi="Times New Roman"/>
          <w:sz w:val="24"/>
          <w:szCs w:val="24"/>
        </w:rPr>
        <w:t xml:space="preserve"> Plant DNA extraction</w:t>
      </w:r>
      <w:r w:rsidR="00687B56">
        <w:rPr>
          <w:rFonts w:ascii="Times New Roman" w:hAnsi="Times New Roman"/>
          <w:sz w:val="24"/>
          <w:szCs w:val="24"/>
        </w:rPr>
        <w:t xml:space="preserve"> </w:t>
      </w:r>
      <w:r w:rsidR="00687B56" w:rsidRPr="00DF1971">
        <w:rPr>
          <w:rFonts w:ascii="Times New Roman" w:hAnsi="Times New Roman"/>
          <w:sz w:val="24"/>
          <w:szCs w:val="24"/>
        </w:rPr>
        <w:t>kit.</w:t>
      </w:r>
      <w:r w:rsidR="00687B56">
        <w:rPr>
          <w:rFonts w:ascii="Times New Roman" w:hAnsi="Times New Roman"/>
          <w:sz w:val="24"/>
          <w:szCs w:val="24"/>
        </w:rPr>
        <w:t xml:space="preserve"> </w:t>
      </w:r>
      <w:r>
        <w:rPr>
          <w:rFonts w:ascii="Times New Roman" w:hAnsi="Times New Roman"/>
          <w:sz w:val="24"/>
          <w:szCs w:val="24"/>
        </w:rPr>
        <w:t>T</w:t>
      </w:r>
      <w:r w:rsidR="00687B56">
        <w:rPr>
          <w:rFonts w:ascii="Times New Roman" w:hAnsi="Times New Roman"/>
          <w:sz w:val="24"/>
          <w:szCs w:val="24"/>
        </w:rPr>
        <w:t xml:space="preserve">omato RNA </w:t>
      </w:r>
      <w:r>
        <w:rPr>
          <w:rFonts w:ascii="Times New Roman" w:hAnsi="Times New Roman"/>
          <w:sz w:val="24"/>
          <w:szCs w:val="24"/>
        </w:rPr>
        <w:t>was</w:t>
      </w:r>
      <w:r w:rsidRPr="002E7D8C">
        <w:rPr>
          <w:rFonts w:ascii="Times New Roman" w:hAnsi="Times New Roman"/>
          <w:sz w:val="24"/>
          <w:szCs w:val="24"/>
        </w:rPr>
        <w:t xml:space="preserve"> extracted </w:t>
      </w:r>
      <w:r w:rsidR="00687B56">
        <w:rPr>
          <w:rFonts w:ascii="Times New Roman" w:hAnsi="Times New Roman"/>
          <w:sz w:val="24"/>
          <w:szCs w:val="24"/>
        </w:rPr>
        <w:t xml:space="preserve">from </w:t>
      </w:r>
      <w:r w:rsidR="002D6460">
        <w:rPr>
          <w:rFonts w:ascii="Times New Roman" w:hAnsi="Times New Roman"/>
          <w:sz w:val="24"/>
          <w:szCs w:val="24"/>
        </w:rPr>
        <w:t xml:space="preserve">the </w:t>
      </w:r>
      <w:r w:rsidR="00687B56">
        <w:rPr>
          <w:rFonts w:ascii="Times New Roman" w:hAnsi="Times New Roman"/>
          <w:sz w:val="24"/>
          <w:szCs w:val="24"/>
        </w:rPr>
        <w:t>peel</w:t>
      </w:r>
      <w:r w:rsidR="00F23C26">
        <w:rPr>
          <w:rFonts w:ascii="Times New Roman" w:hAnsi="Times New Roman" w:hint="eastAsia"/>
          <w:sz w:val="24"/>
          <w:szCs w:val="24"/>
        </w:rPr>
        <w:t xml:space="preserve"> and flesh</w:t>
      </w:r>
      <w:r w:rsidR="00687B56">
        <w:rPr>
          <w:rFonts w:ascii="Times New Roman" w:hAnsi="Times New Roman"/>
          <w:sz w:val="24"/>
          <w:szCs w:val="24"/>
        </w:rPr>
        <w:t xml:space="preserve"> </w:t>
      </w:r>
      <w:r w:rsidR="002D6460">
        <w:rPr>
          <w:rFonts w:ascii="Times New Roman" w:hAnsi="Times New Roman"/>
          <w:sz w:val="24"/>
          <w:szCs w:val="24"/>
        </w:rPr>
        <w:t xml:space="preserve">with the </w:t>
      </w:r>
      <w:proofErr w:type="spellStart"/>
      <w:r w:rsidR="00687B56" w:rsidRPr="00DF1971">
        <w:rPr>
          <w:rFonts w:ascii="Times New Roman" w:hAnsi="Times New Roman"/>
          <w:sz w:val="24"/>
          <w:szCs w:val="24"/>
        </w:rPr>
        <w:t>Qiagen</w:t>
      </w:r>
      <w:proofErr w:type="spellEnd"/>
      <w:r w:rsidR="00687B56" w:rsidRPr="00DF1971">
        <w:rPr>
          <w:rFonts w:ascii="Times New Roman" w:hAnsi="Times New Roman"/>
          <w:sz w:val="24"/>
          <w:szCs w:val="24"/>
        </w:rPr>
        <w:t xml:space="preserve"> Plant </w:t>
      </w:r>
      <w:r w:rsidR="00687B56">
        <w:rPr>
          <w:rFonts w:ascii="Times New Roman" w:hAnsi="Times New Roman"/>
          <w:sz w:val="24"/>
          <w:szCs w:val="24"/>
        </w:rPr>
        <w:t>R</w:t>
      </w:r>
      <w:r w:rsidR="00687B56" w:rsidRPr="00DF1971">
        <w:rPr>
          <w:rFonts w:ascii="Times New Roman" w:hAnsi="Times New Roman"/>
          <w:sz w:val="24"/>
          <w:szCs w:val="24"/>
        </w:rPr>
        <w:t>NA extraction</w:t>
      </w:r>
      <w:r w:rsidR="00687B56">
        <w:rPr>
          <w:rFonts w:ascii="Times New Roman" w:hAnsi="Times New Roman"/>
          <w:sz w:val="24"/>
          <w:szCs w:val="24"/>
        </w:rPr>
        <w:t xml:space="preserve"> </w:t>
      </w:r>
      <w:r w:rsidR="00687B56" w:rsidRPr="00DF1971">
        <w:rPr>
          <w:rFonts w:ascii="Times New Roman" w:hAnsi="Times New Roman"/>
          <w:sz w:val="24"/>
          <w:szCs w:val="24"/>
        </w:rPr>
        <w:t>kit</w:t>
      </w:r>
      <w:r w:rsidR="00687B56">
        <w:rPr>
          <w:rFonts w:ascii="Times New Roman" w:hAnsi="Times New Roman"/>
          <w:sz w:val="24"/>
          <w:szCs w:val="24"/>
        </w:rPr>
        <w:t xml:space="preserve">. </w:t>
      </w:r>
      <w:r w:rsidR="002D6460">
        <w:rPr>
          <w:rFonts w:ascii="Times New Roman" w:hAnsi="Times New Roman"/>
          <w:sz w:val="24"/>
          <w:szCs w:val="24"/>
        </w:rPr>
        <w:t xml:space="preserve"> </w:t>
      </w:r>
      <w:r w:rsidR="00687B56">
        <w:rPr>
          <w:rFonts w:ascii="Times New Roman" w:hAnsi="Times New Roman"/>
          <w:sz w:val="24"/>
          <w:szCs w:val="24"/>
        </w:rPr>
        <w:t xml:space="preserve">cDNA </w:t>
      </w:r>
      <w:r>
        <w:rPr>
          <w:rFonts w:ascii="Times New Roman" w:hAnsi="Times New Roman"/>
          <w:sz w:val="24"/>
          <w:szCs w:val="24"/>
        </w:rPr>
        <w:t xml:space="preserve">was synthesized </w:t>
      </w:r>
      <w:r w:rsidR="002D6460">
        <w:rPr>
          <w:rFonts w:ascii="Times New Roman" w:hAnsi="Times New Roman"/>
          <w:sz w:val="24"/>
          <w:szCs w:val="24"/>
        </w:rPr>
        <w:t xml:space="preserve">using </w:t>
      </w:r>
      <w:proofErr w:type="spellStart"/>
      <w:r w:rsidR="00687B56" w:rsidRPr="00F94703">
        <w:rPr>
          <w:rFonts w:ascii="Times New Roman" w:hAnsi="Times New Roman"/>
          <w:sz w:val="24"/>
          <w:szCs w:val="24"/>
        </w:rPr>
        <w:t>moloney</w:t>
      </w:r>
      <w:proofErr w:type="spellEnd"/>
      <w:r w:rsidR="00687B56" w:rsidRPr="00F94703">
        <w:rPr>
          <w:rFonts w:ascii="Times New Roman" w:hAnsi="Times New Roman"/>
          <w:sz w:val="24"/>
          <w:szCs w:val="24"/>
        </w:rPr>
        <w:t xml:space="preserve"> murine </w:t>
      </w:r>
      <w:proofErr w:type="spellStart"/>
      <w:r w:rsidR="00687B56" w:rsidRPr="00F94703">
        <w:rPr>
          <w:rFonts w:ascii="Times New Roman" w:hAnsi="Times New Roman"/>
          <w:sz w:val="24"/>
          <w:szCs w:val="24"/>
        </w:rPr>
        <w:t>leukaemia</w:t>
      </w:r>
      <w:proofErr w:type="spellEnd"/>
      <w:r w:rsidR="00687B56" w:rsidRPr="00F94703">
        <w:rPr>
          <w:rFonts w:ascii="Times New Roman" w:hAnsi="Times New Roman"/>
          <w:sz w:val="24"/>
          <w:szCs w:val="24"/>
        </w:rPr>
        <w:t xml:space="preserve"> virus-reverse </w:t>
      </w:r>
      <w:proofErr w:type="spellStart"/>
      <w:r w:rsidR="00687B56" w:rsidRPr="00F94703">
        <w:rPr>
          <w:rFonts w:ascii="Times New Roman" w:hAnsi="Times New Roman"/>
          <w:sz w:val="24"/>
          <w:szCs w:val="24"/>
        </w:rPr>
        <w:t>transciptase</w:t>
      </w:r>
      <w:proofErr w:type="spellEnd"/>
      <w:r w:rsidR="00687B56" w:rsidRPr="00F94703">
        <w:rPr>
          <w:rFonts w:ascii="Times New Roman" w:hAnsi="Times New Roman"/>
          <w:sz w:val="24"/>
          <w:szCs w:val="24"/>
        </w:rPr>
        <w:t xml:space="preserve"> (BD</w:t>
      </w:r>
      <w:r w:rsidR="00687B56">
        <w:rPr>
          <w:rFonts w:ascii="Times New Roman" w:hAnsi="Times New Roman"/>
          <w:sz w:val="24"/>
          <w:szCs w:val="24"/>
        </w:rPr>
        <w:t xml:space="preserve"> </w:t>
      </w:r>
      <w:r w:rsidR="00687B56" w:rsidRPr="00F94703">
        <w:rPr>
          <w:rFonts w:ascii="Times New Roman" w:hAnsi="Times New Roman"/>
          <w:sz w:val="24"/>
          <w:szCs w:val="24"/>
        </w:rPr>
        <w:t xml:space="preserve">Biosciences </w:t>
      </w:r>
      <w:proofErr w:type="spellStart"/>
      <w:r w:rsidR="00687B56" w:rsidRPr="00F94703">
        <w:rPr>
          <w:rFonts w:ascii="Times New Roman" w:hAnsi="Times New Roman"/>
          <w:sz w:val="24"/>
          <w:szCs w:val="24"/>
        </w:rPr>
        <w:t>Clontech</w:t>
      </w:r>
      <w:proofErr w:type="spellEnd"/>
      <w:r w:rsidR="00687B56" w:rsidRPr="00F94703">
        <w:rPr>
          <w:rFonts w:ascii="Times New Roman" w:hAnsi="Times New Roman"/>
          <w:sz w:val="24"/>
          <w:szCs w:val="24"/>
        </w:rPr>
        <w:t>,</w:t>
      </w:r>
      <w:r w:rsidR="00687B56">
        <w:rPr>
          <w:rFonts w:ascii="Times New Roman" w:hAnsi="Times New Roman"/>
          <w:sz w:val="24"/>
          <w:szCs w:val="24"/>
        </w:rPr>
        <w:t xml:space="preserve"> </w:t>
      </w:r>
      <w:r w:rsidR="00687B56" w:rsidRPr="00F94703">
        <w:rPr>
          <w:rFonts w:ascii="Times New Roman" w:hAnsi="Times New Roman"/>
          <w:sz w:val="24"/>
          <w:szCs w:val="24"/>
        </w:rPr>
        <w:t>Palo Alto, CA, USA).</w:t>
      </w:r>
      <w:r w:rsidR="00687B56">
        <w:rPr>
          <w:rFonts w:ascii="Times New Roman" w:hAnsi="Times New Roman"/>
          <w:sz w:val="24"/>
          <w:szCs w:val="24"/>
        </w:rPr>
        <w:t xml:space="preserve"> </w:t>
      </w:r>
      <w:r>
        <w:rPr>
          <w:rFonts w:ascii="Times New Roman" w:hAnsi="Times New Roman"/>
          <w:sz w:val="24"/>
          <w:szCs w:val="24"/>
        </w:rPr>
        <w:t>A</w:t>
      </w:r>
      <w:r w:rsidR="002D6460">
        <w:rPr>
          <w:rFonts w:ascii="Times New Roman" w:hAnsi="Times New Roman"/>
          <w:sz w:val="24"/>
          <w:szCs w:val="24"/>
        </w:rPr>
        <w:t>ll</w:t>
      </w:r>
      <w:r w:rsidR="00687B56">
        <w:rPr>
          <w:rFonts w:ascii="Times New Roman" w:hAnsi="Times New Roman"/>
          <w:sz w:val="24"/>
          <w:szCs w:val="24"/>
        </w:rPr>
        <w:t xml:space="preserve"> polymerase chain reaction</w:t>
      </w:r>
      <w:r w:rsidR="00CE36E5">
        <w:rPr>
          <w:rFonts w:ascii="Times New Roman" w:hAnsi="Times New Roman"/>
          <w:sz w:val="24"/>
          <w:szCs w:val="24"/>
        </w:rPr>
        <w:t>s</w:t>
      </w:r>
      <w:r w:rsidR="00687B56">
        <w:rPr>
          <w:rFonts w:ascii="Times New Roman" w:hAnsi="Times New Roman"/>
          <w:sz w:val="24"/>
          <w:szCs w:val="24"/>
        </w:rPr>
        <w:t xml:space="preserve"> (PCR) </w:t>
      </w:r>
      <w:r>
        <w:rPr>
          <w:rFonts w:ascii="Times New Roman" w:hAnsi="Times New Roman"/>
          <w:sz w:val="24"/>
          <w:szCs w:val="24"/>
        </w:rPr>
        <w:t xml:space="preserve">were performed </w:t>
      </w:r>
      <w:r w:rsidR="00687B56">
        <w:rPr>
          <w:rFonts w:ascii="Times New Roman" w:hAnsi="Times New Roman"/>
          <w:sz w:val="24"/>
          <w:szCs w:val="24"/>
        </w:rPr>
        <w:t xml:space="preserve">with </w:t>
      </w:r>
      <w:r w:rsidR="002D6460">
        <w:rPr>
          <w:rFonts w:ascii="Times New Roman" w:hAnsi="Times New Roman"/>
          <w:sz w:val="24"/>
          <w:szCs w:val="24"/>
        </w:rPr>
        <w:t xml:space="preserve">a </w:t>
      </w:r>
      <w:proofErr w:type="spellStart"/>
      <w:r w:rsidR="00687B56">
        <w:rPr>
          <w:rFonts w:ascii="Times New Roman" w:hAnsi="Times New Roman"/>
          <w:sz w:val="24"/>
          <w:szCs w:val="24"/>
        </w:rPr>
        <w:t>GoTaq</w:t>
      </w:r>
      <w:proofErr w:type="spellEnd"/>
      <w:r w:rsidR="00687B56">
        <w:rPr>
          <w:rFonts w:ascii="Times New Roman" w:hAnsi="Times New Roman"/>
          <w:sz w:val="24"/>
          <w:szCs w:val="24"/>
        </w:rPr>
        <w:t xml:space="preserve"> </w:t>
      </w:r>
      <w:r w:rsidR="00687B56" w:rsidRPr="001E03DE">
        <w:rPr>
          <w:rFonts w:ascii="Times New Roman" w:hAnsi="Times New Roman"/>
          <w:sz w:val="24"/>
          <w:szCs w:val="24"/>
        </w:rPr>
        <w:t>Flexi DNA Polymerase</w:t>
      </w:r>
      <w:r w:rsidR="00687B56">
        <w:rPr>
          <w:rFonts w:ascii="Times New Roman" w:hAnsi="Times New Roman"/>
          <w:sz w:val="24"/>
          <w:szCs w:val="24"/>
        </w:rPr>
        <w:t xml:space="preserve"> kit (</w:t>
      </w:r>
      <w:proofErr w:type="spellStart"/>
      <w:r w:rsidR="00687B56" w:rsidRPr="001E03DE">
        <w:rPr>
          <w:rFonts w:ascii="Times New Roman" w:hAnsi="Times New Roman"/>
          <w:sz w:val="24"/>
          <w:szCs w:val="24"/>
        </w:rPr>
        <w:t>Promega</w:t>
      </w:r>
      <w:proofErr w:type="spellEnd"/>
      <w:r w:rsidR="00687B56" w:rsidRPr="001E03DE">
        <w:rPr>
          <w:rFonts w:ascii="Times New Roman" w:hAnsi="Times New Roman"/>
          <w:sz w:val="24"/>
          <w:szCs w:val="24"/>
        </w:rPr>
        <w:t xml:space="preserve"> Corporation</w:t>
      </w:r>
      <w:r w:rsidR="00687B56">
        <w:rPr>
          <w:rFonts w:ascii="Times New Roman" w:hAnsi="Times New Roman"/>
          <w:sz w:val="24"/>
          <w:szCs w:val="24"/>
        </w:rPr>
        <w:t>,</w:t>
      </w:r>
      <w:r w:rsidR="00687B56" w:rsidRPr="001E03DE">
        <w:rPr>
          <w:rFonts w:ascii="Times New Roman" w:hAnsi="Times New Roman"/>
          <w:sz w:val="24"/>
          <w:szCs w:val="24"/>
        </w:rPr>
        <w:t xml:space="preserve"> Madison</w:t>
      </w:r>
      <w:r w:rsidR="00687B56">
        <w:rPr>
          <w:rFonts w:ascii="Times New Roman" w:hAnsi="Times New Roman"/>
          <w:sz w:val="24"/>
          <w:szCs w:val="24"/>
        </w:rPr>
        <w:t>, WI, USA).</w:t>
      </w:r>
    </w:p>
    <w:p w14:paraId="1ACF68C0" w14:textId="77777777" w:rsidR="00687B56" w:rsidRDefault="00687B56" w:rsidP="00687B56">
      <w:pPr>
        <w:spacing w:after="0" w:line="360" w:lineRule="auto"/>
        <w:rPr>
          <w:rFonts w:ascii="Times New Roman" w:hAnsi="Times New Roman"/>
          <w:sz w:val="24"/>
          <w:szCs w:val="24"/>
        </w:rPr>
      </w:pPr>
    </w:p>
    <w:p w14:paraId="21F2565C" w14:textId="77777777" w:rsidR="003579F4" w:rsidRDefault="00687B56" w:rsidP="00687B56">
      <w:pPr>
        <w:spacing w:after="0" w:line="360" w:lineRule="auto"/>
        <w:contextualSpacing/>
        <w:rPr>
          <w:rFonts w:ascii="Times New Roman" w:hAnsi="Times New Roman"/>
          <w:sz w:val="24"/>
          <w:szCs w:val="24"/>
        </w:rPr>
      </w:pPr>
      <w:r>
        <w:rPr>
          <w:rFonts w:ascii="Times New Roman" w:hAnsi="Times New Roman"/>
          <w:b/>
          <w:sz w:val="24"/>
          <w:szCs w:val="24"/>
          <w:u w:val="single"/>
        </w:rPr>
        <w:t>HPLC analysis</w:t>
      </w:r>
    </w:p>
    <w:p w14:paraId="68E7BB45" w14:textId="58328594" w:rsidR="00687B56" w:rsidRPr="00A52038" w:rsidRDefault="004F51D0" w:rsidP="00833EDC">
      <w:pPr>
        <w:spacing w:after="0" w:line="360" w:lineRule="auto"/>
        <w:rPr>
          <w:rFonts w:ascii="Times New Roman" w:hAnsi="Times New Roman"/>
          <w:sz w:val="24"/>
          <w:szCs w:val="24"/>
        </w:rPr>
      </w:pPr>
      <w:r>
        <w:rPr>
          <w:rFonts w:ascii="Times New Roman" w:hAnsi="Times New Roman"/>
          <w:sz w:val="24"/>
          <w:szCs w:val="24"/>
        </w:rPr>
        <w:tab/>
      </w:r>
      <w:r w:rsidR="00633878">
        <w:rPr>
          <w:rFonts w:ascii="Times New Roman" w:hAnsi="Times New Roman"/>
          <w:sz w:val="24"/>
          <w:szCs w:val="24"/>
        </w:rPr>
        <w:t>O</w:t>
      </w:r>
      <w:r w:rsidR="002D6460" w:rsidRPr="00A52038">
        <w:rPr>
          <w:rFonts w:ascii="Times New Roman" w:hAnsi="Times New Roman"/>
          <w:sz w:val="24"/>
          <w:szCs w:val="24"/>
        </w:rPr>
        <w:t xml:space="preserve">ne </w:t>
      </w:r>
      <w:r w:rsidR="00687B56" w:rsidRPr="00A52038">
        <w:rPr>
          <w:rFonts w:ascii="Times New Roman" w:hAnsi="Times New Roman"/>
          <w:sz w:val="24"/>
          <w:szCs w:val="24"/>
        </w:rPr>
        <w:t xml:space="preserve">gram of peel </w:t>
      </w:r>
      <w:r w:rsidR="00633878">
        <w:rPr>
          <w:rFonts w:ascii="Times New Roman" w:hAnsi="Times New Roman"/>
          <w:sz w:val="24"/>
          <w:szCs w:val="24"/>
        </w:rPr>
        <w:t xml:space="preserve">was frozen </w:t>
      </w:r>
      <w:r w:rsidR="00687B56" w:rsidRPr="00A52038">
        <w:rPr>
          <w:rFonts w:ascii="Times New Roman" w:hAnsi="Times New Roman"/>
          <w:sz w:val="24"/>
          <w:szCs w:val="24"/>
        </w:rPr>
        <w:t xml:space="preserve">in liquid nitrogen and macerated in </w:t>
      </w:r>
      <w:r w:rsidR="002D6460" w:rsidRPr="00A52038">
        <w:rPr>
          <w:rFonts w:ascii="Times New Roman" w:hAnsi="Times New Roman"/>
          <w:sz w:val="24"/>
          <w:szCs w:val="24"/>
        </w:rPr>
        <w:t xml:space="preserve">a </w:t>
      </w:r>
      <w:r w:rsidR="00687B56" w:rsidRPr="00A52038">
        <w:rPr>
          <w:rFonts w:ascii="Times New Roman" w:hAnsi="Times New Roman"/>
          <w:sz w:val="24"/>
          <w:szCs w:val="24"/>
        </w:rPr>
        <w:t>15</w:t>
      </w:r>
      <w:r w:rsidR="00633878">
        <w:rPr>
          <w:rFonts w:ascii="Times New Roman" w:hAnsi="Times New Roman"/>
          <w:sz w:val="24"/>
          <w:szCs w:val="24"/>
        </w:rPr>
        <w:t xml:space="preserve"> </w:t>
      </w:r>
      <w:r w:rsidR="00687B56" w:rsidRPr="00A52038">
        <w:rPr>
          <w:rFonts w:ascii="Times New Roman" w:hAnsi="Times New Roman"/>
          <w:sz w:val="24"/>
          <w:szCs w:val="24"/>
        </w:rPr>
        <w:t xml:space="preserve">ml </w:t>
      </w:r>
      <w:r w:rsidR="002D6460" w:rsidRPr="00A52038">
        <w:rPr>
          <w:rFonts w:ascii="Times New Roman" w:hAnsi="Times New Roman"/>
          <w:sz w:val="24"/>
          <w:szCs w:val="24"/>
        </w:rPr>
        <w:t>round-bottom</w:t>
      </w:r>
      <w:r w:rsidR="002D6460" w:rsidRPr="00A52038">
        <w:rPr>
          <w:rFonts w:ascii="Times New Roman" w:eastAsia="SimSun" w:hAnsi="Times New Roman"/>
          <w:sz w:val="24"/>
          <w:szCs w:val="24"/>
          <w:lang w:eastAsia="zh-CN"/>
        </w:rPr>
        <w:t xml:space="preserve"> </w:t>
      </w:r>
      <w:r w:rsidR="00687B56" w:rsidRPr="00A52038">
        <w:rPr>
          <w:rFonts w:ascii="Times New Roman" w:hAnsi="Times New Roman"/>
          <w:sz w:val="24"/>
          <w:szCs w:val="24"/>
        </w:rPr>
        <w:t xml:space="preserve">tube with </w:t>
      </w:r>
      <w:r w:rsidR="002D6460" w:rsidRPr="00A52038">
        <w:rPr>
          <w:rFonts w:ascii="Times New Roman" w:hAnsi="Times New Roman"/>
          <w:sz w:val="24"/>
          <w:szCs w:val="24"/>
        </w:rPr>
        <w:t xml:space="preserve">a </w:t>
      </w:r>
      <w:r w:rsidR="00687B56" w:rsidRPr="00A52038">
        <w:rPr>
          <w:rFonts w:ascii="Times New Roman" w:hAnsi="Times New Roman"/>
          <w:sz w:val="24"/>
          <w:szCs w:val="24"/>
        </w:rPr>
        <w:t>plastic pestle. The samples were hydrolyzed with 4.8</w:t>
      </w:r>
      <w:r w:rsidR="00CE36E5" w:rsidRPr="00A52038">
        <w:rPr>
          <w:rFonts w:ascii="Times New Roman" w:hAnsi="Times New Roman"/>
          <w:sz w:val="24"/>
          <w:szCs w:val="24"/>
        </w:rPr>
        <w:t xml:space="preserve"> </w:t>
      </w:r>
      <w:r w:rsidR="00687B56" w:rsidRPr="00A52038">
        <w:rPr>
          <w:rFonts w:ascii="Times New Roman" w:hAnsi="Times New Roman"/>
          <w:sz w:val="24"/>
          <w:szCs w:val="24"/>
        </w:rPr>
        <w:t xml:space="preserve">ml of 62.5% methanol and 1.2 </w:t>
      </w:r>
      <w:r w:rsidR="00687B56" w:rsidRPr="00A52038">
        <w:rPr>
          <w:rFonts w:ascii="Times New Roman" w:hAnsi="Times New Roman"/>
          <w:sz w:val="24"/>
          <w:szCs w:val="24"/>
        </w:rPr>
        <w:lastRenderedPageBreak/>
        <w:t xml:space="preserve">ml 6M </w:t>
      </w:r>
      <w:proofErr w:type="spellStart"/>
      <w:r w:rsidR="00687B56" w:rsidRPr="00A52038">
        <w:rPr>
          <w:rFonts w:ascii="Times New Roman" w:hAnsi="Times New Roman"/>
          <w:sz w:val="24"/>
          <w:szCs w:val="24"/>
        </w:rPr>
        <w:t>HCl</w:t>
      </w:r>
      <w:proofErr w:type="spellEnd"/>
      <w:r w:rsidR="00687B56" w:rsidRPr="00A52038">
        <w:rPr>
          <w:rFonts w:ascii="Times New Roman" w:hAnsi="Times New Roman"/>
          <w:sz w:val="24"/>
          <w:szCs w:val="24"/>
        </w:rPr>
        <w:t xml:space="preserve"> for 60 min at </w:t>
      </w:r>
      <w:r w:rsidR="00A52038" w:rsidRPr="00A52038">
        <w:rPr>
          <w:rFonts w:ascii="Times New Roman" w:hAnsi="Times New Roman" w:hint="eastAsia"/>
          <w:sz w:val="24"/>
          <w:szCs w:val="24"/>
        </w:rPr>
        <w:t>45</w:t>
      </w:r>
      <w:r w:rsidR="00687B56" w:rsidRPr="00A52038">
        <w:rPr>
          <w:rFonts w:ascii="맑은 고딕" w:hAnsi="맑은 고딕" w:hint="eastAsia"/>
          <w:sz w:val="24"/>
          <w:szCs w:val="24"/>
        </w:rPr>
        <w:t>˚</w:t>
      </w:r>
      <w:r w:rsidR="00687B56" w:rsidRPr="00A52038">
        <w:rPr>
          <w:rFonts w:ascii="Times New Roman" w:hAnsi="Times New Roman"/>
          <w:sz w:val="24"/>
          <w:szCs w:val="24"/>
        </w:rPr>
        <w:t xml:space="preserve">C. The extracts </w:t>
      </w:r>
      <w:r w:rsidR="00687B56" w:rsidRPr="00A52038">
        <w:rPr>
          <w:rFonts w:ascii="Times New Roman" w:eastAsia="SimSun" w:hAnsi="Times New Roman"/>
          <w:sz w:val="24"/>
          <w:szCs w:val="24"/>
          <w:lang w:eastAsia="zh-CN"/>
        </w:rPr>
        <w:t>were</w:t>
      </w:r>
      <w:r w:rsidR="00687B56" w:rsidRPr="00A52038">
        <w:rPr>
          <w:rFonts w:ascii="Times New Roman" w:hAnsi="Times New Roman"/>
          <w:sz w:val="24"/>
          <w:szCs w:val="24"/>
        </w:rPr>
        <w:t xml:space="preserve"> cooled on ice and sonicated at temperature for 45</w:t>
      </w:r>
      <w:r w:rsidR="002D6460" w:rsidRPr="00A52038">
        <w:rPr>
          <w:rFonts w:ascii="Times New Roman" w:hAnsi="Times New Roman"/>
          <w:sz w:val="24"/>
          <w:szCs w:val="24"/>
        </w:rPr>
        <w:t xml:space="preserve"> </w:t>
      </w:r>
      <w:r w:rsidR="00687B56" w:rsidRPr="00A52038">
        <w:rPr>
          <w:rFonts w:ascii="Times New Roman" w:hAnsi="Times New Roman"/>
          <w:sz w:val="24"/>
          <w:szCs w:val="24"/>
        </w:rPr>
        <w:t>min</w:t>
      </w:r>
      <w:r w:rsidR="002D6460" w:rsidRPr="00A52038">
        <w:rPr>
          <w:rFonts w:ascii="Times New Roman" w:hAnsi="Times New Roman"/>
          <w:sz w:val="24"/>
          <w:szCs w:val="24"/>
        </w:rPr>
        <w:t xml:space="preserve"> and then </w:t>
      </w:r>
      <w:r w:rsidR="00687B56" w:rsidRPr="00A52038">
        <w:rPr>
          <w:rFonts w:ascii="Times New Roman" w:hAnsi="Times New Roman"/>
          <w:sz w:val="24"/>
          <w:szCs w:val="24"/>
        </w:rPr>
        <w:t xml:space="preserve">centrifuged at 13,000 RPM for 20 min. </w:t>
      </w:r>
      <w:r w:rsidR="00CE36E5" w:rsidRPr="00A52038">
        <w:rPr>
          <w:rFonts w:ascii="Times New Roman" w:hAnsi="Times New Roman"/>
          <w:sz w:val="24"/>
          <w:szCs w:val="24"/>
        </w:rPr>
        <w:t>S</w:t>
      </w:r>
      <w:r w:rsidR="00687B56" w:rsidRPr="00A52038">
        <w:rPr>
          <w:rFonts w:ascii="Times New Roman" w:hAnsi="Times New Roman"/>
          <w:sz w:val="24"/>
          <w:szCs w:val="24"/>
        </w:rPr>
        <w:t xml:space="preserve">upernatant </w:t>
      </w:r>
      <w:r w:rsidR="002D6460" w:rsidRPr="00A52038">
        <w:rPr>
          <w:rFonts w:ascii="Times New Roman" w:hAnsi="Times New Roman"/>
          <w:sz w:val="24"/>
          <w:szCs w:val="24"/>
        </w:rPr>
        <w:t xml:space="preserve">filtering </w:t>
      </w:r>
      <w:r w:rsidR="00687B56" w:rsidRPr="00A52038">
        <w:rPr>
          <w:rFonts w:ascii="Times New Roman" w:hAnsi="Times New Roman"/>
          <w:sz w:val="24"/>
          <w:szCs w:val="24"/>
        </w:rPr>
        <w:t xml:space="preserve">was </w:t>
      </w:r>
      <w:r w:rsidR="002D6460" w:rsidRPr="00A52038">
        <w:rPr>
          <w:rFonts w:ascii="Times New Roman" w:hAnsi="Times New Roman"/>
          <w:sz w:val="24"/>
          <w:szCs w:val="24"/>
        </w:rPr>
        <w:t xml:space="preserve">performed </w:t>
      </w:r>
      <w:r w:rsidR="00687B56" w:rsidRPr="00A52038">
        <w:rPr>
          <w:rFonts w:ascii="Times New Roman" w:hAnsi="Times New Roman"/>
          <w:sz w:val="24"/>
          <w:szCs w:val="24"/>
        </w:rPr>
        <w:t xml:space="preserve">with </w:t>
      </w:r>
      <w:r w:rsidR="002D6460" w:rsidRPr="00A52038">
        <w:rPr>
          <w:rFonts w:ascii="Times New Roman" w:hAnsi="Times New Roman"/>
          <w:sz w:val="24"/>
          <w:szCs w:val="24"/>
        </w:rPr>
        <w:t xml:space="preserve">a </w:t>
      </w:r>
      <w:r w:rsidR="00687B56" w:rsidRPr="00A52038">
        <w:rPr>
          <w:rFonts w:ascii="Times New Roman" w:hAnsi="Times New Roman"/>
          <w:sz w:val="24"/>
          <w:szCs w:val="24"/>
        </w:rPr>
        <w:t xml:space="preserve">0.45 </w:t>
      </w:r>
      <w:proofErr w:type="spellStart"/>
      <w:r w:rsidR="00687B56" w:rsidRPr="00A52038">
        <w:rPr>
          <w:rFonts w:ascii="Times New Roman" w:hAnsi="Times New Roman"/>
          <w:sz w:val="24"/>
          <w:szCs w:val="24"/>
        </w:rPr>
        <w:t>μm</w:t>
      </w:r>
      <w:proofErr w:type="spellEnd"/>
      <w:r w:rsidR="00687B56" w:rsidRPr="00A52038">
        <w:rPr>
          <w:rFonts w:ascii="Times New Roman" w:hAnsi="Times New Roman"/>
          <w:sz w:val="24"/>
          <w:szCs w:val="24"/>
        </w:rPr>
        <w:t xml:space="preserve"> filter. </w:t>
      </w:r>
      <w:r w:rsidR="00945469">
        <w:rPr>
          <w:rFonts w:ascii="Times New Roman" w:hAnsi="Times New Roman"/>
          <w:sz w:val="24"/>
          <w:szCs w:val="24"/>
        </w:rPr>
        <w:t xml:space="preserve">The </w:t>
      </w:r>
      <w:r w:rsidR="00687B56" w:rsidRPr="00A52038">
        <w:rPr>
          <w:rFonts w:ascii="Times New Roman" w:hAnsi="Times New Roman"/>
          <w:sz w:val="24"/>
          <w:szCs w:val="24"/>
        </w:rPr>
        <w:t xml:space="preserve">extraction procedure </w:t>
      </w:r>
      <w:r w:rsidR="00945469">
        <w:rPr>
          <w:rFonts w:ascii="Times New Roman" w:hAnsi="Times New Roman"/>
          <w:sz w:val="24"/>
          <w:szCs w:val="24"/>
        </w:rPr>
        <w:t>was following</w:t>
      </w:r>
      <w:r w:rsidR="00620127">
        <w:rPr>
          <w:rFonts w:ascii="Times New Roman" w:hAnsi="Times New Roman"/>
          <w:sz w:val="24"/>
          <w:szCs w:val="24"/>
        </w:rPr>
        <w:t xml:space="preserve"> a published protocol</w:t>
      </w:r>
      <w:r w:rsidR="00687B56" w:rsidRPr="00A52038">
        <w:rPr>
          <w:rFonts w:ascii="Times New Roman" w:hAnsi="Times New Roman"/>
          <w:sz w:val="24"/>
          <w:szCs w:val="24"/>
        </w:rPr>
        <w:t xml:space="preserve"> </w:t>
      </w:r>
      <w:r w:rsidR="00714F0B" w:rsidRPr="00A52038">
        <w:rPr>
          <w:rFonts w:ascii="Times New Roman" w:hAnsi="Times New Roman"/>
          <w:sz w:val="24"/>
          <w:szCs w:val="24"/>
        </w:rPr>
        <w:fldChar w:fldCharType="begin"/>
      </w:r>
      <w:r w:rsidR="007F7C47">
        <w:rPr>
          <w:rFonts w:ascii="Times New Roman" w:hAnsi="Times New Roman"/>
          <w:sz w:val="24"/>
          <w:szCs w:val="24"/>
        </w:rPr>
        <w:instrText xml:space="preserve"> ADDIN EN.CITE &lt;EndNote&gt;&lt;Cite&gt;&lt;Author&gt;Muir&lt;/Author&gt;&lt;Year&gt;2001&lt;/Year&gt;&lt;RecNum&gt;1&lt;/RecNum&gt;&lt;DisplayText&gt;(Muir et al. 2001)&lt;/DisplayText&gt;&lt;record&gt;&lt;rec-number&gt;1&lt;/rec-number&gt;&lt;foreign-keys&gt;&lt;key app="EN" db-id="w2xtaw557wwfrreeratptzs8t5atprsfrdde"&gt;1&lt;/key&gt;&lt;/foreign-keys&gt;&lt;ref-type name="Journal Article"&gt;17&lt;/ref-type&gt;&lt;contributors&gt;&lt;authors&gt;&lt;author&gt;Muir, Shelagh R&lt;/author&gt;&lt;author&gt;Collins, Geooff J.&lt;/author&gt;&lt;author&gt;Robinson, Susan&lt;/author&gt;&lt;author&gt;Hughes, Stephen&lt;/author&gt;&lt;author&gt;Bovy, Arnaud&lt;/author&gt;&lt;author&gt;Vos, C. H. Ric De&lt;/author&gt;&lt;author&gt;Tunen, Arjen J. van&lt;/author&gt;&lt;author&gt;Verhoeyen, Martine E.&lt;/author&gt;&lt;/authors&gt;&lt;/contributors&gt;&lt;titles&gt;&lt;title&gt;Overexpression of petunia chalcone isomerase in tomato results in fruit containing increased levels of flavonols &lt;/title&gt;&lt;secondary-title&gt;Nat Biotechonol&lt;/secondary-title&gt;&lt;/titles&gt;&lt;periodical&gt;&lt;full-title&gt;Nat Biotechonol&lt;/full-title&gt;&lt;/periodical&gt;&lt;pages&gt;470-474&lt;/pages&gt;&lt;volume&gt;19&lt;/volume&gt;&lt;dates&gt;&lt;year&gt;2001&lt;/year&gt;&lt;/dates&gt;&lt;urls&gt;&lt;/urls&gt;&lt;/record&gt;&lt;/Cite&gt;&lt;/EndNote&gt;</w:instrText>
      </w:r>
      <w:r w:rsidR="00714F0B" w:rsidRPr="00A52038">
        <w:rPr>
          <w:rFonts w:ascii="Times New Roman" w:hAnsi="Times New Roman"/>
          <w:sz w:val="24"/>
          <w:szCs w:val="24"/>
        </w:rPr>
        <w:fldChar w:fldCharType="separate"/>
      </w:r>
      <w:r w:rsidR="007F7C47">
        <w:rPr>
          <w:rFonts w:ascii="Times New Roman" w:hAnsi="Times New Roman"/>
          <w:noProof/>
          <w:sz w:val="24"/>
          <w:szCs w:val="24"/>
        </w:rPr>
        <w:t>(</w:t>
      </w:r>
      <w:hyperlink w:anchor="_ENREF_18" w:tooltip="Muir, 2001 #1" w:history="1">
        <w:r w:rsidR="008463C2">
          <w:rPr>
            <w:rFonts w:ascii="Times New Roman" w:hAnsi="Times New Roman"/>
            <w:noProof/>
            <w:sz w:val="24"/>
            <w:szCs w:val="24"/>
          </w:rPr>
          <w:t>Muir et al. 2001</w:t>
        </w:r>
      </w:hyperlink>
      <w:r w:rsidR="007F7C47">
        <w:rPr>
          <w:rFonts w:ascii="Times New Roman" w:hAnsi="Times New Roman"/>
          <w:noProof/>
          <w:sz w:val="24"/>
          <w:szCs w:val="24"/>
        </w:rPr>
        <w:t>)</w:t>
      </w:r>
      <w:r w:rsidR="00714F0B" w:rsidRPr="00A52038">
        <w:rPr>
          <w:rFonts w:ascii="Times New Roman" w:hAnsi="Times New Roman"/>
          <w:sz w:val="24"/>
          <w:szCs w:val="24"/>
        </w:rPr>
        <w:fldChar w:fldCharType="end"/>
      </w:r>
      <w:r w:rsidR="00B84C53" w:rsidRPr="00A52038">
        <w:rPr>
          <w:rFonts w:ascii="Times New Roman" w:hAnsi="Times New Roman"/>
          <w:sz w:val="24"/>
          <w:szCs w:val="24"/>
        </w:rPr>
        <w:t>.</w:t>
      </w:r>
    </w:p>
    <w:p w14:paraId="1D083A95" w14:textId="7AA98AC4" w:rsidR="00687B56" w:rsidRDefault="00687B56" w:rsidP="007B11BD">
      <w:pPr>
        <w:spacing w:after="0" w:line="360" w:lineRule="auto"/>
        <w:ind w:firstLine="720"/>
        <w:rPr>
          <w:rFonts w:ascii="Times New Roman" w:hAnsi="Times New Roman"/>
          <w:sz w:val="24"/>
          <w:szCs w:val="24"/>
        </w:rPr>
      </w:pPr>
      <w:r>
        <w:rPr>
          <w:rFonts w:ascii="Times New Roman" w:hAnsi="Times New Roman"/>
          <w:sz w:val="24"/>
          <w:szCs w:val="24"/>
        </w:rPr>
        <w:t>HPLC analysis was modified from</w:t>
      </w:r>
      <w:r w:rsidR="00620127" w:rsidRPr="00620127">
        <w:t xml:space="preserve"> </w:t>
      </w:r>
      <w:r w:rsidR="00620127" w:rsidRPr="00620127">
        <w:rPr>
          <w:rFonts w:ascii="Times New Roman" w:hAnsi="Times New Roman"/>
          <w:sz w:val="24"/>
          <w:szCs w:val="24"/>
        </w:rPr>
        <w:t>a published p</w:t>
      </w:r>
      <w:r w:rsidR="00620127">
        <w:rPr>
          <w:rFonts w:ascii="Times New Roman" w:hAnsi="Times New Roman"/>
          <w:sz w:val="24"/>
          <w:szCs w:val="24"/>
        </w:rPr>
        <w:t>aper</w:t>
      </w:r>
      <w:r>
        <w:rPr>
          <w:rFonts w:ascii="Times New Roman" w:hAnsi="Times New Roman"/>
          <w:sz w:val="24"/>
          <w:szCs w:val="24"/>
        </w:rPr>
        <w:t xml:space="preserve"> </w:t>
      </w:r>
      <w:r w:rsidR="00714F0B">
        <w:rPr>
          <w:rFonts w:ascii="Times New Roman" w:hAnsi="Times New Roman"/>
          <w:sz w:val="24"/>
          <w:szCs w:val="24"/>
        </w:rPr>
        <w:fldChar w:fldCharType="begin">
          <w:fldData xml:space="preserve">PEVuZE5vdGU+PENpdGU+PEF1dGhvcj5PaDwvQXV0aG9yPjxZZWFyPjIwMDk8L1llYXI+PFJlY051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</w:fldData>
        </w:fldChar>
      </w:r>
      <w:r w:rsidR="007F7C47">
        <w:rPr>
          <w:rFonts w:ascii="Times New Roman" w:hAnsi="Times New Roman"/>
          <w:sz w:val="24"/>
          <w:szCs w:val="24"/>
        </w:rPr>
        <w:instrText xml:space="preserve"> ADDIN EN.CITE </w:instrText>
      </w:r>
      <w:r w:rsidR="007F7C47">
        <w:rPr>
          <w:rFonts w:ascii="Times New Roman" w:hAnsi="Times New Roman"/>
          <w:sz w:val="24"/>
          <w:szCs w:val="24"/>
        </w:rPr>
        <w:fldChar w:fldCharType="begin">
          <w:fldData xml:space="preserve">PEVuZE5vdGU+PENpdGU+PEF1dGhvcj5PaDwvQXV0aG9yPjxZZWFyPjIwMDk8L1llYXI+PFJlY051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</w:fldData>
        </w:fldChar>
      </w:r>
      <w:r w:rsidR="007F7C47">
        <w:rPr>
          <w:rFonts w:ascii="Times New Roman" w:hAnsi="Times New Roman"/>
          <w:sz w:val="24"/>
          <w:szCs w:val="24"/>
        </w:rPr>
        <w:instrText xml:space="preserve"> ADDIN EN.CITE.DATA </w:instrText>
      </w:r>
      <w:r w:rsidR="007F7C47">
        <w:rPr>
          <w:rFonts w:ascii="Times New Roman" w:hAnsi="Times New Roman"/>
          <w:sz w:val="24"/>
          <w:szCs w:val="24"/>
        </w:rPr>
      </w:r>
      <w:r w:rsidR="007F7C47">
        <w:rPr>
          <w:rFonts w:ascii="Times New Roman" w:hAnsi="Times New Roman"/>
          <w:sz w:val="24"/>
          <w:szCs w:val="24"/>
        </w:rPr>
        <w:fldChar w:fldCharType="end"/>
      </w:r>
      <w:r w:rsidR="00714F0B">
        <w:rPr>
          <w:rFonts w:ascii="Times New Roman" w:hAnsi="Times New Roman"/>
          <w:sz w:val="24"/>
          <w:szCs w:val="24"/>
        </w:rPr>
      </w:r>
      <w:r w:rsidR="00714F0B">
        <w:rPr>
          <w:rFonts w:ascii="Times New Roman" w:hAnsi="Times New Roman"/>
          <w:sz w:val="24"/>
          <w:szCs w:val="24"/>
        </w:rPr>
        <w:fldChar w:fldCharType="separate"/>
      </w:r>
      <w:r w:rsidR="007F7C47">
        <w:rPr>
          <w:rFonts w:ascii="Times New Roman" w:hAnsi="Times New Roman"/>
          <w:noProof/>
          <w:sz w:val="24"/>
          <w:szCs w:val="24"/>
        </w:rPr>
        <w:t>(</w:t>
      </w:r>
      <w:hyperlink w:anchor="_ENREF_20" w:tooltip="Oh, 2009 #179" w:history="1">
        <w:r w:rsidR="008463C2">
          <w:rPr>
            <w:rFonts w:ascii="Times New Roman" w:hAnsi="Times New Roman"/>
            <w:noProof/>
            <w:sz w:val="24"/>
            <w:szCs w:val="24"/>
          </w:rPr>
          <w:t>Oh et al. 2009</w:t>
        </w:r>
      </w:hyperlink>
      <w:r w:rsidR="007F7C47">
        <w:rPr>
          <w:rFonts w:ascii="Times New Roman" w:hAnsi="Times New Roman"/>
          <w:noProof/>
          <w:sz w:val="24"/>
          <w:szCs w:val="24"/>
        </w:rPr>
        <w:t>)</w:t>
      </w:r>
      <w:r w:rsidR="00714F0B">
        <w:rPr>
          <w:rFonts w:ascii="Times New Roman" w:hAnsi="Times New Roman"/>
          <w:sz w:val="24"/>
          <w:szCs w:val="24"/>
        </w:rPr>
        <w:fldChar w:fldCharType="end"/>
      </w:r>
      <w:r>
        <w:rPr>
          <w:rFonts w:ascii="Times New Roman" w:hAnsi="Times New Roman"/>
          <w:sz w:val="24"/>
          <w:szCs w:val="24"/>
        </w:rPr>
        <w:t xml:space="preserve">. The HPLC system </w:t>
      </w:r>
      <w:r w:rsidR="00B02827">
        <w:rPr>
          <w:rFonts w:ascii="Times New Roman" w:hAnsi="Times New Roman"/>
          <w:sz w:val="24"/>
          <w:szCs w:val="24"/>
        </w:rPr>
        <w:t xml:space="preserve">includes </w:t>
      </w:r>
      <w:r>
        <w:rPr>
          <w:rFonts w:ascii="Times New Roman" w:hAnsi="Times New Roman"/>
          <w:sz w:val="24"/>
          <w:szCs w:val="24"/>
        </w:rPr>
        <w:t xml:space="preserve">an </w:t>
      </w:r>
      <w:proofErr w:type="spellStart"/>
      <w:r w:rsidRPr="00F979BC">
        <w:rPr>
          <w:rFonts w:ascii="Times New Roman" w:hAnsi="Times New Roman"/>
          <w:sz w:val="24"/>
          <w:szCs w:val="24"/>
        </w:rPr>
        <w:t>autosampler</w:t>
      </w:r>
      <w:proofErr w:type="spellEnd"/>
      <w:r w:rsidRPr="00F979BC">
        <w:rPr>
          <w:rFonts w:ascii="Times New Roman" w:hAnsi="Times New Roman"/>
          <w:sz w:val="24"/>
          <w:szCs w:val="24"/>
        </w:rPr>
        <w:t xml:space="preserve"> (</w:t>
      </w:r>
      <w:proofErr w:type="spellStart"/>
      <w:r w:rsidRPr="00F979BC">
        <w:rPr>
          <w:rFonts w:ascii="Times New Roman" w:hAnsi="Times New Roman"/>
          <w:sz w:val="24"/>
          <w:szCs w:val="24"/>
        </w:rPr>
        <w:t>SpectraSYSTEM</w:t>
      </w:r>
      <w:proofErr w:type="spellEnd"/>
      <w:r w:rsidRPr="00F979BC">
        <w:rPr>
          <w:rFonts w:ascii="Times New Roman" w:hAnsi="Times New Roman"/>
          <w:sz w:val="24"/>
          <w:szCs w:val="24"/>
        </w:rPr>
        <w:t xml:space="preserve"> AS1000, </w:t>
      </w:r>
      <w:proofErr w:type="spellStart"/>
      <w:r w:rsidRPr="00F979BC">
        <w:rPr>
          <w:rFonts w:ascii="Times New Roman" w:hAnsi="Times New Roman"/>
          <w:sz w:val="24"/>
          <w:szCs w:val="24"/>
        </w:rPr>
        <w:t>Thermo</w:t>
      </w:r>
      <w:proofErr w:type="spellEnd"/>
      <w:r w:rsidRPr="00F979BC">
        <w:rPr>
          <w:rFonts w:ascii="Times New Roman" w:hAnsi="Times New Roman"/>
          <w:sz w:val="24"/>
          <w:szCs w:val="24"/>
        </w:rPr>
        <w:t xml:space="preserve"> Separation Products, San Jose, CA, USA), a pump (HP 1050, Hewlett Packard, Palo Alto, CA, USA), an integrator (HP 3396, Hewlett Packard, Palo Alto, CA, USA), and a UV/VIS detector (</w:t>
      </w:r>
      <w:proofErr w:type="spellStart"/>
      <w:r w:rsidRPr="00F979BC">
        <w:rPr>
          <w:rFonts w:ascii="Times New Roman" w:hAnsi="Times New Roman"/>
          <w:sz w:val="24"/>
          <w:szCs w:val="24"/>
        </w:rPr>
        <w:t>Acutect</w:t>
      </w:r>
      <w:proofErr w:type="spellEnd"/>
      <w:r w:rsidRPr="00F979BC">
        <w:rPr>
          <w:rFonts w:ascii="Times New Roman" w:hAnsi="Times New Roman"/>
          <w:sz w:val="24"/>
          <w:szCs w:val="24"/>
        </w:rPr>
        <w:t xml:space="preserve"> 500, </w:t>
      </w:r>
      <w:proofErr w:type="spellStart"/>
      <w:r w:rsidRPr="00F979BC">
        <w:rPr>
          <w:rFonts w:ascii="Times New Roman" w:hAnsi="Times New Roman"/>
          <w:sz w:val="24"/>
          <w:szCs w:val="24"/>
        </w:rPr>
        <w:t>Thermo</w:t>
      </w:r>
      <w:proofErr w:type="spellEnd"/>
      <w:r w:rsidRPr="00F979BC">
        <w:rPr>
          <w:rFonts w:ascii="Times New Roman" w:hAnsi="Times New Roman"/>
          <w:sz w:val="24"/>
          <w:szCs w:val="24"/>
        </w:rPr>
        <w:t xml:space="preserve"> Separation Products, San Jose, CA, USA).</w:t>
      </w:r>
      <w:r>
        <w:rPr>
          <w:rFonts w:ascii="Times New Roman" w:hAnsi="Times New Roman"/>
          <w:sz w:val="24"/>
          <w:szCs w:val="24"/>
        </w:rPr>
        <w:t xml:space="preserve"> A 5 </w:t>
      </w:r>
      <w:proofErr w:type="spellStart"/>
      <w:r>
        <w:rPr>
          <w:rFonts w:ascii="Times New Roman" w:hAnsi="Times New Roman"/>
          <w:sz w:val="24"/>
          <w:szCs w:val="24"/>
        </w:rPr>
        <w:t>μ</w:t>
      </w:r>
      <w:r w:rsidRPr="00F979BC">
        <w:rPr>
          <w:rFonts w:ascii="Times New Roman" w:hAnsi="Times New Roman"/>
          <w:sz w:val="24"/>
          <w:szCs w:val="24"/>
        </w:rPr>
        <w:t>L</w:t>
      </w:r>
      <w:proofErr w:type="spellEnd"/>
      <w:r w:rsidRPr="00F979BC">
        <w:rPr>
          <w:rFonts w:ascii="Times New Roman" w:hAnsi="Times New Roman"/>
          <w:sz w:val="24"/>
          <w:szCs w:val="24"/>
        </w:rPr>
        <w:t xml:space="preserve"> sample </w:t>
      </w:r>
      <w:r>
        <w:rPr>
          <w:rFonts w:ascii="Times New Roman" w:hAnsi="Times New Roman"/>
          <w:sz w:val="24"/>
          <w:szCs w:val="24"/>
        </w:rPr>
        <w:t>was injected into the HPLC</w:t>
      </w:r>
      <w:r w:rsidRPr="00F979BC">
        <w:rPr>
          <w:rFonts w:ascii="Times New Roman" w:hAnsi="Times New Roman"/>
          <w:sz w:val="24"/>
          <w:szCs w:val="24"/>
        </w:rPr>
        <w:t xml:space="preserve"> co</w:t>
      </w:r>
      <w:r>
        <w:rPr>
          <w:rFonts w:ascii="Times New Roman" w:hAnsi="Times New Roman"/>
          <w:sz w:val="24"/>
          <w:szCs w:val="24"/>
        </w:rPr>
        <w:t xml:space="preserve">lumn (Discovery BIO </w:t>
      </w:r>
      <w:proofErr w:type="spellStart"/>
      <w:r>
        <w:rPr>
          <w:rFonts w:ascii="Times New Roman" w:hAnsi="Times New Roman"/>
          <w:sz w:val="24"/>
          <w:szCs w:val="24"/>
        </w:rPr>
        <w:t>Wde</w:t>
      </w:r>
      <w:proofErr w:type="spellEnd"/>
      <w:r>
        <w:rPr>
          <w:rFonts w:ascii="Times New Roman" w:hAnsi="Times New Roman"/>
          <w:sz w:val="24"/>
          <w:szCs w:val="24"/>
        </w:rPr>
        <w:t xml:space="preserve"> Bore C18, 15 cm x 4.6 mm, 5 </w:t>
      </w:r>
      <w:proofErr w:type="spellStart"/>
      <w:r>
        <w:rPr>
          <w:rFonts w:ascii="Times New Roman" w:hAnsi="Times New Roman"/>
          <w:sz w:val="24"/>
          <w:szCs w:val="24"/>
        </w:rPr>
        <w:t>μ</w:t>
      </w:r>
      <w:r w:rsidRPr="00F979BC">
        <w:rPr>
          <w:rFonts w:ascii="Times New Roman" w:hAnsi="Times New Roman"/>
          <w:sz w:val="24"/>
          <w:szCs w:val="24"/>
        </w:rPr>
        <w:t>m</w:t>
      </w:r>
      <w:proofErr w:type="spellEnd"/>
      <w:r w:rsidRPr="00F979BC">
        <w:rPr>
          <w:rFonts w:ascii="Times New Roman" w:hAnsi="Times New Roman"/>
          <w:sz w:val="24"/>
          <w:szCs w:val="24"/>
        </w:rPr>
        <w:t xml:space="preserve">, </w:t>
      </w:r>
      <w:proofErr w:type="spellStart"/>
      <w:r w:rsidRPr="00F979BC">
        <w:rPr>
          <w:rFonts w:ascii="Times New Roman" w:hAnsi="Times New Roman"/>
          <w:sz w:val="24"/>
          <w:szCs w:val="24"/>
        </w:rPr>
        <w:t>Supelco</w:t>
      </w:r>
      <w:proofErr w:type="spellEnd"/>
      <w:r w:rsidRPr="00F979BC">
        <w:rPr>
          <w:rFonts w:ascii="Times New Roman" w:hAnsi="Times New Roman"/>
          <w:sz w:val="24"/>
          <w:szCs w:val="24"/>
        </w:rPr>
        <w:t>, Inc., Bellefonte, PA, USA) with a guard co</w:t>
      </w:r>
      <w:r>
        <w:rPr>
          <w:rFonts w:ascii="Times New Roman" w:hAnsi="Times New Roman"/>
          <w:sz w:val="24"/>
          <w:szCs w:val="24"/>
        </w:rPr>
        <w:t xml:space="preserve">lumn (Discovery BIO Wide Bore C18, 2cm x 4mm, 5 </w:t>
      </w:r>
      <w:proofErr w:type="spellStart"/>
      <w:r>
        <w:rPr>
          <w:rFonts w:ascii="Times New Roman" w:hAnsi="Times New Roman"/>
          <w:sz w:val="24"/>
          <w:szCs w:val="24"/>
        </w:rPr>
        <w:t>μ</w:t>
      </w:r>
      <w:r w:rsidRPr="00F979BC">
        <w:rPr>
          <w:rFonts w:ascii="Times New Roman" w:hAnsi="Times New Roman"/>
          <w:sz w:val="24"/>
          <w:szCs w:val="24"/>
        </w:rPr>
        <w:t>m</w:t>
      </w:r>
      <w:proofErr w:type="spellEnd"/>
      <w:r w:rsidRPr="00F979BC">
        <w:rPr>
          <w:rFonts w:ascii="Times New Roman" w:hAnsi="Times New Roman"/>
          <w:sz w:val="24"/>
          <w:szCs w:val="24"/>
        </w:rPr>
        <w:t xml:space="preserve">, </w:t>
      </w:r>
      <w:proofErr w:type="spellStart"/>
      <w:r w:rsidRPr="00F979BC">
        <w:rPr>
          <w:rFonts w:ascii="Times New Roman" w:hAnsi="Times New Roman"/>
          <w:sz w:val="24"/>
          <w:szCs w:val="24"/>
        </w:rPr>
        <w:t>Supelco</w:t>
      </w:r>
      <w:proofErr w:type="spellEnd"/>
      <w:r w:rsidRPr="00F979BC">
        <w:rPr>
          <w:rFonts w:ascii="Times New Roman" w:hAnsi="Times New Roman"/>
          <w:sz w:val="24"/>
          <w:szCs w:val="24"/>
        </w:rPr>
        <w:t>, Inc</w:t>
      </w:r>
      <w:r>
        <w:rPr>
          <w:rFonts w:ascii="Times New Roman" w:hAnsi="Times New Roman"/>
          <w:sz w:val="24"/>
          <w:szCs w:val="24"/>
        </w:rPr>
        <w:t>., Bellefonte, PA, USA)</w:t>
      </w:r>
      <w:r w:rsidRPr="00F979BC">
        <w:rPr>
          <w:rFonts w:ascii="Times New Roman" w:hAnsi="Times New Roman"/>
          <w:sz w:val="24"/>
          <w:szCs w:val="24"/>
        </w:rPr>
        <w:t xml:space="preserve">. The sample was eluted with </w:t>
      </w:r>
      <w:proofErr w:type="spellStart"/>
      <w:r w:rsidRPr="00F979BC">
        <w:rPr>
          <w:rFonts w:ascii="Times New Roman" w:hAnsi="Times New Roman"/>
          <w:sz w:val="24"/>
          <w:szCs w:val="24"/>
        </w:rPr>
        <w:t>eluant</w:t>
      </w:r>
      <w:proofErr w:type="spellEnd"/>
      <w:r w:rsidRPr="00F979BC">
        <w:rPr>
          <w:rFonts w:ascii="Times New Roman" w:hAnsi="Times New Roman"/>
          <w:sz w:val="24"/>
          <w:szCs w:val="24"/>
        </w:rPr>
        <w:t xml:space="preserve"> A [H</w:t>
      </w:r>
      <w:r w:rsidRPr="007306DD">
        <w:rPr>
          <w:rFonts w:ascii="Times New Roman" w:hAnsi="Times New Roman"/>
          <w:sz w:val="24"/>
          <w:szCs w:val="24"/>
          <w:vertAlign w:val="subscript"/>
        </w:rPr>
        <w:t>2</w:t>
      </w:r>
      <w:r w:rsidRPr="00F979BC">
        <w:rPr>
          <w:rFonts w:ascii="Times New Roman" w:hAnsi="Times New Roman"/>
          <w:sz w:val="24"/>
          <w:szCs w:val="24"/>
        </w:rPr>
        <w:t>O/ CH</w:t>
      </w:r>
      <w:r w:rsidRPr="007306DD">
        <w:rPr>
          <w:rFonts w:ascii="Times New Roman" w:hAnsi="Times New Roman"/>
          <w:sz w:val="24"/>
          <w:szCs w:val="24"/>
          <w:vertAlign w:val="subscript"/>
        </w:rPr>
        <w:t>3</w:t>
      </w:r>
      <w:r w:rsidRPr="00F979BC">
        <w:rPr>
          <w:rFonts w:ascii="Times New Roman" w:hAnsi="Times New Roman"/>
          <w:sz w:val="24"/>
          <w:szCs w:val="24"/>
        </w:rPr>
        <w:t xml:space="preserve">COOH (338/1, v/v)] and </w:t>
      </w:r>
      <w:proofErr w:type="spellStart"/>
      <w:r w:rsidRPr="00F979BC">
        <w:rPr>
          <w:rFonts w:ascii="Times New Roman" w:hAnsi="Times New Roman"/>
          <w:sz w:val="24"/>
          <w:szCs w:val="24"/>
        </w:rPr>
        <w:t>eluant</w:t>
      </w:r>
      <w:proofErr w:type="spellEnd"/>
      <w:r w:rsidRPr="00F979BC">
        <w:rPr>
          <w:rFonts w:ascii="Times New Roman" w:hAnsi="Times New Roman"/>
          <w:sz w:val="24"/>
          <w:szCs w:val="24"/>
        </w:rPr>
        <w:t xml:space="preserve"> B [H</w:t>
      </w:r>
      <w:r w:rsidRPr="007306DD">
        <w:rPr>
          <w:rFonts w:ascii="Times New Roman" w:hAnsi="Times New Roman"/>
          <w:sz w:val="24"/>
          <w:szCs w:val="24"/>
          <w:vertAlign w:val="subscript"/>
        </w:rPr>
        <w:t>2</w:t>
      </w:r>
      <w:r w:rsidRPr="00F979BC">
        <w:rPr>
          <w:rFonts w:ascii="Times New Roman" w:hAnsi="Times New Roman"/>
          <w:sz w:val="24"/>
          <w:szCs w:val="24"/>
        </w:rPr>
        <w:t>O/C</w:t>
      </w:r>
      <w:r w:rsidRPr="007306DD">
        <w:rPr>
          <w:rFonts w:ascii="Times New Roman" w:hAnsi="Times New Roman"/>
          <w:sz w:val="24"/>
          <w:szCs w:val="24"/>
          <w:vertAlign w:val="subscript"/>
        </w:rPr>
        <w:t>4</w:t>
      </w:r>
      <w:r w:rsidRPr="00F979BC">
        <w:rPr>
          <w:rFonts w:ascii="Times New Roman" w:hAnsi="Times New Roman"/>
          <w:sz w:val="24"/>
          <w:szCs w:val="24"/>
        </w:rPr>
        <w:t>H</w:t>
      </w:r>
      <w:r w:rsidRPr="007306DD">
        <w:rPr>
          <w:rFonts w:ascii="Times New Roman" w:hAnsi="Times New Roman"/>
          <w:sz w:val="24"/>
          <w:szCs w:val="24"/>
          <w:vertAlign w:val="subscript"/>
        </w:rPr>
        <w:t>10</w:t>
      </w:r>
      <w:r w:rsidRPr="00F979BC">
        <w:rPr>
          <w:rFonts w:ascii="Times New Roman" w:hAnsi="Times New Roman"/>
          <w:sz w:val="24"/>
          <w:szCs w:val="24"/>
        </w:rPr>
        <w:t>O/CH</w:t>
      </w:r>
      <w:r w:rsidRPr="007306DD">
        <w:rPr>
          <w:rFonts w:ascii="Times New Roman" w:hAnsi="Times New Roman"/>
          <w:sz w:val="24"/>
          <w:szCs w:val="24"/>
          <w:vertAlign w:val="subscript"/>
        </w:rPr>
        <w:t>3</w:t>
      </w:r>
      <w:r w:rsidRPr="00F979BC">
        <w:rPr>
          <w:rFonts w:ascii="Times New Roman" w:hAnsi="Times New Roman"/>
          <w:sz w:val="24"/>
          <w:szCs w:val="24"/>
        </w:rPr>
        <w:t>COOH (330/8/1, v/v/v)] at a flow rat</w:t>
      </w:r>
      <w:r>
        <w:rPr>
          <w:rFonts w:ascii="Times New Roman" w:hAnsi="Times New Roman"/>
          <w:sz w:val="24"/>
          <w:szCs w:val="24"/>
        </w:rPr>
        <w:t>e of 1.8 mL/min</w:t>
      </w:r>
      <w:r w:rsidRPr="00F979BC">
        <w:rPr>
          <w:rFonts w:ascii="Times New Roman" w:hAnsi="Times New Roman"/>
          <w:sz w:val="24"/>
          <w:szCs w:val="24"/>
        </w:rPr>
        <w:t xml:space="preserve">. </w:t>
      </w:r>
      <w:r>
        <w:rPr>
          <w:rFonts w:ascii="Times New Roman" w:hAnsi="Times New Roman"/>
          <w:sz w:val="24"/>
          <w:szCs w:val="24"/>
        </w:rPr>
        <w:t>The gradient is A 20 ~ 20%, B 80 ~ 80%, 0~5</w:t>
      </w:r>
      <w:r w:rsidR="00B02827">
        <w:rPr>
          <w:rFonts w:ascii="Times New Roman" w:hAnsi="Times New Roman"/>
          <w:sz w:val="24"/>
          <w:szCs w:val="24"/>
        </w:rPr>
        <w:t xml:space="preserve"> </w:t>
      </w:r>
      <w:r>
        <w:rPr>
          <w:rFonts w:ascii="Times New Roman" w:hAnsi="Times New Roman"/>
          <w:sz w:val="24"/>
          <w:szCs w:val="24"/>
        </w:rPr>
        <w:t>min: A 20 ~ 0%, B 80 ~ 100%, 5 ~ 25</w:t>
      </w:r>
      <w:r w:rsidR="00B02827">
        <w:rPr>
          <w:rFonts w:ascii="Times New Roman" w:hAnsi="Times New Roman"/>
          <w:sz w:val="24"/>
          <w:szCs w:val="24"/>
        </w:rPr>
        <w:t xml:space="preserve"> </w:t>
      </w:r>
      <w:r>
        <w:rPr>
          <w:rFonts w:ascii="Times New Roman" w:hAnsi="Times New Roman"/>
          <w:sz w:val="24"/>
          <w:szCs w:val="24"/>
        </w:rPr>
        <w:t xml:space="preserve">min. </w:t>
      </w:r>
      <w:r w:rsidR="000A2CE4" w:rsidRPr="000A2CE4">
        <w:rPr>
          <w:rFonts w:ascii="Times New Roman" w:hAnsi="Times New Roman"/>
          <w:sz w:val="24"/>
          <w:szCs w:val="24"/>
        </w:rPr>
        <w:t>Qualitative identifi</w:t>
      </w:r>
      <w:r w:rsidR="000A2CE4">
        <w:rPr>
          <w:rFonts w:ascii="Times New Roman" w:hAnsi="Times New Roman"/>
          <w:sz w:val="24"/>
          <w:szCs w:val="24"/>
        </w:rPr>
        <w:t xml:space="preserve">cation of </w:t>
      </w:r>
      <w:r w:rsidR="00BF4B19">
        <w:rPr>
          <w:rFonts w:ascii="Times New Roman" w:hAnsi="Times New Roman" w:hint="eastAsia"/>
          <w:sz w:val="24"/>
          <w:szCs w:val="24"/>
        </w:rPr>
        <w:t>flav</w:t>
      </w:r>
      <w:r w:rsidR="00B02827">
        <w:rPr>
          <w:rFonts w:ascii="Times New Roman" w:hAnsi="Times New Roman"/>
          <w:sz w:val="24"/>
          <w:szCs w:val="24"/>
        </w:rPr>
        <w:t>o</w:t>
      </w:r>
      <w:r w:rsidR="00BF4B19">
        <w:rPr>
          <w:rFonts w:ascii="Times New Roman" w:hAnsi="Times New Roman" w:hint="eastAsia"/>
          <w:sz w:val="24"/>
          <w:szCs w:val="24"/>
        </w:rPr>
        <w:t>noid</w:t>
      </w:r>
      <w:r w:rsidR="000A2CE4">
        <w:rPr>
          <w:rFonts w:ascii="Times New Roman" w:hAnsi="Times New Roman"/>
          <w:sz w:val="24"/>
          <w:szCs w:val="24"/>
        </w:rPr>
        <w:t xml:space="preserve"> peaks was</w:t>
      </w:r>
      <w:r w:rsidR="000A2CE4">
        <w:rPr>
          <w:rFonts w:ascii="Times New Roman" w:hAnsi="Times New Roman" w:hint="eastAsia"/>
          <w:sz w:val="24"/>
          <w:szCs w:val="24"/>
        </w:rPr>
        <w:t xml:space="preserve"> </w:t>
      </w:r>
      <w:r w:rsidR="000A2CE4" w:rsidRPr="000A2CE4">
        <w:rPr>
          <w:rFonts w:ascii="Times New Roman" w:hAnsi="Times New Roman"/>
          <w:sz w:val="24"/>
          <w:szCs w:val="24"/>
        </w:rPr>
        <w:t>determined by co</w:t>
      </w:r>
      <w:r w:rsidR="00B02827">
        <w:rPr>
          <w:rFonts w:ascii="Times New Roman" w:hAnsi="Times New Roman"/>
          <w:sz w:val="24"/>
          <w:szCs w:val="24"/>
        </w:rPr>
        <w:t>-</w:t>
      </w:r>
      <w:r w:rsidR="000A2CE4" w:rsidRPr="000A2CE4">
        <w:rPr>
          <w:rFonts w:ascii="Times New Roman" w:hAnsi="Times New Roman"/>
          <w:sz w:val="24"/>
          <w:szCs w:val="24"/>
        </w:rPr>
        <w:t>chromatography (equivalent retention time) with</w:t>
      </w:r>
      <w:r w:rsidR="000A2CE4">
        <w:rPr>
          <w:rFonts w:ascii="Times New Roman" w:hAnsi="Times New Roman" w:hint="eastAsia"/>
          <w:sz w:val="24"/>
          <w:szCs w:val="24"/>
        </w:rPr>
        <w:t xml:space="preserve"> </w:t>
      </w:r>
      <w:r w:rsidR="000A2CE4" w:rsidRPr="000A2CE4">
        <w:rPr>
          <w:rFonts w:ascii="Times New Roman" w:hAnsi="Times New Roman"/>
          <w:sz w:val="24"/>
          <w:szCs w:val="24"/>
        </w:rPr>
        <w:t>chemically pure standards</w:t>
      </w:r>
      <w:r w:rsidR="000A2CE4">
        <w:rPr>
          <w:rFonts w:ascii="Times New Roman" w:hAnsi="Times New Roman" w:hint="eastAsia"/>
          <w:sz w:val="24"/>
          <w:szCs w:val="24"/>
        </w:rPr>
        <w:t xml:space="preserve"> </w:t>
      </w:r>
      <w:r w:rsidR="000A2CE4">
        <w:rPr>
          <w:rFonts w:ascii="Times New Roman" w:hAnsi="Times New Roman"/>
          <w:sz w:val="24"/>
          <w:szCs w:val="24"/>
        </w:rPr>
        <w:t>(5</w:t>
      </w:r>
      <w:r w:rsidR="00CE36E5">
        <w:rPr>
          <w:rFonts w:ascii="Times New Roman" w:hAnsi="Times New Roman"/>
          <w:sz w:val="24"/>
          <w:szCs w:val="24"/>
        </w:rPr>
        <w:t xml:space="preserve"> </w:t>
      </w:r>
      <w:r w:rsidR="000A2CE4">
        <w:rPr>
          <w:rFonts w:ascii="Times New Roman" w:hAnsi="Times New Roman"/>
          <w:sz w:val="24"/>
          <w:szCs w:val="24"/>
        </w:rPr>
        <w:t>mg/100</w:t>
      </w:r>
      <w:r w:rsidR="00CE36E5">
        <w:rPr>
          <w:rFonts w:ascii="Times New Roman" w:hAnsi="Times New Roman"/>
          <w:sz w:val="24"/>
          <w:szCs w:val="24"/>
        </w:rPr>
        <w:t xml:space="preserve"> </w:t>
      </w:r>
      <w:r w:rsidR="000A2CE4">
        <w:rPr>
          <w:rFonts w:ascii="Times New Roman" w:hAnsi="Times New Roman"/>
          <w:sz w:val="24"/>
          <w:szCs w:val="24"/>
        </w:rPr>
        <w:t>mL)</w:t>
      </w:r>
      <w:r w:rsidR="000A2CE4" w:rsidRPr="000A2CE4">
        <w:rPr>
          <w:rFonts w:ascii="Times New Roman" w:hAnsi="Times New Roman"/>
          <w:sz w:val="24"/>
          <w:szCs w:val="24"/>
        </w:rPr>
        <w:t>, and quantification was based on the</w:t>
      </w:r>
      <w:r w:rsidR="000A2CE4">
        <w:rPr>
          <w:rFonts w:ascii="Times New Roman" w:hAnsi="Times New Roman" w:hint="eastAsia"/>
          <w:sz w:val="24"/>
          <w:szCs w:val="24"/>
        </w:rPr>
        <w:t xml:space="preserve"> </w:t>
      </w:r>
      <w:r w:rsidR="000A2CE4" w:rsidRPr="000A2CE4">
        <w:rPr>
          <w:rFonts w:ascii="Times New Roman" w:hAnsi="Times New Roman"/>
          <w:sz w:val="24"/>
          <w:szCs w:val="24"/>
        </w:rPr>
        <w:t xml:space="preserve">integration of the peak area </w:t>
      </w:r>
      <w:r w:rsidR="000A2CE4">
        <w:rPr>
          <w:rFonts w:ascii="Times New Roman" w:hAnsi="Times New Roman"/>
          <w:sz w:val="24"/>
          <w:szCs w:val="24"/>
        </w:rPr>
        <w:t>compared with a standard curve</w:t>
      </w:r>
      <w:r w:rsidR="000A2CE4" w:rsidRPr="000A2CE4">
        <w:rPr>
          <w:rFonts w:ascii="Times New Roman" w:hAnsi="Times New Roman"/>
          <w:sz w:val="24"/>
          <w:szCs w:val="24"/>
        </w:rPr>
        <w:t>.</w:t>
      </w:r>
      <w:r w:rsidR="000A2CE4">
        <w:rPr>
          <w:rFonts w:ascii="Times New Roman" w:hAnsi="Times New Roman" w:hint="eastAsia"/>
          <w:sz w:val="24"/>
          <w:szCs w:val="24"/>
        </w:rPr>
        <w:t xml:space="preserve"> The standards </w:t>
      </w:r>
      <w:r w:rsidR="000A2CE4" w:rsidRPr="00636362">
        <w:rPr>
          <w:rFonts w:ascii="Times New Roman" w:hAnsi="Times New Roman" w:hint="eastAsia"/>
          <w:sz w:val="24"/>
          <w:szCs w:val="24"/>
        </w:rPr>
        <w:t xml:space="preserve">are </w:t>
      </w:r>
      <w:r w:rsidR="00636362" w:rsidRPr="00636362">
        <w:rPr>
          <w:rFonts w:ascii="Times New Roman" w:hAnsi="Times New Roman"/>
          <w:sz w:val="24"/>
          <w:szCs w:val="24"/>
        </w:rPr>
        <w:t>quercetin-3-O-glucoside (Sigma–Aldrich, St. Louis, MO, USA)</w:t>
      </w:r>
      <w:r w:rsidR="00636362" w:rsidRPr="00636362">
        <w:rPr>
          <w:rFonts w:ascii="Times New Roman" w:hAnsi="Times New Roman" w:hint="eastAsia"/>
          <w:sz w:val="24"/>
          <w:szCs w:val="24"/>
        </w:rPr>
        <w:t xml:space="preserve">, </w:t>
      </w:r>
      <w:proofErr w:type="spellStart"/>
      <w:r w:rsidRPr="00636362">
        <w:rPr>
          <w:rFonts w:ascii="Times New Roman" w:hAnsi="Times New Roman"/>
          <w:sz w:val="24"/>
          <w:szCs w:val="24"/>
        </w:rPr>
        <w:t>rutin</w:t>
      </w:r>
      <w:proofErr w:type="spellEnd"/>
      <w:r w:rsidRPr="00636362">
        <w:rPr>
          <w:rFonts w:ascii="Times New Roman" w:hAnsi="Times New Roman"/>
          <w:sz w:val="24"/>
          <w:szCs w:val="24"/>
        </w:rPr>
        <w:t xml:space="preserve"> (Sigma–Aldrich, St. Louis, MO, USA),</w:t>
      </w:r>
      <w:r w:rsidR="00D1224B">
        <w:rPr>
          <w:rFonts w:ascii="Times New Roman" w:hAnsi="Times New Roman"/>
          <w:sz w:val="24"/>
          <w:szCs w:val="24"/>
        </w:rPr>
        <w:t xml:space="preserve"> </w:t>
      </w:r>
      <w:proofErr w:type="spellStart"/>
      <w:r w:rsidR="00982590" w:rsidRPr="00636362">
        <w:rPr>
          <w:rFonts w:ascii="Times New Roman" w:hAnsi="Times New Roman" w:hint="eastAsia"/>
          <w:sz w:val="24"/>
          <w:szCs w:val="24"/>
        </w:rPr>
        <w:t>K</w:t>
      </w:r>
      <w:r w:rsidRPr="00636362">
        <w:rPr>
          <w:rFonts w:ascii="Times New Roman" w:hAnsi="Times New Roman"/>
          <w:sz w:val="24"/>
          <w:szCs w:val="24"/>
        </w:rPr>
        <w:t>aempferol</w:t>
      </w:r>
      <w:proofErr w:type="spellEnd"/>
      <w:r w:rsidRPr="00636362">
        <w:rPr>
          <w:rFonts w:ascii="Times New Roman" w:hAnsi="Times New Roman"/>
          <w:sz w:val="24"/>
          <w:szCs w:val="24"/>
        </w:rPr>
        <w:t xml:space="preserve"> </w:t>
      </w:r>
      <w:proofErr w:type="spellStart"/>
      <w:r w:rsidRPr="00636362">
        <w:rPr>
          <w:rFonts w:ascii="Times New Roman" w:hAnsi="Times New Roman"/>
          <w:sz w:val="24"/>
          <w:szCs w:val="24"/>
        </w:rPr>
        <w:t>rutinoside</w:t>
      </w:r>
      <w:proofErr w:type="spellEnd"/>
      <w:r w:rsidRPr="00636362">
        <w:rPr>
          <w:rFonts w:ascii="Times New Roman" w:hAnsi="Times New Roman"/>
          <w:sz w:val="24"/>
          <w:szCs w:val="24"/>
        </w:rPr>
        <w:t xml:space="preserve"> (Sigma–Aldrich, St. Louis, MO, USA), </w:t>
      </w:r>
      <w:r w:rsidR="00982590" w:rsidRPr="00636362">
        <w:rPr>
          <w:rFonts w:ascii="Times New Roman" w:hAnsi="Times New Roman" w:hint="eastAsia"/>
          <w:sz w:val="24"/>
          <w:szCs w:val="24"/>
        </w:rPr>
        <w:t>Quercetin</w:t>
      </w:r>
      <w:r w:rsidR="00636362" w:rsidRPr="00636362">
        <w:rPr>
          <w:rFonts w:ascii="Times New Roman" w:hAnsi="Times New Roman" w:hint="eastAsia"/>
          <w:sz w:val="24"/>
          <w:szCs w:val="24"/>
        </w:rPr>
        <w:t xml:space="preserve"> </w:t>
      </w:r>
      <w:r w:rsidR="00636362" w:rsidRPr="00636362">
        <w:rPr>
          <w:rFonts w:ascii="Times New Roman" w:hAnsi="Times New Roman"/>
          <w:sz w:val="24"/>
          <w:szCs w:val="24"/>
        </w:rPr>
        <w:t>(Sigma–Aldrich, St. Louis, MO, USA)</w:t>
      </w:r>
      <w:r w:rsidR="00636362" w:rsidRPr="00636362">
        <w:rPr>
          <w:rFonts w:ascii="Times New Roman" w:hAnsi="Times New Roman" w:hint="eastAsia"/>
          <w:sz w:val="24"/>
          <w:szCs w:val="24"/>
        </w:rPr>
        <w:t xml:space="preserve">, </w:t>
      </w:r>
      <w:proofErr w:type="spellStart"/>
      <w:r w:rsidR="00982590" w:rsidRPr="00636362">
        <w:rPr>
          <w:rFonts w:ascii="Times New Roman" w:hAnsi="Times New Roman" w:hint="eastAsia"/>
          <w:sz w:val="24"/>
          <w:szCs w:val="24"/>
        </w:rPr>
        <w:t>Naringenin</w:t>
      </w:r>
      <w:proofErr w:type="spellEnd"/>
      <w:r w:rsidR="00982590" w:rsidRPr="00636362">
        <w:rPr>
          <w:rFonts w:ascii="Times New Roman" w:hAnsi="Times New Roman" w:hint="eastAsia"/>
          <w:sz w:val="24"/>
          <w:szCs w:val="24"/>
        </w:rPr>
        <w:t xml:space="preserve"> </w:t>
      </w:r>
      <w:r w:rsidR="00982590" w:rsidRPr="00636362">
        <w:rPr>
          <w:rFonts w:ascii="Times New Roman" w:hAnsi="Times New Roman"/>
          <w:sz w:val="24"/>
          <w:szCs w:val="24"/>
        </w:rPr>
        <w:t>(Sigma–Aldrich, St. Louis, MO, USA)</w:t>
      </w:r>
      <w:r w:rsidR="00B02827">
        <w:rPr>
          <w:rFonts w:ascii="Times New Roman" w:hAnsi="Times New Roman"/>
          <w:sz w:val="24"/>
          <w:szCs w:val="24"/>
        </w:rPr>
        <w:t>,</w:t>
      </w:r>
      <w:r w:rsidR="00636362" w:rsidRPr="00636362">
        <w:rPr>
          <w:rFonts w:ascii="Times New Roman" w:hAnsi="Times New Roman" w:hint="eastAsia"/>
          <w:sz w:val="24"/>
          <w:szCs w:val="24"/>
        </w:rPr>
        <w:t xml:space="preserve"> and</w:t>
      </w:r>
      <w:r w:rsidR="00D1224B">
        <w:rPr>
          <w:rFonts w:ascii="Times New Roman" w:hAnsi="Times New Roman" w:hint="eastAsia"/>
          <w:sz w:val="24"/>
          <w:szCs w:val="24"/>
        </w:rPr>
        <w:t xml:space="preserve"> </w:t>
      </w:r>
      <w:proofErr w:type="spellStart"/>
      <w:r w:rsidRPr="00636362">
        <w:rPr>
          <w:rFonts w:ascii="Times New Roman" w:hAnsi="Times New Roman"/>
          <w:sz w:val="24"/>
          <w:szCs w:val="24"/>
        </w:rPr>
        <w:t>Naringenin</w:t>
      </w:r>
      <w:proofErr w:type="spellEnd"/>
      <w:r w:rsidRPr="00636362">
        <w:rPr>
          <w:rFonts w:ascii="Times New Roman" w:hAnsi="Times New Roman"/>
          <w:sz w:val="24"/>
          <w:szCs w:val="24"/>
        </w:rPr>
        <w:t xml:space="preserve"> </w:t>
      </w:r>
      <w:proofErr w:type="spellStart"/>
      <w:r w:rsidRPr="00636362">
        <w:rPr>
          <w:rFonts w:ascii="Times New Roman" w:hAnsi="Times New Roman"/>
          <w:sz w:val="24"/>
          <w:szCs w:val="24"/>
        </w:rPr>
        <w:t>chalcone</w:t>
      </w:r>
      <w:proofErr w:type="spellEnd"/>
      <w:r w:rsidRPr="00636362">
        <w:rPr>
          <w:rFonts w:ascii="Times New Roman" w:hAnsi="Times New Roman"/>
          <w:sz w:val="24"/>
          <w:szCs w:val="24"/>
        </w:rPr>
        <w:t xml:space="preserve"> </w:t>
      </w:r>
      <w:r>
        <w:rPr>
          <w:rFonts w:ascii="Times New Roman" w:hAnsi="Times New Roman"/>
          <w:sz w:val="24"/>
          <w:szCs w:val="24"/>
        </w:rPr>
        <w:t>(Sigma–Aldrich, St. Louis, MO, USA</w:t>
      </w:r>
      <w:r w:rsidR="007D76E7">
        <w:rPr>
          <w:rFonts w:ascii="Times New Roman" w:hAnsi="Times New Roman"/>
          <w:sz w:val="24"/>
          <w:szCs w:val="24"/>
        </w:rPr>
        <w:t>)</w:t>
      </w:r>
      <w:r>
        <w:rPr>
          <w:rFonts w:ascii="Times New Roman" w:hAnsi="Times New Roman"/>
          <w:sz w:val="24"/>
          <w:szCs w:val="24"/>
        </w:rPr>
        <w:t>.</w:t>
      </w:r>
    </w:p>
    <w:p w14:paraId="5FBC2AE9" w14:textId="77777777" w:rsidR="00687B56" w:rsidRDefault="00687B56" w:rsidP="00687B56">
      <w:pPr>
        <w:spacing w:after="0" w:line="360" w:lineRule="auto"/>
        <w:rPr>
          <w:rFonts w:ascii="Times New Roman" w:hAnsi="Times New Roman"/>
          <w:sz w:val="24"/>
          <w:szCs w:val="24"/>
        </w:rPr>
      </w:pPr>
    </w:p>
    <w:p w14:paraId="50C7231B" w14:textId="77777777" w:rsidR="00687B56" w:rsidRPr="00EF6A30" w:rsidRDefault="00687B56" w:rsidP="00687B56">
      <w:pPr>
        <w:spacing w:after="0" w:line="360" w:lineRule="auto"/>
        <w:rPr>
          <w:rFonts w:ascii="Times New Roman" w:hAnsi="Times New Roman"/>
          <w:b/>
          <w:sz w:val="24"/>
          <w:szCs w:val="24"/>
          <w:u w:val="single"/>
        </w:rPr>
      </w:pPr>
      <w:r w:rsidRPr="00EF6A30">
        <w:rPr>
          <w:rFonts w:ascii="Times New Roman" w:hAnsi="Times New Roman"/>
          <w:b/>
          <w:sz w:val="24"/>
          <w:szCs w:val="24"/>
          <w:u w:val="single"/>
        </w:rPr>
        <w:t>Total flavonoid and anthocyanin content</w:t>
      </w:r>
    </w:p>
    <w:p w14:paraId="029AA352" w14:textId="77777777" w:rsidR="00687B56" w:rsidRDefault="00687B56" w:rsidP="00687B56">
      <w:pPr>
        <w:spacing w:after="0" w:line="360" w:lineRule="auto"/>
        <w:ind w:firstLine="720"/>
        <w:rPr>
          <w:rFonts w:ascii="Times New Roman" w:hAnsi="Times New Roman"/>
          <w:sz w:val="24"/>
          <w:szCs w:val="24"/>
        </w:rPr>
      </w:pPr>
      <w:r>
        <w:rPr>
          <w:rFonts w:ascii="Times New Roman" w:hAnsi="Times New Roman"/>
          <w:sz w:val="24"/>
          <w:szCs w:val="24"/>
        </w:rPr>
        <w:t>For total flavonoid content</w:t>
      </w:r>
      <w:r>
        <w:rPr>
          <w:rFonts w:ascii="Times New Roman" w:eastAsia="SimSun" w:hAnsi="Times New Roman" w:hint="eastAsia"/>
          <w:sz w:val="24"/>
          <w:szCs w:val="24"/>
          <w:lang w:eastAsia="zh-CN"/>
        </w:rPr>
        <w:t>s</w:t>
      </w:r>
      <w:r>
        <w:rPr>
          <w:rFonts w:ascii="Times New Roman" w:hAnsi="Times New Roman"/>
          <w:sz w:val="24"/>
          <w:szCs w:val="24"/>
        </w:rPr>
        <w:t xml:space="preserve">, the samples </w:t>
      </w:r>
      <w:r w:rsidR="00880E93">
        <w:rPr>
          <w:rFonts w:ascii="Times New Roman" w:hAnsi="Times New Roman"/>
          <w:sz w:val="24"/>
          <w:szCs w:val="24"/>
        </w:rPr>
        <w:t>were measured</w:t>
      </w:r>
      <w:r>
        <w:rPr>
          <w:rFonts w:ascii="Times New Roman" w:hAnsi="Times New Roman"/>
          <w:sz w:val="24"/>
          <w:szCs w:val="24"/>
        </w:rPr>
        <w:t xml:space="preserve"> </w:t>
      </w:r>
      <w:r w:rsidR="00B02827">
        <w:rPr>
          <w:rFonts w:ascii="Times New Roman" w:hAnsi="Times New Roman"/>
          <w:sz w:val="24"/>
          <w:szCs w:val="24"/>
        </w:rPr>
        <w:t xml:space="preserve">prior to HPLC injection </w:t>
      </w:r>
      <w:r>
        <w:rPr>
          <w:rFonts w:ascii="Times New Roman" w:hAnsi="Times New Roman"/>
          <w:sz w:val="24"/>
          <w:szCs w:val="24"/>
        </w:rPr>
        <w:t xml:space="preserve">at 361 nm </w:t>
      </w:r>
      <w:r w:rsidR="00880E93">
        <w:rPr>
          <w:rFonts w:ascii="Times New Roman" w:hAnsi="Times New Roman" w:hint="eastAsia"/>
          <w:sz w:val="24"/>
          <w:szCs w:val="24"/>
        </w:rPr>
        <w:t xml:space="preserve">by </w:t>
      </w:r>
      <w:r w:rsidR="00B02827">
        <w:rPr>
          <w:rFonts w:ascii="Times New Roman" w:hAnsi="Times New Roman"/>
          <w:sz w:val="24"/>
          <w:szCs w:val="24"/>
        </w:rPr>
        <w:t xml:space="preserve">a </w:t>
      </w:r>
      <w:proofErr w:type="spellStart"/>
      <w:r w:rsidR="00042127">
        <w:rPr>
          <w:rFonts w:ascii="Times New Roman" w:hAnsi="Times New Roman"/>
          <w:sz w:val="24"/>
          <w:szCs w:val="24"/>
        </w:rPr>
        <w:t>NanoDrop</w:t>
      </w:r>
      <w:proofErr w:type="spellEnd"/>
      <w:r w:rsidR="00042127">
        <w:rPr>
          <w:rFonts w:ascii="Times New Roman" w:hAnsi="Times New Roman"/>
          <w:sz w:val="24"/>
          <w:szCs w:val="24"/>
        </w:rPr>
        <w:t xml:space="preserve"> </w:t>
      </w:r>
      <w:proofErr w:type="spellStart"/>
      <w:r>
        <w:rPr>
          <w:rFonts w:ascii="Times New Roman" w:hAnsi="Times New Roman"/>
          <w:sz w:val="24"/>
          <w:szCs w:val="24"/>
        </w:rPr>
        <w:t>photospectrometer</w:t>
      </w:r>
      <w:proofErr w:type="spellEnd"/>
      <w:r>
        <w:rPr>
          <w:rFonts w:ascii="Times New Roman" w:hAnsi="Times New Roman"/>
          <w:sz w:val="24"/>
          <w:szCs w:val="24"/>
        </w:rPr>
        <w:t xml:space="preserve"> (</w:t>
      </w:r>
      <w:proofErr w:type="spellStart"/>
      <w:r>
        <w:rPr>
          <w:rFonts w:ascii="Times New Roman" w:hAnsi="Times New Roman"/>
          <w:sz w:val="24"/>
          <w:szCs w:val="24"/>
        </w:rPr>
        <w:t>Thermo</w:t>
      </w:r>
      <w:proofErr w:type="spellEnd"/>
      <w:r>
        <w:rPr>
          <w:rFonts w:ascii="Times New Roman" w:hAnsi="Times New Roman"/>
          <w:sz w:val="24"/>
          <w:szCs w:val="24"/>
        </w:rPr>
        <w:t xml:space="preserve"> Scientific, Wilmington, DE, </w:t>
      </w:r>
      <w:r w:rsidRPr="005C2F07">
        <w:rPr>
          <w:rFonts w:ascii="Times New Roman" w:hAnsi="Times New Roman"/>
          <w:sz w:val="24"/>
          <w:szCs w:val="24"/>
        </w:rPr>
        <w:t>USA</w:t>
      </w:r>
      <w:r w:rsidR="00BF4B19">
        <w:rPr>
          <w:rFonts w:ascii="Times New Roman" w:hAnsi="Times New Roman"/>
          <w:sz w:val="24"/>
          <w:szCs w:val="24"/>
        </w:rPr>
        <w:t xml:space="preserve">). </w:t>
      </w:r>
      <w:r w:rsidR="00042127">
        <w:rPr>
          <w:rFonts w:ascii="Times New Roman" w:hAnsi="Times New Roman"/>
          <w:sz w:val="24"/>
          <w:szCs w:val="24"/>
        </w:rPr>
        <w:t xml:space="preserve">We used </w:t>
      </w:r>
      <w:proofErr w:type="spellStart"/>
      <w:r>
        <w:rPr>
          <w:rFonts w:ascii="Times New Roman" w:hAnsi="Times New Roman"/>
          <w:sz w:val="24"/>
          <w:szCs w:val="24"/>
        </w:rPr>
        <w:t>rutin</w:t>
      </w:r>
      <w:proofErr w:type="spellEnd"/>
      <w:r>
        <w:rPr>
          <w:rFonts w:ascii="Times New Roman" w:hAnsi="Times New Roman"/>
          <w:sz w:val="24"/>
          <w:szCs w:val="24"/>
        </w:rPr>
        <w:t xml:space="preserve"> </w:t>
      </w:r>
      <w:r w:rsidR="00042127">
        <w:rPr>
          <w:rFonts w:ascii="Times New Roman" w:hAnsi="Times New Roman"/>
          <w:sz w:val="24"/>
          <w:szCs w:val="24"/>
        </w:rPr>
        <w:t xml:space="preserve">as the </w:t>
      </w:r>
      <w:r>
        <w:rPr>
          <w:rFonts w:ascii="Times New Roman" w:hAnsi="Times New Roman"/>
          <w:sz w:val="24"/>
          <w:szCs w:val="24"/>
        </w:rPr>
        <w:t>standard</w:t>
      </w:r>
      <w:r w:rsidR="00B84C53">
        <w:rPr>
          <w:rFonts w:ascii="Times New Roman" w:hAnsi="Times New Roman"/>
          <w:sz w:val="24"/>
          <w:szCs w:val="24"/>
        </w:rPr>
        <w:t>.</w:t>
      </w:r>
    </w:p>
    <w:p w14:paraId="01783278" w14:textId="4B52C3F8" w:rsidR="00687B56" w:rsidRDefault="00042127" w:rsidP="008255F1">
      <w:pPr>
        <w:spacing w:after="0" w:line="360" w:lineRule="auto"/>
        <w:ind w:firstLine="720"/>
        <w:rPr>
          <w:rFonts w:ascii="Times New Roman" w:hAnsi="Times New Roman"/>
          <w:sz w:val="24"/>
          <w:szCs w:val="24"/>
        </w:rPr>
      </w:pPr>
      <w:r>
        <w:rPr>
          <w:rFonts w:ascii="Times New Roman" w:hAnsi="Times New Roman"/>
          <w:sz w:val="24"/>
          <w:szCs w:val="24"/>
        </w:rPr>
        <w:t>We measured a</w:t>
      </w:r>
      <w:r w:rsidR="00687B56" w:rsidRPr="00345AD0">
        <w:rPr>
          <w:rFonts w:ascii="Times New Roman" w:hAnsi="Times New Roman"/>
          <w:sz w:val="24"/>
          <w:szCs w:val="24"/>
        </w:rPr>
        <w:t xml:space="preserve">nthocyanin </w:t>
      </w:r>
      <w:r w:rsidR="00687B56">
        <w:rPr>
          <w:rFonts w:ascii="Times New Roman" w:hAnsi="Times New Roman"/>
          <w:sz w:val="24"/>
          <w:szCs w:val="24"/>
        </w:rPr>
        <w:t xml:space="preserve">content </w:t>
      </w:r>
      <w:r w:rsidR="00687B56" w:rsidRPr="00345AD0">
        <w:rPr>
          <w:rFonts w:ascii="Times New Roman" w:hAnsi="Times New Roman"/>
          <w:sz w:val="24"/>
          <w:szCs w:val="24"/>
        </w:rPr>
        <w:t>with minor modifications</w:t>
      </w:r>
      <w:r w:rsidR="00687B56">
        <w:rPr>
          <w:rFonts w:ascii="Times New Roman" w:hAnsi="Times New Roman"/>
          <w:sz w:val="24"/>
          <w:szCs w:val="24"/>
        </w:rPr>
        <w:t xml:space="preserve"> </w:t>
      </w:r>
      <w:r w:rsidR="00714F0B">
        <w:rPr>
          <w:rFonts w:ascii="Times New Roman" w:hAnsi="Times New Roman"/>
          <w:sz w:val="24"/>
          <w:szCs w:val="24"/>
        </w:rPr>
        <w:fldChar w:fldCharType="begin">
          <w:fldData xml:space="preserve">PEVuZE5vdGU+PENpdGU+PEF1dGhvcj5Tb2xmYW5lbGxpPC9BdXRob3I+PFllYXI+MjAwNjwvWWVh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</w:fldData>
        </w:fldChar>
      </w:r>
      <w:r w:rsidR="007F7C47">
        <w:rPr>
          <w:rFonts w:ascii="Times New Roman" w:hAnsi="Times New Roman"/>
          <w:sz w:val="24"/>
          <w:szCs w:val="24"/>
        </w:rPr>
        <w:instrText xml:space="preserve"> ADDIN EN.CITE </w:instrText>
      </w:r>
      <w:r w:rsidR="007F7C47">
        <w:rPr>
          <w:rFonts w:ascii="Times New Roman" w:hAnsi="Times New Roman"/>
          <w:sz w:val="24"/>
          <w:szCs w:val="24"/>
        </w:rPr>
        <w:fldChar w:fldCharType="begin">
          <w:fldData xml:space="preserve">PEVuZE5vdGU+PENpdGU+PEF1dGhvcj5Tb2xmYW5lbGxpPC9BdXRob3I+PFllYXI+MjAwNjwvWWVh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</w:fldData>
        </w:fldChar>
      </w:r>
      <w:r w:rsidR="007F7C47">
        <w:rPr>
          <w:rFonts w:ascii="Times New Roman" w:hAnsi="Times New Roman"/>
          <w:sz w:val="24"/>
          <w:szCs w:val="24"/>
        </w:rPr>
        <w:instrText xml:space="preserve"> ADDIN EN.CITE.DATA </w:instrText>
      </w:r>
      <w:r w:rsidR="007F7C47">
        <w:rPr>
          <w:rFonts w:ascii="Times New Roman" w:hAnsi="Times New Roman"/>
          <w:sz w:val="24"/>
          <w:szCs w:val="24"/>
        </w:rPr>
      </w:r>
      <w:r w:rsidR="007F7C47">
        <w:rPr>
          <w:rFonts w:ascii="Times New Roman" w:hAnsi="Times New Roman"/>
          <w:sz w:val="24"/>
          <w:szCs w:val="24"/>
        </w:rPr>
        <w:fldChar w:fldCharType="end"/>
      </w:r>
      <w:r w:rsidR="00714F0B">
        <w:rPr>
          <w:rFonts w:ascii="Times New Roman" w:hAnsi="Times New Roman"/>
          <w:sz w:val="24"/>
          <w:szCs w:val="24"/>
        </w:rPr>
      </w:r>
      <w:r w:rsidR="00714F0B">
        <w:rPr>
          <w:rFonts w:ascii="Times New Roman" w:hAnsi="Times New Roman"/>
          <w:sz w:val="24"/>
          <w:szCs w:val="24"/>
        </w:rPr>
        <w:fldChar w:fldCharType="separate"/>
      </w:r>
      <w:r w:rsidR="007F7C47">
        <w:rPr>
          <w:rFonts w:ascii="Times New Roman" w:hAnsi="Times New Roman"/>
          <w:noProof/>
          <w:sz w:val="24"/>
          <w:szCs w:val="24"/>
        </w:rPr>
        <w:t>(</w:t>
      </w:r>
      <w:hyperlink w:anchor="_ENREF_26" w:tooltip="Solfanelli, 2006 #187" w:history="1">
        <w:r w:rsidR="008463C2">
          <w:rPr>
            <w:rFonts w:ascii="Times New Roman" w:hAnsi="Times New Roman"/>
            <w:noProof/>
            <w:sz w:val="24"/>
            <w:szCs w:val="24"/>
          </w:rPr>
          <w:t>Solfanelli et al. 2006</w:t>
        </w:r>
      </w:hyperlink>
      <w:r w:rsidR="007F7C47">
        <w:rPr>
          <w:rFonts w:ascii="Times New Roman" w:hAnsi="Times New Roman"/>
          <w:noProof/>
          <w:sz w:val="24"/>
          <w:szCs w:val="24"/>
        </w:rPr>
        <w:t>)</w:t>
      </w:r>
      <w:r w:rsidR="00714F0B">
        <w:rPr>
          <w:rFonts w:ascii="Times New Roman" w:hAnsi="Times New Roman"/>
          <w:sz w:val="24"/>
          <w:szCs w:val="24"/>
        </w:rPr>
        <w:fldChar w:fldCharType="end"/>
      </w:r>
      <w:r w:rsidR="00687B56">
        <w:rPr>
          <w:rFonts w:ascii="Times New Roman" w:hAnsi="Times New Roman"/>
          <w:sz w:val="24"/>
          <w:szCs w:val="24"/>
        </w:rPr>
        <w:t xml:space="preserve">. </w:t>
      </w:r>
      <w:r w:rsidR="00375D2D">
        <w:rPr>
          <w:rFonts w:ascii="Times New Roman" w:hAnsi="Times New Roman"/>
          <w:sz w:val="24"/>
          <w:szCs w:val="24"/>
        </w:rPr>
        <w:t>First, w</w:t>
      </w:r>
      <w:r>
        <w:rPr>
          <w:rFonts w:ascii="Times New Roman" w:hAnsi="Times New Roman"/>
          <w:sz w:val="24"/>
          <w:szCs w:val="24"/>
        </w:rPr>
        <w:t>e ground t</w:t>
      </w:r>
      <w:r w:rsidR="00687B56">
        <w:rPr>
          <w:rFonts w:ascii="Times New Roman" w:hAnsi="Times New Roman"/>
          <w:sz w:val="24"/>
          <w:szCs w:val="24"/>
        </w:rPr>
        <w:t xml:space="preserve">omato peels in volume </w:t>
      </w:r>
      <w:proofErr w:type="spellStart"/>
      <w:r w:rsidR="00687B56">
        <w:rPr>
          <w:rFonts w:ascii="Times New Roman" w:hAnsi="Times New Roman"/>
          <w:sz w:val="24"/>
          <w:szCs w:val="24"/>
        </w:rPr>
        <w:t>HCl</w:t>
      </w:r>
      <w:proofErr w:type="spellEnd"/>
      <w:r w:rsidR="00BD41D5">
        <w:rPr>
          <w:rFonts w:ascii="Times New Roman" w:hAnsi="Times New Roman"/>
          <w:sz w:val="24"/>
          <w:szCs w:val="24"/>
        </w:rPr>
        <w:t xml:space="preserve"> 0.5% (v/v) in methanol. </w:t>
      </w:r>
      <w:r>
        <w:rPr>
          <w:rFonts w:ascii="Times New Roman" w:hAnsi="Times New Roman"/>
          <w:sz w:val="24"/>
          <w:szCs w:val="24"/>
        </w:rPr>
        <w:t xml:space="preserve">An </w:t>
      </w:r>
      <w:r w:rsidR="00BD41D5">
        <w:rPr>
          <w:rFonts w:ascii="Times New Roman" w:hAnsi="Times New Roman" w:hint="eastAsia"/>
          <w:sz w:val="24"/>
          <w:szCs w:val="24"/>
        </w:rPr>
        <w:t>equal</w:t>
      </w:r>
      <w:r w:rsidR="00687B56">
        <w:rPr>
          <w:rFonts w:ascii="Times New Roman" w:hAnsi="Times New Roman"/>
          <w:sz w:val="24"/>
          <w:szCs w:val="24"/>
        </w:rPr>
        <w:t xml:space="preserve"> volume </w:t>
      </w:r>
      <w:r>
        <w:rPr>
          <w:rFonts w:ascii="Times New Roman" w:hAnsi="Times New Roman"/>
          <w:sz w:val="24"/>
          <w:szCs w:val="24"/>
        </w:rPr>
        <w:t xml:space="preserve">of </w:t>
      </w:r>
      <w:r w:rsidR="00687B56">
        <w:rPr>
          <w:rFonts w:ascii="Times New Roman" w:hAnsi="Times New Roman"/>
          <w:sz w:val="24"/>
          <w:szCs w:val="24"/>
        </w:rPr>
        <w:t xml:space="preserve">chloroform was added to the extract to remove </w:t>
      </w:r>
      <w:proofErr w:type="spellStart"/>
      <w:r w:rsidR="00687B56">
        <w:rPr>
          <w:rFonts w:ascii="Times New Roman" w:hAnsi="Times New Roman"/>
          <w:sz w:val="24"/>
          <w:szCs w:val="24"/>
        </w:rPr>
        <w:t>cholorphylls</w:t>
      </w:r>
      <w:proofErr w:type="spellEnd"/>
      <w:r>
        <w:rPr>
          <w:rFonts w:ascii="Times New Roman" w:hAnsi="Times New Roman"/>
          <w:sz w:val="24"/>
          <w:szCs w:val="24"/>
        </w:rPr>
        <w:t xml:space="preserve"> and the</w:t>
      </w:r>
      <w:r w:rsidR="00687B56">
        <w:rPr>
          <w:rFonts w:ascii="Times New Roman" w:hAnsi="Times New Roman"/>
          <w:sz w:val="24"/>
          <w:szCs w:val="24"/>
        </w:rPr>
        <w:t xml:space="preserve"> mixture was centrifuged </w:t>
      </w:r>
      <w:r>
        <w:rPr>
          <w:rFonts w:ascii="Times New Roman" w:hAnsi="Times New Roman"/>
          <w:sz w:val="24"/>
          <w:szCs w:val="24"/>
        </w:rPr>
        <w:t xml:space="preserve">for </w:t>
      </w:r>
      <w:r w:rsidR="00687B56">
        <w:rPr>
          <w:rFonts w:ascii="Times New Roman" w:hAnsi="Times New Roman"/>
          <w:sz w:val="24"/>
          <w:szCs w:val="24"/>
        </w:rPr>
        <w:t xml:space="preserve">1 min at </w:t>
      </w:r>
      <w:r w:rsidR="00687B56" w:rsidRPr="00345AD0">
        <w:rPr>
          <w:rFonts w:ascii="Times New Roman" w:hAnsi="Times New Roman"/>
          <w:sz w:val="24"/>
          <w:szCs w:val="24"/>
        </w:rPr>
        <w:t>14,000g</w:t>
      </w:r>
      <w:r w:rsidR="00D1224B">
        <w:rPr>
          <w:rFonts w:ascii="Times New Roman" w:hAnsi="Times New Roman"/>
          <w:sz w:val="24"/>
          <w:szCs w:val="24"/>
        </w:rPr>
        <w:t xml:space="preserve">. </w:t>
      </w:r>
      <w:r w:rsidR="00BD41D5">
        <w:rPr>
          <w:rFonts w:ascii="Times New Roman" w:hAnsi="Times New Roman"/>
          <w:sz w:val="24"/>
          <w:szCs w:val="24"/>
        </w:rPr>
        <w:t xml:space="preserve">Anthocyanins containing </w:t>
      </w:r>
      <w:r w:rsidR="00687B56" w:rsidRPr="00345AD0">
        <w:rPr>
          <w:rFonts w:ascii="Times New Roman" w:hAnsi="Times New Roman"/>
          <w:sz w:val="24"/>
          <w:szCs w:val="24"/>
        </w:rPr>
        <w:t>phase were recovered and absorption</w:t>
      </w:r>
      <w:r w:rsidR="001F7951">
        <w:rPr>
          <w:rFonts w:ascii="Times New Roman" w:hAnsi="Times New Roman" w:hint="eastAsia"/>
          <w:sz w:val="24"/>
          <w:szCs w:val="24"/>
        </w:rPr>
        <w:t xml:space="preserve"> </w:t>
      </w:r>
      <w:r w:rsidR="00687B56" w:rsidRPr="00345AD0">
        <w:rPr>
          <w:rFonts w:ascii="Times New Roman" w:hAnsi="Times New Roman"/>
          <w:sz w:val="24"/>
          <w:szCs w:val="24"/>
        </w:rPr>
        <w:t xml:space="preserve">was determined </w:t>
      </w:r>
      <w:r w:rsidR="00687B56" w:rsidRPr="00345AD0">
        <w:rPr>
          <w:rFonts w:ascii="Times New Roman" w:hAnsi="Times New Roman"/>
          <w:sz w:val="24"/>
          <w:szCs w:val="24"/>
        </w:rPr>
        <w:lastRenderedPageBreak/>
        <w:t>spectrophot</w:t>
      </w:r>
      <w:r w:rsidR="00687B56">
        <w:rPr>
          <w:rFonts w:ascii="Times New Roman" w:hAnsi="Times New Roman"/>
          <w:sz w:val="24"/>
          <w:szCs w:val="24"/>
        </w:rPr>
        <w:t xml:space="preserve">ometrically at 544 nm with </w:t>
      </w:r>
      <w:r>
        <w:rPr>
          <w:rFonts w:ascii="Times New Roman" w:hAnsi="Times New Roman"/>
          <w:sz w:val="24"/>
          <w:szCs w:val="24"/>
        </w:rPr>
        <w:t xml:space="preserve">the </w:t>
      </w:r>
      <w:proofErr w:type="spellStart"/>
      <w:r>
        <w:rPr>
          <w:rFonts w:ascii="Times New Roman" w:hAnsi="Times New Roman"/>
          <w:sz w:val="24"/>
          <w:szCs w:val="24"/>
        </w:rPr>
        <w:t>NanoDrop</w:t>
      </w:r>
      <w:proofErr w:type="spellEnd"/>
      <w:r w:rsidR="00687B56" w:rsidRPr="00345AD0">
        <w:rPr>
          <w:rFonts w:ascii="Times New Roman" w:hAnsi="Times New Roman"/>
          <w:sz w:val="24"/>
          <w:szCs w:val="24"/>
        </w:rPr>
        <w:t xml:space="preserve">. </w:t>
      </w:r>
      <w:proofErr w:type="spellStart"/>
      <w:r w:rsidR="00AE6BD4">
        <w:rPr>
          <w:rFonts w:ascii="Times New Roman" w:hAnsi="Times New Roman" w:hint="eastAsia"/>
          <w:sz w:val="24"/>
          <w:szCs w:val="24"/>
        </w:rPr>
        <w:t>Delphinidin</w:t>
      </w:r>
      <w:proofErr w:type="spellEnd"/>
      <w:r w:rsidR="00AE6BD4">
        <w:rPr>
          <w:rFonts w:ascii="Times New Roman" w:hAnsi="Times New Roman" w:hint="eastAsia"/>
          <w:sz w:val="24"/>
          <w:szCs w:val="24"/>
        </w:rPr>
        <w:t xml:space="preserve"> 3-Rutinoside was used as a standard (</w:t>
      </w:r>
      <w:proofErr w:type="spellStart"/>
      <w:r w:rsidR="00AE6BD4">
        <w:rPr>
          <w:rFonts w:ascii="Times New Roman" w:hAnsi="Times New Roman" w:hint="eastAsia"/>
          <w:sz w:val="24"/>
          <w:szCs w:val="24"/>
        </w:rPr>
        <w:t>APin</w:t>
      </w:r>
      <w:proofErr w:type="spellEnd"/>
      <w:r w:rsidR="00AE6BD4">
        <w:rPr>
          <w:rFonts w:ascii="Times New Roman" w:hAnsi="Times New Roman" w:hint="eastAsia"/>
          <w:sz w:val="24"/>
          <w:szCs w:val="24"/>
        </w:rPr>
        <w:t xml:space="preserve"> </w:t>
      </w:r>
      <w:r w:rsidR="00AE6BD4">
        <w:rPr>
          <w:rFonts w:ascii="Times New Roman" w:hAnsi="Times New Roman"/>
          <w:sz w:val="24"/>
          <w:szCs w:val="24"/>
        </w:rPr>
        <w:t>chemicals</w:t>
      </w:r>
      <w:r w:rsidR="00AE6BD4">
        <w:rPr>
          <w:rFonts w:ascii="Times New Roman" w:hAnsi="Times New Roman" w:hint="eastAsia"/>
          <w:sz w:val="24"/>
          <w:szCs w:val="24"/>
        </w:rPr>
        <w:t xml:space="preserve"> LTD, Abingdon, UK)</w:t>
      </w:r>
      <w:r w:rsidR="00364E64">
        <w:rPr>
          <w:rFonts w:ascii="Times New Roman" w:hAnsi="Times New Roman" w:hint="eastAsia"/>
          <w:sz w:val="24"/>
          <w:szCs w:val="24"/>
        </w:rPr>
        <w:t>.</w:t>
      </w:r>
    </w:p>
    <w:p w14:paraId="7B34E97A" w14:textId="77777777" w:rsidR="00687B56" w:rsidRDefault="00687B56" w:rsidP="00687B56">
      <w:pPr>
        <w:spacing w:after="0" w:line="360" w:lineRule="auto"/>
        <w:rPr>
          <w:rFonts w:ascii="Times New Roman" w:hAnsi="Times New Roman"/>
          <w:sz w:val="24"/>
          <w:szCs w:val="24"/>
        </w:rPr>
      </w:pPr>
    </w:p>
    <w:p w14:paraId="37EDF3E3" w14:textId="77777777" w:rsidR="00687B56" w:rsidRPr="00EF6A30" w:rsidRDefault="00687B56" w:rsidP="00687B56">
      <w:pPr>
        <w:spacing w:after="0" w:line="360" w:lineRule="auto"/>
        <w:rPr>
          <w:rFonts w:ascii="Times New Roman" w:hAnsi="Times New Roman"/>
          <w:b/>
          <w:sz w:val="24"/>
          <w:szCs w:val="24"/>
          <w:u w:val="single"/>
        </w:rPr>
      </w:pPr>
      <w:r w:rsidRPr="00EF6A30">
        <w:rPr>
          <w:rFonts w:ascii="Times New Roman" w:hAnsi="Times New Roman"/>
          <w:b/>
          <w:sz w:val="24"/>
          <w:szCs w:val="24"/>
          <w:u w:val="single"/>
        </w:rPr>
        <w:t>Antioxidant activity</w:t>
      </w:r>
    </w:p>
    <w:p w14:paraId="3EB21AF7" w14:textId="349B3F50" w:rsidR="00687B56" w:rsidRDefault="00042127" w:rsidP="00762ED6">
      <w:pPr>
        <w:spacing w:after="0" w:line="360" w:lineRule="auto"/>
        <w:ind w:firstLine="800"/>
        <w:rPr>
          <w:rFonts w:ascii="Times New Roman" w:hAnsi="Times New Roman"/>
          <w:sz w:val="24"/>
          <w:szCs w:val="24"/>
        </w:rPr>
      </w:pPr>
      <w:r>
        <w:rPr>
          <w:rFonts w:ascii="Times New Roman" w:hAnsi="Times New Roman"/>
          <w:sz w:val="24"/>
          <w:szCs w:val="24"/>
        </w:rPr>
        <w:t xml:space="preserve">We measured the </w:t>
      </w:r>
      <w:r w:rsidR="00687B56" w:rsidRPr="000036EA">
        <w:rPr>
          <w:rFonts w:ascii="Times New Roman" w:hAnsi="Times New Roman"/>
          <w:sz w:val="24"/>
          <w:szCs w:val="24"/>
        </w:rPr>
        <w:t xml:space="preserve">antioxidant capacity of lettuce leaves </w:t>
      </w:r>
      <w:r>
        <w:rPr>
          <w:rFonts w:ascii="Times New Roman" w:hAnsi="Times New Roman"/>
          <w:sz w:val="24"/>
          <w:szCs w:val="24"/>
        </w:rPr>
        <w:t xml:space="preserve">using </w:t>
      </w:r>
      <w:r w:rsidR="00687B56" w:rsidRPr="000036EA">
        <w:rPr>
          <w:rFonts w:ascii="Times New Roman" w:hAnsi="Times New Roman"/>
          <w:sz w:val="24"/>
          <w:szCs w:val="24"/>
        </w:rPr>
        <w:t>the</w:t>
      </w:r>
      <w:r w:rsidR="00687B56">
        <w:rPr>
          <w:rFonts w:ascii="Times New Roman" w:hAnsi="Times New Roman"/>
          <w:sz w:val="24"/>
          <w:szCs w:val="24"/>
        </w:rPr>
        <w:t xml:space="preserve"> </w:t>
      </w:r>
      <w:r w:rsidR="00687B56" w:rsidRPr="000036EA">
        <w:rPr>
          <w:rFonts w:ascii="Times New Roman" w:hAnsi="Times New Roman"/>
          <w:sz w:val="24"/>
          <w:szCs w:val="24"/>
        </w:rPr>
        <w:t>modiﬁed 2,</w:t>
      </w:r>
      <w:r w:rsidR="00D773AE">
        <w:rPr>
          <w:rFonts w:ascii="Times New Roman" w:hAnsi="Times New Roman"/>
          <w:sz w:val="24"/>
          <w:szCs w:val="24"/>
        </w:rPr>
        <w:t xml:space="preserve"> </w:t>
      </w:r>
      <w:r w:rsidR="00687B56" w:rsidRPr="000036EA">
        <w:rPr>
          <w:rFonts w:ascii="Times New Roman" w:hAnsi="Times New Roman"/>
          <w:sz w:val="24"/>
          <w:szCs w:val="24"/>
        </w:rPr>
        <w:t>20 -</w:t>
      </w:r>
      <w:proofErr w:type="spellStart"/>
      <w:r w:rsidR="00687B56" w:rsidRPr="000036EA">
        <w:rPr>
          <w:rFonts w:ascii="Times New Roman" w:hAnsi="Times New Roman"/>
          <w:sz w:val="24"/>
          <w:szCs w:val="24"/>
        </w:rPr>
        <w:t>azino-bis</w:t>
      </w:r>
      <w:proofErr w:type="spellEnd"/>
      <w:r>
        <w:rPr>
          <w:rFonts w:ascii="Times New Roman" w:hAnsi="Times New Roman"/>
          <w:sz w:val="24"/>
          <w:szCs w:val="24"/>
        </w:rPr>
        <w:t xml:space="preserve"> </w:t>
      </w:r>
      <w:r w:rsidR="00687B56" w:rsidRPr="000036EA">
        <w:rPr>
          <w:rFonts w:ascii="Times New Roman" w:hAnsi="Times New Roman"/>
          <w:sz w:val="24"/>
          <w:szCs w:val="24"/>
        </w:rPr>
        <w:t>(3-ethylbenzthiazoline-6-sulphonic acid)</w:t>
      </w:r>
      <w:r w:rsidR="00D1224B">
        <w:rPr>
          <w:rFonts w:ascii="Times New Roman" w:hAnsi="Times New Roman"/>
          <w:sz w:val="24"/>
          <w:szCs w:val="24"/>
        </w:rPr>
        <w:t xml:space="preserve"> </w:t>
      </w:r>
      <w:r w:rsidR="00687B56" w:rsidRPr="000036EA">
        <w:rPr>
          <w:rFonts w:ascii="Times New Roman" w:hAnsi="Times New Roman"/>
          <w:sz w:val="24"/>
          <w:szCs w:val="24"/>
        </w:rPr>
        <w:t>or ABTS method</w:t>
      </w:r>
      <w:r w:rsidR="00D1224B">
        <w:rPr>
          <w:rFonts w:ascii="Times New Roman" w:hAnsi="Times New Roman"/>
          <w:sz w:val="24"/>
          <w:szCs w:val="24"/>
        </w:rPr>
        <w:t xml:space="preserve"> </w:t>
      </w:r>
      <w:r w:rsidR="00687B56" w:rsidRPr="000036EA">
        <w:rPr>
          <w:rFonts w:ascii="Times New Roman" w:hAnsi="Times New Roman"/>
          <w:sz w:val="24"/>
          <w:szCs w:val="24"/>
        </w:rPr>
        <w:t>[25,</w:t>
      </w:r>
      <w:r w:rsidR="00D773AE">
        <w:rPr>
          <w:rFonts w:ascii="Times New Roman" w:hAnsi="Times New Roman"/>
          <w:sz w:val="24"/>
          <w:szCs w:val="24"/>
        </w:rPr>
        <w:t xml:space="preserve"> </w:t>
      </w:r>
      <w:r w:rsidR="00687B56" w:rsidRPr="000036EA">
        <w:rPr>
          <w:rFonts w:ascii="Times New Roman" w:hAnsi="Times New Roman"/>
          <w:sz w:val="24"/>
          <w:szCs w:val="24"/>
        </w:rPr>
        <w:t>29,</w:t>
      </w:r>
      <w:r w:rsidR="00D773AE">
        <w:rPr>
          <w:rFonts w:ascii="Times New Roman" w:hAnsi="Times New Roman"/>
          <w:sz w:val="24"/>
          <w:szCs w:val="24"/>
        </w:rPr>
        <w:t xml:space="preserve"> </w:t>
      </w:r>
      <w:r w:rsidR="00687B56" w:rsidRPr="000036EA">
        <w:rPr>
          <w:rFonts w:ascii="Times New Roman" w:hAnsi="Times New Roman"/>
          <w:sz w:val="24"/>
          <w:szCs w:val="24"/>
        </w:rPr>
        <w:t xml:space="preserve">30]. Antioxidants were extracted with </w:t>
      </w:r>
      <w:r>
        <w:rPr>
          <w:rFonts w:ascii="Times New Roman" w:hAnsi="Times New Roman"/>
          <w:sz w:val="24"/>
          <w:szCs w:val="24"/>
        </w:rPr>
        <w:t xml:space="preserve">a </w:t>
      </w:r>
      <w:r w:rsidR="00687B56" w:rsidRPr="000036EA">
        <w:rPr>
          <w:rFonts w:ascii="Times New Roman" w:hAnsi="Times New Roman"/>
          <w:sz w:val="24"/>
          <w:szCs w:val="24"/>
        </w:rPr>
        <w:t>5 m</w:t>
      </w:r>
      <w:r w:rsidR="00687B56">
        <w:rPr>
          <w:rFonts w:ascii="Times New Roman" w:eastAsia="SimSun" w:hAnsi="Times New Roman" w:hint="eastAsia"/>
          <w:sz w:val="24"/>
          <w:szCs w:val="24"/>
          <w:lang w:eastAsia="zh-CN"/>
        </w:rPr>
        <w:t>l</w:t>
      </w:r>
      <w:r w:rsidR="00687B56" w:rsidRPr="000036EA">
        <w:rPr>
          <w:rFonts w:ascii="Times New Roman" w:hAnsi="Times New Roman"/>
          <w:sz w:val="24"/>
          <w:szCs w:val="24"/>
        </w:rPr>
        <w:t xml:space="preserve"> ex</w:t>
      </w:r>
      <w:r w:rsidR="00687B56">
        <w:rPr>
          <w:rFonts w:ascii="Times New Roman" w:hAnsi="Times New Roman"/>
          <w:sz w:val="24"/>
          <w:szCs w:val="24"/>
        </w:rPr>
        <w:t>traction solution [</w:t>
      </w:r>
      <w:proofErr w:type="spellStart"/>
      <w:r w:rsidR="00687B56">
        <w:rPr>
          <w:rFonts w:ascii="Times New Roman" w:hAnsi="Times New Roman"/>
          <w:sz w:val="24"/>
          <w:szCs w:val="24"/>
        </w:rPr>
        <w:t>methonal</w:t>
      </w:r>
      <w:proofErr w:type="spellEnd"/>
      <w:r w:rsidR="00687B56">
        <w:rPr>
          <w:rFonts w:ascii="Times New Roman" w:hAnsi="Times New Roman"/>
          <w:sz w:val="24"/>
          <w:szCs w:val="24"/>
        </w:rPr>
        <w:t>/ethanol</w:t>
      </w:r>
      <w:r w:rsidR="00687B56" w:rsidRPr="000036EA">
        <w:rPr>
          <w:rFonts w:ascii="Times New Roman" w:hAnsi="Times New Roman"/>
          <w:sz w:val="24"/>
          <w:szCs w:val="24"/>
        </w:rPr>
        <w:t xml:space="preserve"> (70/29</w:t>
      </w:r>
      <w:r w:rsidR="00595BB9">
        <w:rPr>
          <w:rFonts w:ascii="Times New Roman" w:hAnsi="Times New Roman"/>
          <w:sz w:val="24"/>
          <w:szCs w:val="24"/>
        </w:rPr>
        <w:t xml:space="preserve">.5/0.5, v/v/v)] from </w:t>
      </w:r>
      <w:r w:rsidR="00595BB9">
        <w:rPr>
          <w:rFonts w:ascii="Times New Roman" w:hAnsi="Times New Roman" w:hint="eastAsia"/>
          <w:sz w:val="24"/>
          <w:szCs w:val="24"/>
        </w:rPr>
        <w:t>1</w:t>
      </w:r>
      <w:r w:rsidR="00687B56">
        <w:rPr>
          <w:rFonts w:ascii="Times New Roman" w:hAnsi="Times New Roman"/>
          <w:sz w:val="24"/>
          <w:szCs w:val="24"/>
        </w:rPr>
        <w:t xml:space="preserve"> g tomato peel</w:t>
      </w:r>
      <w:r w:rsidR="00BF5C07">
        <w:rPr>
          <w:rFonts w:ascii="Times New Roman" w:hAnsi="Times New Roman" w:hint="eastAsia"/>
          <w:sz w:val="24"/>
          <w:szCs w:val="24"/>
        </w:rPr>
        <w:t xml:space="preserve"> and flesh</w:t>
      </w:r>
      <w:r w:rsidR="00060304">
        <w:rPr>
          <w:rFonts w:ascii="Times New Roman" w:hAnsi="Times New Roman"/>
          <w:sz w:val="24"/>
          <w:szCs w:val="24"/>
        </w:rPr>
        <w:t xml:space="preserve"> samples. </w:t>
      </w:r>
      <w:r w:rsidR="00762ED6">
        <w:rPr>
          <w:rFonts w:ascii="Times New Roman" w:hAnsi="Times New Roman"/>
          <w:sz w:val="24"/>
          <w:szCs w:val="24"/>
        </w:rPr>
        <w:t>We incubated t</w:t>
      </w:r>
      <w:r w:rsidR="00060304">
        <w:rPr>
          <w:rFonts w:ascii="Times New Roman" w:hAnsi="Times New Roman"/>
          <w:sz w:val="24"/>
          <w:szCs w:val="24"/>
        </w:rPr>
        <w:t>he</w:t>
      </w:r>
      <w:r w:rsidR="00687B56" w:rsidRPr="000036EA">
        <w:rPr>
          <w:rFonts w:ascii="Times New Roman" w:hAnsi="Times New Roman"/>
          <w:sz w:val="24"/>
          <w:szCs w:val="24"/>
        </w:rPr>
        <w:t xml:space="preserve"> </w:t>
      </w:r>
      <w:r>
        <w:rPr>
          <w:rFonts w:ascii="Times New Roman" w:hAnsi="Times New Roman"/>
          <w:sz w:val="24"/>
          <w:szCs w:val="24"/>
        </w:rPr>
        <w:t xml:space="preserve">antioxidant-containing </w:t>
      </w:r>
      <w:r w:rsidR="00687B56" w:rsidRPr="000036EA">
        <w:rPr>
          <w:rFonts w:ascii="Times New Roman" w:hAnsi="Times New Roman"/>
          <w:sz w:val="24"/>
          <w:szCs w:val="24"/>
        </w:rPr>
        <w:t xml:space="preserve">extract </w:t>
      </w:r>
      <w:r w:rsidR="00BF5C07">
        <w:rPr>
          <w:rFonts w:ascii="Times New Roman" w:hAnsi="Times New Roman"/>
          <w:sz w:val="24"/>
          <w:szCs w:val="24"/>
        </w:rPr>
        <w:t>in darkness</w:t>
      </w:r>
      <w:r w:rsidR="00D1224B">
        <w:rPr>
          <w:rFonts w:ascii="Times New Roman" w:hAnsi="Times New Roman"/>
          <w:sz w:val="24"/>
          <w:szCs w:val="24"/>
        </w:rPr>
        <w:t xml:space="preserve"> </w:t>
      </w:r>
      <w:r w:rsidR="00762ED6">
        <w:rPr>
          <w:rFonts w:ascii="Times New Roman" w:hAnsi="Times New Roman"/>
          <w:sz w:val="24"/>
          <w:szCs w:val="24"/>
        </w:rPr>
        <w:t xml:space="preserve">overnight </w:t>
      </w:r>
      <w:r w:rsidR="00BF5C07">
        <w:rPr>
          <w:rFonts w:ascii="Times New Roman" w:hAnsi="Times New Roman"/>
          <w:sz w:val="24"/>
          <w:szCs w:val="24"/>
        </w:rPr>
        <w:t>at</w:t>
      </w:r>
      <w:r w:rsidR="00D1224B">
        <w:rPr>
          <w:rFonts w:ascii="Times New Roman" w:hAnsi="Times New Roman"/>
          <w:sz w:val="24"/>
          <w:szCs w:val="24"/>
        </w:rPr>
        <w:t xml:space="preserve"> </w:t>
      </w:r>
      <w:r w:rsidR="00687B56" w:rsidRPr="000036EA">
        <w:rPr>
          <w:rFonts w:ascii="Times New Roman" w:hAnsi="Times New Roman"/>
          <w:sz w:val="24"/>
          <w:szCs w:val="24"/>
        </w:rPr>
        <w:t>-20</w:t>
      </w:r>
      <w:r w:rsidR="00D773AE" w:rsidRPr="00CF1B90">
        <w:rPr>
          <w:rFonts w:ascii="Times New Roman" w:hAnsi="Times New Roman" w:hint="eastAsia"/>
          <w:sz w:val="24"/>
          <w:szCs w:val="24"/>
        </w:rPr>
        <w:t>˚</w:t>
      </w:r>
      <w:r w:rsidR="00D773AE" w:rsidRPr="00A52038">
        <w:rPr>
          <w:rFonts w:ascii="Times New Roman" w:hAnsi="Times New Roman"/>
          <w:sz w:val="24"/>
          <w:szCs w:val="24"/>
        </w:rPr>
        <w:t>C</w:t>
      </w:r>
      <w:r w:rsidR="00595BB9">
        <w:rPr>
          <w:rFonts w:ascii="Times New Roman" w:hAnsi="Times New Roman"/>
          <w:sz w:val="24"/>
          <w:szCs w:val="24"/>
        </w:rPr>
        <w:t xml:space="preserve">. Subsequently, </w:t>
      </w:r>
      <w:r>
        <w:rPr>
          <w:rFonts w:ascii="Times New Roman" w:hAnsi="Times New Roman"/>
          <w:sz w:val="24"/>
          <w:szCs w:val="24"/>
        </w:rPr>
        <w:t xml:space="preserve">we centrifuged </w:t>
      </w:r>
      <w:r w:rsidR="00687B56" w:rsidRPr="000036EA">
        <w:rPr>
          <w:rFonts w:ascii="Times New Roman" w:hAnsi="Times New Roman"/>
          <w:sz w:val="24"/>
          <w:szCs w:val="24"/>
        </w:rPr>
        <w:t>the s</w:t>
      </w:r>
      <w:r w:rsidR="00595BB9">
        <w:rPr>
          <w:rFonts w:ascii="Times New Roman" w:hAnsi="Times New Roman"/>
          <w:sz w:val="24"/>
          <w:szCs w:val="24"/>
        </w:rPr>
        <w:t xml:space="preserve">olution at 1000 rpm for </w:t>
      </w:r>
      <w:r w:rsidR="00687B56" w:rsidRPr="000036EA">
        <w:rPr>
          <w:rFonts w:ascii="Times New Roman" w:hAnsi="Times New Roman"/>
          <w:sz w:val="24"/>
          <w:szCs w:val="24"/>
        </w:rPr>
        <w:t xml:space="preserve">2 min. </w:t>
      </w:r>
      <w:r>
        <w:rPr>
          <w:rFonts w:ascii="Times New Roman" w:hAnsi="Times New Roman"/>
          <w:sz w:val="24"/>
          <w:szCs w:val="24"/>
        </w:rPr>
        <w:t xml:space="preserve">An </w:t>
      </w:r>
      <w:r w:rsidR="00687B56" w:rsidRPr="000036EA">
        <w:rPr>
          <w:rFonts w:ascii="Times New Roman" w:hAnsi="Times New Roman"/>
          <w:sz w:val="24"/>
          <w:szCs w:val="24"/>
        </w:rPr>
        <w:t xml:space="preserve">ABTS [(2.5 </w:t>
      </w:r>
      <w:proofErr w:type="spellStart"/>
      <w:r w:rsidR="00687B56" w:rsidRPr="000036EA">
        <w:rPr>
          <w:rFonts w:ascii="Times New Roman" w:hAnsi="Times New Roman"/>
          <w:sz w:val="24"/>
          <w:szCs w:val="24"/>
        </w:rPr>
        <w:t>mM</w:t>
      </w:r>
      <w:proofErr w:type="spellEnd"/>
      <w:r w:rsidR="00687B56" w:rsidRPr="000036EA">
        <w:rPr>
          <w:rFonts w:ascii="Times New Roman" w:hAnsi="Times New Roman"/>
          <w:sz w:val="24"/>
          <w:szCs w:val="24"/>
        </w:rPr>
        <w:t>) (Roch</w:t>
      </w:r>
      <w:r w:rsidR="00653935">
        <w:rPr>
          <w:rFonts w:ascii="Times New Roman" w:hAnsi="Times New Roman"/>
          <w:sz w:val="24"/>
          <w:szCs w:val="24"/>
        </w:rPr>
        <w:t>e Diagnostics,</w:t>
      </w:r>
      <w:r w:rsidR="00D1224B">
        <w:rPr>
          <w:rFonts w:ascii="Times New Roman" w:hAnsi="Times New Roman"/>
          <w:sz w:val="24"/>
          <w:szCs w:val="24"/>
        </w:rPr>
        <w:t xml:space="preserve"> </w:t>
      </w:r>
      <w:r w:rsidR="00653935">
        <w:rPr>
          <w:rFonts w:ascii="Times New Roman" w:hAnsi="Times New Roman"/>
          <w:sz w:val="24"/>
          <w:szCs w:val="24"/>
        </w:rPr>
        <w:t xml:space="preserve">Indianapolis, IN, USA)] stock solution </w:t>
      </w:r>
      <w:r w:rsidR="00687B56" w:rsidRPr="000036EA">
        <w:rPr>
          <w:rFonts w:ascii="Times New Roman" w:hAnsi="Times New Roman"/>
          <w:sz w:val="24"/>
          <w:szCs w:val="24"/>
        </w:rPr>
        <w:t>was</w:t>
      </w:r>
      <w:r w:rsidR="00687B56">
        <w:rPr>
          <w:rFonts w:ascii="Times New Roman" w:hAnsi="Times New Roman"/>
          <w:sz w:val="24"/>
          <w:szCs w:val="24"/>
        </w:rPr>
        <w:t xml:space="preserve"> </w:t>
      </w:r>
      <w:r w:rsidR="00687B56" w:rsidRPr="000036EA">
        <w:rPr>
          <w:rFonts w:ascii="Times New Roman" w:hAnsi="Times New Roman"/>
          <w:sz w:val="24"/>
          <w:szCs w:val="24"/>
        </w:rPr>
        <w:t xml:space="preserve">prepared and </w:t>
      </w:r>
      <w:r>
        <w:rPr>
          <w:rFonts w:ascii="Times New Roman" w:hAnsi="Times New Roman"/>
          <w:sz w:val="24"/>
          <w:szCs w:val="24"/>
        </w:rPr>
        <w:t xml:space="preserve">approximately </w:t>
      </w:r>
      <w:r w:rsidR="00687B56" w:rsidRPr="000036EA">
        <w:rPr>
          <w:rFonts w:ascii="Times New Roman" w:hAnsi="Times New Roman"/>
          <w:sz w:val="24"/>
          <w:szCs w:val="24"/>
        </w:rPr>
        <w:t>0.4 g of</w:t>
      </w:r>
      <w:r w:rsidR="00687B56">
        <w:rPr>
          <w:rFonts w:ascii="Times New Roman" w:hAnsi="Times New Roman" w:hint="eastAsia"/>
          <w:sz w:val="24"/>
          <w:szCs w:val="24"/>
        </w:rPr>
        <w:t xml:space="preserve"> MnO</w:t>
      </w:r>
      <w:r w:rsidR="00687B56" w:rsidRPr="00060304">
        <w:rPr>
          <w:rFonts w:ascii="Times New Roman" w:hAnsi="Times New Roman" w:hint="eastAsia"/>
          <w:sz w:val="24"/>
          <w:szCs w:val="24"/>
          <w:vertAlign w:val="subscript"/>
        </w:rPr>
        <w:t>2</w:t>
      </w:r>
      <w:r w:rsidR="00D773AE">
        <w:rPr>
          <w:rFonts w:ascii="Times New Roman" w:hAnsi="Times New Roman"/>
          <w:sz w:val="24"/>
          <w:szCs w:val="24"/>
          <w:vertAlign w:val="subscript"/>
        </w:rPr>
        <w:t xml:space="preserve"> </w:t>
      </w:r>
      <w:r w:rsidR="00687B56">
        <w:rPr>
          <w:rFonts w:ascii="Times New Roman" w:hAnsi="Times New Roman" w:hint="eastAsia"/>
          <w:sz w:val="24"/>
          <w:szCs w:val="24"/>
        </w:rPr>
        <w:t>(</w:t>
      </w:r>
      <w:proofErr w:type="spellStart"/>
      <w:r w:rsidR="00687B56">
        <w:rPr>
          <w:rFonts w:ascii="Times New Roman" w:hAnsi="Times New Roman" w:hint="eastAsia"/>
          <w:sz w:val="24"/>
          <w:szCs w:val="24"/>
        </w:rPr>
        <w:t>A</w:t>
      </w:r>
      <w:r w:rsidR="00687B56" w:rsidRPr="00AB0F69">
        <w:rPr>
          <w:rFonts w:ascii="Times New Roman" w:hAnsi="Times New Roman"/>
          <w:sz w:val="24"/>
          <w:szCs w:val="24"/>
        </w:rPr>
        <w:t>cros</w:t>
      </w:r>
      <w:proofErr w:type="spellEnd"/>
      <w:r w:rsidR="00D1224B">
        <w:rPr>
          <w:rFonts w:ascii="Times New Roman" w:hAnsi="Times New Roman"/>
          <w:sz w:val="24"/>
          <w:szCs w:val="24"/>
        </w:rPr>
        <w:t xml:space="preserve"> </w:t>
      </w:r>
      <w:r w:rsidR="00687B56" w:rsidRPr="000036EA">
        <w:rPr>
          <w:rFonts w:ascii="Times New Roman" w:hAnsi="Times New Roman"/>
          <w:sz w:val="24"/>
          <w:szCs w:val="24"/>
        </w:rPr>
        <w:t>Organics, Belgium) w</w:t>
      </w:r>
      <w:r w:rsidR="00595BB9">
        <w:rPr>
          <w:rFonts w:ascii="Times New Roman" w:hAnsi="Times New Roman"/>
          <w:sz w:val="24"/>
          <w:szCs w:val="24"/>
        </w:rPr>
        <w:t xml:space="preserve">as added to </w:t>
      </w:r>
      <w:r>
        <w:rPr>
          <w:rFonts w:ascii="Times New Roman" w:hAnsi="Times New Roman"/>
          <w:sz w:val="24"/>
          <w:szCs w:val="24"/>
        </w:rPr>
        <w:t xml:space="preserve">the </w:t>
      </w:r>
      <w:r w:rsidR="00595BB9">
        <w:rPr>
          <w:rFonts w:ascii="Times New Roman" w:hAnsi="Times New Roman"/>
          <w:sz w:val="24"/>
          <w:szCs w:val="24"/>
        </w:rPr>
        <w:t xml:space="preserve">stock solution to </w:t>
      </w:r>
      <w:r w:rsidR="00687B56" w:rsidRPr="000036EA">
        <w:rPr>
          <w:rFonts w:ascii="Times New Roman" w:hAnsi="Times New Roman"/>
          <w:sz w:val="24"/>
          <w:szCs w:val="24"/>
        </w:rPr>
        <w:t xml:space="preserve">generate </w:t>
      </w:r>
      <w:r w:rsidR="00687B56">
        <w:rPr>
          <w:rFonts w:ascii="Times New Roman" w:hAnsi="Times New Roman"/>
          <w:sz w:val="24"/>
          <w:szCs w:val="24"/>
        </w:rPr>
        <w:t xml:space="preserve">ABTS radical cation (ABTS*). </w:t>
      </w:r>
      <w:r w:rsidR="00060304">
        <w:rPr>
          <w:rFonts w:ascii="Times New Roman" w:hAnsi="Times New Roman"/>
          <w:sz w:val="24"/>
          <w:szCs w:val="24"/>
        </w:rPr>
        <w:t>Excess</w:t>
      </w:r>
      <w:r w:rsidR="00D773AE">
        <w:rPr>
          <w:rFonts w:ascii="Times New Roman" w:hAnsi="Times New Roman"/>
          <w:sz w:val="24"/>
          <w:szCs w:val="24"/>
        </w:rPr>
        <w:t>ive</w:t>
      </w:r>
      <w:r w:rsidR="00060304">
        <w:rPr>
          <w:rFonts w:ascii="Times New Roman" w:hAnsi="Times New Roman"/>
          <w:sz w:val="24"/>
          <w:szCs w:val="24"/>
        </w:rPr>
        <w:t xml:space="preserve"> </w:t>
      </w:r>
      <w:r w:rsidR="00687B56" w:rsidRPr="000036EA">
        <w:rPr>
          <w:rFonts w:ascii="Times New Roman" w:hAnsi="Times New Roman"/>
          <w:sz w:val="24"/>
          <w:szCs w:val="24"/>
        </w:rPr>
        <w:t>MnO</w:t>
      </w:r>
      <w:r w:rsidR="00687B56" w:rsidRPr="0024255C">
        <w:rPr>
          <w:rFonts w:ascii="Times New Roman" w:hAnsi="Times New Roman"/>
          <w:sz w:val="24"/>
          <w:szCs w:val="24"/>
          <w:vertAlign w:val="subscript"/>
        </w:rPr>
        <w:t>2</w:t>
      </w:r>
      <w:r w:rsidR="00687B56" w:rsidRPr="000036EA">
        <w:rPr>
          <w:rFonts w:ascii="Times New Roman" w:hAnsi="Times New Roman"/>
          <w:sz w:val="24"/>
          <w:szCs w:val="24"/>
        </w:rPr>
        <w:t xml:space="preserve"> was removed </w:t>
      </w:r>
      <w:r>
        <w:rPr>
          <w:rFonts w:ascii="Times New Roman" w:hAnsi="Times New Roman"/>
          <w:sz w:val="24"/>
          <w:szCs w:val="24"/>
        </w:rPr>
        <w:t xml:space="preserve">using </w:t>
      </w:r>
      <w:r w:rsidR="00687B56">
        <w:rPr>
          <w:rFonts w:ascii="Times New Roman" w:hAnsi="Times New Roman"/>
          <w:sz w:val="24"/>
          <w:szCs w:val="24"/>
        </w:rPr>
        <w:t xml:space="preserve">a 0.2 </w:t>
      </w:r>
      <w:proofErr w:type="spellStart"/>
      <w:r w:rsidR="00687B56">
        <w:rPr>
          <w:rFonts w:ascii="Times New Roman" w:hAnsi="Times New Roman"/>
          <w:sz w:val="24"/>
          <w:szCs w:val="24"/>
        </w:rPr>
        <w:t>mM</w:t>
      </w:r>
      <w:proofErr w:type="spellEnd"/>
      <w:r w:rsidR="00687B56">
        <w:rPr>
          <w:rFonts w:ascii="Times New Roman" w:hAnsi="Times New Roman"/>
          <w:sz w:val="24"/>
          <w:szCs w:val="24"/>
        </w:rPr>
        <w:t xml:space="preserve"> disk </w:t>
      </w:r>
      <w:r w:rsidR="00687B56" w:rsidRPr="000036EA">
        <w:rPr>
          <w:rFonts w:ascii="Times New Roman" w:hAnsi="Times New Roman"/>
          <w:sz w:val="24"/>
          <w:szCs w:val="24"/>
        </w:rPr>
        <w:t xml:space="preserve">ﬁlter </w:t>
      </w:r>
      <w:r w:rsidR="00687B56">
        <w:rPr>
          <w:rFonts w:ascii="Times New Roman" w:hAnsi="Times New Roman"/>
          <w:sz w:val="24"/>
          <w:szCs w:val="24"/>
        </w:rPr>
        <w:t>(Milli</w:t>
      </w:r>
      <w:r w:rsidR="00687B56" w:rsidRPr="000036EA">
        <w:rPr>
          <w:rFonts w:ascii="Times New Roman" w:hAnsi="Times New Roman"/>
          <w:sz w:val="24"/>
          <w:szCs w:val="24"/>
        </w:rPr>
        <w:t xml:space="preserve">pore Corp., Bedford, MA, USA). The ABTS* solution was </w:t>
      </w:r>
      <w:r w:rsidR="00762ED6">
        <w:rPr>
          <w:rFonts w:ascii="Times New Roman" w:hAnsi="Times New Roman"/>
          <w:sz w:val="24"/>
          <w:szCs w:val="24"/>
        </w:rPr>
        <w:t xml:space="preserve">then </w:t>
      </w:r>
      <w:r w:rsidR="00687B56" w:rsidRPr="000036EA">
        <w:rPr>
          <w:rFonts w:ascii="Times New Roman" w:hAnsi="Times New Roman"/>
          <w:sz w:val="24"/>
          <w:szCs w:val="24"/>
        </w:rPr>
        <w:t xml:space="preserve">incubated </w:t>
      </w:r>
      <w:r>
        <w:rPr>
          <w:rFonts w:ascii="Times New Roman" w:hAnsi="Times New Roman"/>
          <w:sz w:val="24"/>
          <w:szCs w:val="24"/>
        </w:rPr>
        <w:t xml:space="preserve">in a </w:t>
      </w:r>
      <w:r w:rsidR="00687B56" w:rsidRPr="000036EA">
        <w:rPr>
          <w:rFonts w:ascii="Times New Roman" w:hAnsi="Times New Roman"/>
          <w:sz w:val="24"/>
          <w:szCs w:val="24"/>
        </w:rPr>
        <w:t>30</w:t>
      </w:r>
      <w:r w:rsidR="00D773AE" w:rsidRPr="00CF1B90">
        <w:rPr>
          <w:rFonts w:ascii="Times New Roman" w:hAnsi="Times New Roman" w:hint="eastAsia"/>
          <w:sz w:val="24"/>
          <w:szCs w:val="24"/>
        </w:rPr>
        <w:t>˚</w:t>
      </w:r>
      <w:r w:rsidR="00D773AE" w:rsidRPr="00A52038">
        <w:rPr>
          <w:rFonts w:ascii="Times New Roman" w:hAnsi="Times New Roman"/>
          <w:sz w:val="24"/>
          <w:szCs w:val="24"/>
        </w:rPr>
        <w:t>C</w:t>
      </w:r>
      <w:r w:rsidR="00060304">
        <w:rPr>
          <w:rFonts w:ascii="Times New Roman" w:hAnsi="Times New Roman"/>
          <w:sz w:val="24"/>
          <w:szCs w:val="24"/>
        </w:rPr>
        <w:t xml:space="preserve"> </w:t>
      </w:r>
      <w:r w:rsidR="00687B56" w:rsidRPr="000036EA">
        <w:rPr>
          <w:rFonts w:ascii="Times New Roman" w:hAnsi="Times New Roman"/>
          <w:sz w:val="24"/>
          <w:szCs w:val="24"/>
        </w:rPr>
        <w:t>wa</w:t>
      </w:r>
      <w:r w:rsidR="00060304">
        <w:rPr>
          <w:rFonts w:ascii="Times New Roman" w:hAnsi="Times New Roman"/>
          <w:sz w:val="24"/>
          <w:szCs w:val="24"/>
        </w:rPr>
        <w:t xml:space="preserve">ter bath and was diluted to an </w:t>
      </w:r>
      <w:r w:rsidR="00687B56" w:rsidRPr="000036EA">
        <w:rPr>
          <w:rFonts w:ascii="Times New Roman" w:hAnsi="Times New Roman"/>
          <w:sz w:val="24"/>
          <w:szCs w:val="24"/>
        </w:rPr>
        <w:t>abs</w:t>
      </w:r>
      <w:r w:rsidR="00BF5C07">
        <w:rPr>
          <w:rFonts w:ascii="Times New Roman" w:hAnsi="Times New Roman"/>
          <w:sz w:val="24"/>
          <w:szCs w:val="24"/>
        </w:rPr>
        <w:t>orbance of 0.7</w:t>
      </w:r>
      <w:r w:rsidR="00060304">
        <w:rPr>
          <w:rFonts w:ascii="Times New Roman" w:hAnsi="Times New Roman"/>
          <w:sz w:val="24"/>
          <w:szCs w:val="24"/>
        </w:rPr>
        <w:t xml:space="preserve"> at 730 nm </w:t>
      </w:r>
      <w:r w:rsidR="00687B56" w:rsidRPr="000036EA">
        <w:rPr>
          <w:rFonts w:ascii="Times New Roman" w:hAnsi="Times New Roman"/>
          <w:sz w:val="24"/>
          <w:szCs w:val="24"/>
        </w:rPr>
        <w:t xml:space="preserve">using </w:t>
      </w:r>
      <w:r w:rsidR="00762ED6">
        <w:rPr>
          <w:rFonts w:ascii="Times New Roman" w:hAnsi="Times New Roman"/>
          <w:sz w:val="24"/>
          <w:szCs w:val="24"/>
        </w:rPr>
        <w:t xml:space="preserve">a </w:t>
      </w:r>
      <w:r w:rsidR="00687B56" w:rsidRPr="000036EA">
        <w:rPr>
          <w:rFonts w:ascii="Times New Roman" w:hAnsi="Times New Roman"/>
          <w:sz w:val="24"/>
          <w:szCs w:val="24"/>
        </w:rPr>
        <w:t xml:space="preserve">5 </w:t>
      </w:r>
      <w:proofErr w:type="spellStart"/>
      <w:r w:rsidR="00687B56" w:rsidRPr="000036EA">
        <w:rPr>
          <w:rFonts w:ascii="Times New Roman" w:hAnsi="Times New Roman"/>
          <w:sz w:val="24"/>
          <w:szCs w:val="24"/>
        </w:rPr>
        <w:t>mM</w:t>
      </w:r>
      <w:proofErr w:type="spellEnd"/>
      <w:r w:rsidR="00687B56">
        <w:rPr>
          <w:rFonts w:ascii="Times New Roman" w:hAnsi="Times New Roman"/>
          <w:sz w:val="24"/>
          <w:szCs w:val="24"/>
        </w:rPr>
        <w:t xml:space="preserve"> </w:t>
      </w:r>
      <w:r w:rsidR="00687B56" w:rsidRPr="000036EA">
        <w:rPr>
          <w:rFonts w:ascii="Times New Roman" w:hAnsi="Times New Roman"/>
          <w:sz w:val="24"/>
          <w:szCs w:val="24"/>
        </w:rPr>
        <w:t xml:space="preserve">phosphate buffer saline </w:t>
      </w:r>
      <w:r w:rsidR="00762ED6">
        <w:rPr>
          <w:rFonts w:ascii="Times New Roman" w:hAnsi="Times New Roman"/>
          <w:sz w:val="24"/>
          <w:szCs w:val="24"/>
        </w:rPr>
        <w:t xml:space="preserve">solution </w:t>
      </w:r>
      <w:r w:rsidR="00687B56" w:rsidRPr="000036EA">
        <w:rPr>
          <w:rFonts w:ascii="Times New Roman" w:hAnsi="Times New Roman"/>
          <w:sz w:val="24"/>
          <w:szCs w:val="24"/>
        </w:rPr>
        <w:t>[pH 7.4 and ionic</w:t>
      </w:r>
      <w:r w:rsidR="00D1224B">
        <w:rPr>
          <w:rFonts w:ascii="Times New Roman" w:hAnsi="Times New Roman"/>
          <w:sz w:val="24"/>
          <w:szCs w:val="24"/>
        </w:rPr>
        <w:t xml:space="preserve"> </w:t>
      </w:r>
      <w:r w:rsidR="00687B56" w:rsidRPr="000036EA">
        <w:rPr>
          <w:rFonts w:ascii="Times New Roman" w:hAnsi="Times New Roman"/>
          <w:sz w:val="24"/>
          <w:szCs w:val="24"/>
        </w:rPr>
        <w:t>streng</w:t>
      </w:r>
      <w:r w:rsidR="00060304">
        <w:rPr>
          <w:rFonts w:ascii="Times New Roman" w:hAnsi="Times New Roman"/>
          <w:sz w:val="24"/>
          <w:szCs w:val="24"/>
        </w:rPr>
        <w:t xml:space="preserve">th (150 </w:t>
      </w:r>
      <w:proofErr w:type="spellStart"/>
      <w:r w:rsidR="00060304">
        <w:rPr>
          <w:rFonts w:ascii="Times New Roman" w:hAnsi="Times New Roman"/>
          <w:sz w:val="24"/>
          <w:szCs w:val="24"/>
        </w:rPr>
        <w:t>mM</w:t>
      </w:r>
      <w:proofErr w:type="spellEnd"/>
      <w:r w:rsidR="00D1224B">
        <w:rPr>
          <w:rFonts w:ascii="Times New Roman" w:hAnsi="Times New Roman"/>
          <w:sz w:val="24"/>
          <w:szCs w:val="24"/>
        </w:rPr>
        <w:t xml:space="preserve"> </w:t>
      </w:r>
      <w:proofErr w:type="spellStart"/>
      <w:r w:rsidR="00060304">
        <w:rPr>
          <w:rFonts w:ascii="Times New Roman" w:hAnsi="Times New Roman"/>
          <w:sz w:val="24"/>
          <w:szCs w:val="24"/>
        </w:rPr>
        <w:t>NaCl</w:t>
      </w:r>
      <w:proofErr w:type="spellEnd"/>
      <w:r w:rsidR="00060304">
        <w:rPr>
          <w:rFonts w:ascii="Times New Roman" w:hAnsi="Times New Roman"/>
          <w:sz w:val="24"/>
          <w:szCs w:val="24"/>
        </w:rPr>
        <w:t>)]</w:t>
      </w:r>
      <w:r w:rsidR="00D1224B">
        <w:rPr>
          <w:rFonts w:ascii="Times New Roman" w:hAnsi="Times New Roman"/>
          <w:sz w:val="24"/>
          <w:szCs w:val="24"/>
        </w:rPr>
        <w:t xml:space="preserve">. </w:t>
      </w:r>
      <w:r w:rsidR="00762ED6">
        <w:rPr>
          <w:rFonts w:ascii="Times New Roman" w:hAnsi="Times New Roman"/>
          <w:sz w:val="24"/>
          <w:szCs w:val="24"/>
        </w:rPr>
        <w:t xml:space="preserve">We then added </w:t>
      </w:r>
      <w:r w:rsidR="00060304">
        <w:rPr>
          <w:rFonts w:ascii="Times New Roman" w:hAnsi="Times New Roman"/>
          <w:sz w:val="24"/>
          <w:szCs w:val="24"/>
        </w:rPr>
        <w:t xml:space="preserve">100 </w:t>
      </w:r>
      <w:proofErr w:type="spellStart"/>
      <w:r w:rsidR="00D773AE">
        <w:rPr>
          <w:rFonts w:ascii="Times New Roman" w:hAnsi="Times New Roman"/>
          <w:sz w:val="24"/>
          <w:szCs w:val="24"/>
        </w:rPr>
        <w:t>μ</w:t>
      </w:r>
      <w:r w:rsidR="00D773AE" w:rsidRPr="00F979BC">
        <w:rPr>
          <w:rFonts w:ascii="Times New Roman" w:hAnsi="Times New Roman"/>
          <w:sz w:val="24"/>
          <w:szCs w:val="24"/>
        </w:rPr>
        <w:t>L</w:t>
      </w:r>
      <w:proofErr w:type="spellEnd"/>
      <w:r w:rsidR="00060304">
        <w:rPr>
          <w:rFonts w:ascii="Times New Roman" w:hAnsi="Times New Roman"/>
          <w:sz w:val="24"/>
          <w:szCs w:val="24"/>
        </w:rPr>
        <w:t xml:space="preserve"> of the extract add</w:t>
      </w:r>
      <w:r>
        <w:rPr>
          <w:rFonts w:ascii="Times New Roman" w:hAnsi="Times New Roman"/>
          <w:sz w:val="24"/>
          <w:szCs w:val="24"/>
        </w:rPr>
        <w:t>ed</w:t>
      </w:r>
      <w:r w:rsidR="00060304">
        <w:rPr>
          <w:rFonts w:ascii="Times New Roman" w:hAnsi="Times New Roman"/>
          <w:sz w:val="24"/>
          <w:szCs w:val="24"/>
        </w:rPr>
        <w:t xml:space="preserve"> to </w:t>
      </w:r>
      <w:r w:rsidR="00687B56" w:rsidRPr="000036EA">
        <w:rPr>
          <w:rFonts w:ascii="Times New Roman" w:hAnsi="Times New Roman"/>
          <w:sz w:val="24"/>
          <w:szCs w:val="24"/>
        </w:rPr>
        <w:t xml:space="preserve">1 mL of </w:t>
      </w:r>
      <w:r>
        <w:rPr>
          <w:rFonts w:ascii="Times New Roman" w:hAnsi="Times New Roman"/>
          <w:sz w:val="24"/>
          <w:szCs w:val="24"/>
        </w:rPr>
        <w:t xml:space="preserve">the </w:t>
      </w:r>
      <w:r w:rsidR="00687B56" w:rsidRPr="000036EA">
        <w:rPr>
          <w:rFonts w:ascii="Times New Roman" w:hAnsi="Times New Roman"/>
          <w:sz w:val="24"/>
          <w:szCs w:val="24"/>
        </w:rPr>
        <w:t>A</w:t>
      </w:r>
      <w:r w:rsidR="00060304">
        <w:rPr>
          <w:rFonts w:ascii="Times New Roman" w:hAnsi="Times New Roman"/>
          <w:sz w:val="24"/>
          <w:szCs w:val="24"/>
        </w:rPr>
        <w:t>BTS* solution and vortexed for</w:t>
      </w:r>
      <w:r w:rsidR="00060304">
        <w:rPr>
          <w:rFonts w:ascii="Times New Roman" w:hAnsi="Times New Roman" w:hint="eastAsia"/>
          <w:sz w:val="24"/>
          <w:szCs w:val="24"/>
        </w:rPr>
        <w:t xml:space="preserve"> </w:t>
      </w:r>
      <w:r w:rsidR="00687B56" w:rsidRPr="000036EA">
        <w:rPr>
          <w:rFonts w:ascii="Times New Roman" w:hAnsi="Times New Roman"/>
          <w:sz w:val="24"/>
          <w:szCs w:val="24"/>
        </w:rPr>
        <w:t xml:space="preserve">10 s. </w:t>
      </w:r>
      <w:r>
        <w:rPr>
          <w:rFonts w:ascii="Times New Roman" w:hAnsi="Times New Roman"/>
          <w:sz w:val="24"/>
          <w:szCs w:val="24"/>
        </w:rPr>
        <w:t xml:space="preserve">Mixture </w:t>
      </w:r>
      <w:r w:rsidR="00687B56" w:rsidRPr="000036EA">
        <w:rPr>
          <w:rFonts w:ascii="Times New Roman" w:hAnsi="Times New Roman"/>
          <w:sz w:val="24"/>
          <w:szCs w:val="24"/>
        </w:rPr>
        <w:t xml:space="preserve">absorbance </w:t>
      </w:r>
      <w:r w:rsidR="00060304">
        <w:rPr>
          <w:rFonts w:ascii="Times New Roman" w:hAnsi="Times New Roman"/>
          <w:sz w:val="24"/>
          <w:szCs w:val="24"/>
        </w:rPr>
        <w:t xml:space="preserve">was measured at 730 </w:t>
      </w:r>
      <w:r w:rsidR="00595BB9">
        <w:rPr>
          <w:rFonts w:ascii="Times New Roman" w:hAnsi="Times New Roman"/>
          <w:sz w:val="24"/>
          <w:szCs w:val="24"/>
        </w:rPr>
        <w:t>nm</w:t>
      </w:r>
      <w:r w:rsidR="00595BB9">
        <w:rPr>
          <w:rFonts w:ascii="Times New Roman" w:hAnsi="Times New Roman" w:hint="eastAsia"/>
          <w:sz w:val="24"/>
          <w:szCs w:val="24"/>
        </w:rPr>
        <w:t xml:space="preserve"> </w:t>
      </w:r>
      <w:r w:rsidR="00595BB9">
        <w:rPr>
          <w:rFonts w:ascii="Times New Roman" w:hAnsi="Times New Roman"/>
          <w:sz w:val="24"/>
          <w:szCs w:val="24"/>
        </w:rPr>
        <w:t xml:space="preserve">in </w:t>
      </w:r>
      <w:r w:rsidR="00687B56" w:rsidRPr="000036EA">
        <w:rPr>
          <w:rFonts w:ascii="Times New Roman" w:hAnsi="Times New Roman"/>
          <w:sz w:val="24"/>
          <w:szCs w:val="24"/>
        </w:rPr>
        <w:t xml:space="preserve">a spectrophotometer (U-1100, Hitachi Ltd. Japan) after </w:t>
      </w:r>
      <w:r>
        <w:rPr>
          <w:rFonts w:ascii="Times New Roman" w:hAnsi="Times New Roman"/>
          <w:sz w:val="24"/>
          <w:szCs w:val="24"/>
        </w:rPr>
        <w:t xml:space="preserve">a </w:t>
      </w:r>
      <w:r w:rsidR="00687B56" w:rsidRPr="000036EA">
        <w:rPr>
          <w:rFonts w:ascii="Times New Roman" w:hAnsi="Times New Roman"/>
          <w:sz w:val="24"/>
          <w:szCs w:val="24"/>
        </w:rPr>
        <w:t>1</w:t>
      </w:r>
      <w:r>
        <w:rPr>
          <w:rFonts w:ascii="Times New Roman" w:hAnsi="Times New Roman"/>
          <w:sz w:val="24"/>
          <w:szCs w:val="24"/>
        </w:rPr>
        <w:t>-</w:t>
      </w:r>
      <w:r w:rsidR="00687B56" w:rsidRPr="000036EA">
        <w:rPr>
          <w:rFonts w:ascii="Times New Roman" w:hAnsi="Times New Roman"/>
          <w:sz w:val="24"/>
          <w:szCs w:val="24"/>
        </w:rPr>
        <w:t xml:space="preserve">min reaction period. </w:t>
      </w:r>
      <w:proofErr w:type="spellStart"/>
      <w:r w:rsidR="00687B56" w:rsidRPr="000036EA">
        <w:rPr>
          <w:rFonts w:ascii="Times New Roman" w:hAnsi="Times New Roman"/>
          <w:sz w:val="24"/>
          <w:szCs w:val="24"/>
        </w:rPr>
        <w:t>Trolox</w:t>
      </w:r>
      <w:proofErr w:type="spellEnd"/>
      <w:r w:rsidR="00687B56" w:rsidRPr="000036EA">
        <w:rPr>
          <w:rFonts w:ascii="Times New Roman" w:hAnsi="Times New Roman"/>
          <w:sz w:val="24"/>
          <w:szCs w:val="24"/>
        </w:rPr>
        <w:t xml:space="preserve"> [(6-hydroxy-2,</w:t>
      </w:r>
      <w:r w:rsidR="00D773AE">
        <w:rPr>
          <w:rFonts w:ascii="Times New Roman" w:hAnsi="Times New Roman"/>
          <w:sz w:val="24"/>
          <w:szCs w:val="24"/>
        </w:rPr>
        <w:t xml:space="preserve"> </w:t>
      </w:r>
      <w:r w:rsidR="00687B56" w:rsidRPr="000036EA">
        <w:rPr>
          <w:rFonts w:ascii="Times New Roman" w:hAnsi="Times New Roman"/>
          <w:sz w:val="24"/>
          <w:szCs w:val="24"/>
        </w:rPr>
        <w:t>5,</w:t>
      </w:r>
      <w:r w:rsidR="00D773AE">
        <w:rPr>
          <w:rFonts w:ascii="Times New Roman" w:hAnsi="Times New Roman"/>
          <w:sz w:val="24"/>
          <w:szCs w:val="24"/>
        </w:rPr>
        <w:t xml:space="preserve"> </w:t>
      </w:r>
      <w:r w:rsidR="00687B56" w:rsidRPr="000036EA">
        <w:rPr>
          <w:rFonts w:ascii="Times New Roman" w:hAnsi="Times New Roman"/>
          <w:sz w:val="24"/>
          <w:szCs w:val="24"/>
        </w:rPr>
        <w:t>7,</w:t>
      </w:r>
      <w:r w:rsidR="00D773AE">
        <w:rPr>
          <w:rFonts w:ascii="Times New Roman" w:hAnsi="Times New Roman"/>
          <w:sz w:val="24"/>
          <w:szCs w:val="24"/>
        </w:rPr>
        <w:t xml:space="preserve"> </w:t>
      </w:r>
      <w:r w:rsidR="00687B56" w:rsidRPr="000036EA">
        <w:rPr>
          <w:rFonts w:ascii="Times New Roman" w:hAnsi="Times New Roman"/>
          <w:sz w:val="24"/>
          <w:szCs w:val="24"/>
        </w:rPr>
        <w:t>8-tetramet</w:t>
      </w:r>
      <w:r w:rsidR="00595BB9">
        <w:rPr>
          <w:rFonts w:ascii="Times New Roman" w:hAnsi="Times New Roman"/>
          <w:sz w:val="24"/>
          <w:szCs w:val="24"/>
        </w:rPr>
        <w:t>hylchroman-2-carboxyl</w:t>
      </w:r>
      <w:r w:rsidR="00D1224B">
        <w:rPr>
          <w:rFonts w:ascii="Times New Roman" w:hAnsi="Times New Roman"/>
          <w:sz w:val="24"/>
          <w:szCs w:val="24"/>
        </w:rPr>
        <w:t xml:space="preserve"> </w:t>
      </w:r>
      <w:r w:rsidR="00595BB9">
        <w:rPr>
          <w:rFonts w:ascii="Times New Roman" w:hAnsi="Times New Roman"/>
          <w:sz w:val="24"/>
          <w:szCs w:val="24"/>
        </w:rPr>
        <w:t xml:space="preserve">acid) </w:t>
      </w:r>
      <w:r w:rsidR="00687B56" w:rsidRPr="000036EA">
        <w:rPr>
          <w:rFonts w:ascii="Times New Roman" w:hAnsi="Times New Roman"/>
          <w:sz w:val="24"/>
          <w:szCs w:val="24"/>
        </w:rPr>
        <w:t>(</w:t>
      </w:r>
      <w:proofErr w:type="spellStart"/>
      <w:r w:rsidR="00687B56" w:rsidRPr="000036EA">
        <w:rPr>
          <w:rFonts w:ascii="Times New Roman" w:hAnsi="Times New Roman"/>
          <w:sz w:val="24"/>
          <w:szCs w:val="24"/>
        </w:rPr>
        <w:t>Acro</w:t>
      </w:r>
      <w:r w:rsidR="00060304">
        <w:rPr>
          <w:rFonts w:ascii="Times New Roman" w:hAnsi="Times New Roman"/>
          <w:sz w:val="24"/>
          <w:szCs w:val="24"/>
        </w:rPr>
        <w:t>s</w:t>
      </w:r>
      <w:proofErr w:type="spellEnd"/>
      <w:r w:rsidR="00060304">
        <w:rPr>
          <w:rFonts w:ascii="Times New Roman" w:hAnsi="Times New Roman"/>
          <w:sz w:val="24"/>
          <w:szCs w:val="24"/>
        </w:rPr>
        <w:t xml:space="preserve"> Organics, Belgium)] standard curve</w:t>
      </w:r>
      <w:r w:rsidR="00060304">
        <w:rPr>
          <w:rFonts w:ascii="Times New Roman" w:hAnsi="Times New Roman" w:hint="eastAsia"/>
          <w:sz w:val="24"/>
          <w:szCs w:val="24"/>
        </w:rPr>
        <w:t xml:space="preserve"> </w:t>
      </w:r>
      <w:r w:rsidR="00060304">
        <w:rPr>
          <w:rFonts w:ascii="Times New Roman" w:hAnsi="Times New Roman"/>
          <w:sz w:val="24"/>
          <w:szCs w:val="24"/>
        </w:rPr>
        <w:t xml:space="preserve">was prepared </w:t>
      </w:r>
      <w:r w:rsidR="00687B56" w:rsidRPr="000036EA">
        <w:rPr>
          <w:rFonts w:ascii="Times New Roman" w:hAnsi="Times New Roman"/>
          <w:sz w:val="24"/>
          <w:szCs w:val="24"/>
        </w:rPr>
        <w:t xml:space="preserve">using </w:t>
      </w:r>
      <w:r>
        <w:rPr>
          <w:rFonts w:ascii="Times New Roman" w:hAnsi="Times New Roman"/>
          <w:sz w:val="24"/>
          <w:szCs w:val="24"/>
        </w:rPr>
        <w:t xml:space="preserve">a </w:t>
      </w:r>
      <w:r w:rsidR="00687B56" w:rsidRPr="000036EA">
        <w:rPr>
          <w:rFonts w:ascii="Times New Roman" w:hAnsi="Times New Roman"/>
          <w:sz w:val="24"/>
          <w:szCs w:val="24"/>
        </w:rPr>
        <w:t xml:space="preserve">0.5 </w:t>
      </w:r>
      <w:proofErr w:type="spellStart"/>
      <w:r w:rsidR="00687B56" w:rsidRPr="000036EA">
        <w:rPr>
          <w:rFonts w:ascii="Times New Roman" w:hAnsi="Times New Roman"/>
          <w:sz w:val="24"/>
          <w:szCs w:val="24"/>
        </w:rPr>
        <w:t>mM</w:t>
      </w:r>
      <w:proofErr w:type="spellEnd"/>
      <w:r w:rsidR="00687B56">
        <w:rPr>
          <w:rFonts w:ascii="Times New Roman" w:hAnsi="Times New Roman"/>
          <w:sz w:val="24"/>
          <w:szCs w:val="24"/>
        </w:rPr>
        <w:t xml:space="preserve"> </w:t>
      </w:r>
      <w:r w:rsidR="00687B56" w:rsidRPr="000036EA">
        <w:rPr>
          <w:rFonts w:ascii="Times New Roman" w:hAnsi="Times New Roman"/>
          <w:sz w:val="24"/>
          <w:szCs w:val="24"/>
        </w:rPr>
        <w:t>stock solution</w:t>
      </w:r>
      <w:r w:rsidR="00653935">
        <w:rPr>
          <w:rFonts w:ascii="Times New Roman" w:hAnsi="Times New Roman" w:hint="eastAsia"/>
          <w:sz w:val="24"/>
          <w:szCs w:val="24"/>
        </w:rPr>
        <w:t>.</w:t>
      </w:r>
    </w:p>
    <w:p w14:paraId="51C144DB" w14:textId="77777777" w:rsidR="00632229" w:rsidRDefault="00632229" w:rsidP="00F54262">
      <w:pPr>
        <w:spacing w:after="0" w:line="360" w:lineRule="auto"/>
        <w:rPr>
          <w:rFonts w:ascii="Times New Roman" w:hAnsi="Times New Roman"/>
          <w:b/>
          <w:sz w:val="24"/>
          <w:szCs w:val="24"/>
          <w:u w:val="single"/>
        </w:rPr>
      </w:pPr>
    </w:p>
    <w:p w14:paraId="7E7B5833" w14:textId="77777777" w:rsidR="00F54262" w:rsidRPr="00EF6A30" w:rsidRDefault="00667A18" w:rsidP="00F54262">
      <w:pPr>
        <w:spacing w:after="0" w:line="360" w:lineRule="auto"/>
        <w:rPr>
          <w:rFonts w:ascii="Times New Roman" w:hAnsi="Times New Roman"/>
          <w:b/>
          <w:sz w:val="24"/>
          <w:szCs w:val="24"/>
          <w:u w:val="single"/>
        </w:rPr>
      </w:pPr>
      <w:r>
        <w:rPr>
          <w:rFonts w:ascii="Times New Roman" w:hAnsi="Times New Roman" w:hint="eastAsia"/>
          <w:b/>
          <w:sz w:val="24"/>
          <w:szCs w:val="24"/>
          <w:u w:val="single"/>
        </w:rPr>
        <w:t>Lycopene analysis</w:t>
      </w:r>
    </w:p>
    <w:p w14:paraId="5CF3AA24" w14:textId="57ED094A" w:rsidR="002A7532" w:rsidRDefault="008748A4" w:rsidP="008748A4">
      <w:pPr>
        <w:spacing w:after="0" w:line="360" w:lineRule="auto"/>
        <w:rPr>
          <w:rFonts w:ascii="Times New Roman" w:hAnsi="Times New Roman"/>
          <w:sz w:val="24"/>
          <w:szCs w:val="24"/>
        </w:rPr>
      </w:pPr>
      <w:r>
        <w:rPr>
          <w:rFonts w:ascii="Times New Roman" w:hAnsi="Times New Roman"/>
          <w:sz w:val="24"/>
          <w:szCs w:val="24"/>
        </w:rPr>
        <w:tab/>
      </w:r>
      <w:r w:rsidR="00042127">
        <w:rPr>
          <w:rFonts w:ascii="Times New Roman" w:hAnsi="Times New Roman"/>
          <w:sz w:val="24"/>
          <w:szCs w:val="24"/>
        </w:rPr>
        <w:t>L</w:t>
      </w:r>
      <w:r w:rsidR="00E3407A">
        <w:rPr>
          <w:rFonts w:ascii="Times New Roman" w:hAnsi="Times New Roman" w:hint="eastAsia"/>
          <w:sz w:val="24"/>
          <w:szCs w:val="24"/>
        </w:rPr>
        <w:t xml:space="preserve">ycopene analysis was modified from </w:t>
      </w:r>
      <w:r w:rsidR="00714F0B">
        <w:rPr>
          <w:rFonts w:ascii="Times New Roman" w:hAnsi="Times New Roman" w:cs="Times New Roman"/>
          <w:sz w:val="24"/>
          <w:szCs w:val="24"/>
        </w:rPr>
        <w:fldChar w:fldCharType="begin">
          <w:fldData xml:space="preserve">PEVuZE5vdGU+PENpdGU+PEF1dGhvcj5Zb2RqdW48L0F1dGhvcj48WWVhcj4yMDExPC9ZZWFyPjxS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</w:fldData>
        </w:fldChar>
      </w:r>
      <w:r w:rsidR="007F7C47">
        <w:rPr>
          <w:rFonts w:ascii="Times New Roman" w:hAnsi="Times New Roman" w:cs="Times New Roman"/>
          <w:sz w:val="24"/>
          <w:szCs w:val="24"/>
        </w:rPr>
        <w:instrText xml:space="preserve"> ADDIN EN.CITE </w:instrText>
      </w:r>
      <w:r w:rsidR="007F7C47">
        <w:rPr>
          <w:rFonts w:ascii="Times New Roman" w:hAnsi="Times New Roman" w:cs="Times New Roman"/>
          <w:sz w:val="24"/>
          <w:szCs w:val="24"/>
        </w:rPr>
        <w:fldChar w:fldCharType="begin">
          <w:fldData xml:space="preserve">PEVuZE5vdGU+PENpdGU+PEF1dGhvcj5Zb2RqdW48L0F1dGhvcj48WWVhcj4yMDExPC9ZZWFyPjxS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</w:fldData>
        </w:fldChar>
      </w:r>
      <w:r w:rsidR="007F7C47">
        <w:rPr>
          <w:rFonts w:ascii="Times New Roman" w:hAnsi="Times New Roman" w:cs="Times New Roman"/>
          <w:sz w:val="24"/>
          <w:szCs w:val="24"/>
        </w:rPr>
        <w:instrText xml:space="preserve"> ADDIN EN.CITE.DATA </w:instrText>
      </w:r>
      <w:r w:rsidR="007F7C47">
        <w:rPr>
          <w:rFonts w:ascii="Times New Roman" w:hAnsi="Times New Roman" w:cs="Times New Roman"/>
          <w:sz w:val="24"/>
          <w:szCs w:val="24"/>
        </w:rPr>
      </w:r>
      <w:r w:rsidR="007F7C47">
        <w:rPr>
          <w:rFonts w:ascii="Times New Roman" w:hAnsi="Times New Roman" w:cs="Times New Roman"/>
          <w:sz w:val="24"/>
          <w:szCs w:val="24"/>
        </w:rPr>
        <w:fldChar w:fldCharType="end"/>
      </w:r>
      <w:r w:rsidR="00714F0B">
        <w:rPr>
          <w:rFonts w:ascii="Times New Roman" w:hAnsi="Times New Roman" w:cs="Times New Roman"/>
          <w:sz w:val="24"/>
          <w:szCs w:val="24"/>
        </w:rPr>
      </w:r>
      <w:r w:rsidR="00714F0B">
        <w:rPr>
          <w:rFonts w:ascii="Times New Roman" w:hAnsi="Times New Roman" w:cs="Times New Roman"/>
          <w:sz w:val="24"/>
          <w:szCs w:val="24"/>
        </w:rPr>
        <w:fldChar w:fldCharType="separate"/>
      </w:r>
      <w:r w:rsidR="007F7C47">
        <w:rPr>
          <w:rFonts w:ascii="Times New Roman" w:hAnsi="Times New Roman" w:cs="Times New Roman"/>
          <w:noProof/>
          <w:sz w:val="24"/>
          <w:szCs w:val="24"/>
        </w:rPr>
        <w:t>(</w:t>
      </w:r>
      <w:hyperlink w:anchor="_ENREF_13" w:tooltip="Levin, 2003 #215" w:history="1">
        <w:r w:rsidR="008463C2">
          <w:rPr>
            <w:rFonts w:ascii="Times New Roman" w:hAnsi="Times New Roman" w:cs="Times New Roman"/>
            <w:noProof/>
            <w:sz w:val="24"/>
            <w:szCs w:val="24"/>
          </w:rPr>
          <w:t>Levin et al. 2003</w:t>
        </w:r>
      </w:hyperlink>
      <w:r w:rsidR="007F7C47">
        <w:rPr>
          <w:rFonts w:ascii="Times New Roman" w:hAnsi="Times New Roman" w:cs="Times New Roman"/>
          <w:noProof/>
          <w:sz w:val="24"/>
          <w:szCs w:val="24"/>
        </w:rPr>
        <w:t xml:space="preserve">; </w:t>
      </w:r>
      <w:hyperlink w:anchor="_ENREF_29" w:tooltip="Yodjun, 2011 #321" w:history="1">
        <w:r w:rsidR="008463C2">
          <w:rPr>
            <w:rFonts w:ascii="Times New Roman" w:hAnsi="Times New Roman" w:cs="Times New Roman"/>
            <w:noProof/>
            <w:sz w:val="24"/>
            <w:szCs w:val="24"/>
          </w:rPr>
          <w:t>Yodjun et al. 2011</w:t>
        </w:r>
      </w:hyperlink>
      <w:r w:rsidR="007F7C47">
        <w:rPr>
          <w:rFonts w:ascii="Times New Roman" w:hAnsi="Times New Roman" w:cs="Times New Roman"/>
          <w:noProof/>
          <w:sz w:val="24"/>
          <w:szCs w:val="24"/>
        </w:rPr>
        <w:t>)</w:t>
      </w:r>
      <w:r w:rsidR="00714F0B">
        <w:rPr>
          <w:rFonts w:ascii="Times New Roman" w:hAnsi="Times New Roman" w:cs="Times New Roman"/>
          <w:sz w:val="24"/>
          <w:szCs w:val="24"/>
        </w:rPr>
        <w:fldChar w:fldCharType="end"/>
      </w:r>
      <w:r w:rsidR="00E3407A">
        <w:rPr>
          <w:rFonts w:ascii="Times New Roman" w:hAnsi="Times New Roman" w:cs="Times New Roman" w:hint="eastAsia"/>
          <w:sz w:val="24"/>
          <w:szCs w:val="24"/>
        </w:rPr>
        <w:t>.</w:t>
      </w:r>
      <w:r w:rsidR="00E3407A">
        <w:rPr>
          <w:rFonts w:ascii="Times New Roman" w:hAnsi="Times New Roman" w:hint="eastAsia"/>
          <w:sz w:val="24"/>
          <w:szCs w:val="24"/>
        </w:rPr>
        <w:t xml:space="preserve"> </w:t>
      </w:r>
      <w:r w:rsidR="00363E60">
        <w:rPr>
          <w:rFonts w:ascii="Times New Roman" w:hAnsi="Times New Roman"/>
          <w:sz w:val="24"/>
          <w:szCs w:val="24"/>
        </w:rPr>
        <w:t xml:space="preserve">Lycopene was extracted from </w:t>
      </w:r>
      <w:r w:rsidR="00042127">
        <w:rPr>
          <w:rFonts w:ascii="Times New Roman" w:hAnsi="Times New Roman"/>
          <w:sz w:val="24"/>
          <w:szCs w:val="24"/>
        </w:rPr>
        <w:t xml:space="preserve">the </w:t>
      </w:r>
      <w:r w:rsidR="00363E60">
        <w:rPr>
          <w:rFonts w:ascii="Times New Roman" w:hAnsi="Times New Roman" w:hint="eastAsia"/>
          <w:sz w:val="24"/>
          <w:szCs w:val="24"/>
        </w:rPr>
        <w:t>peel and flesh</w:t>
      </w:r>
      <w:r w:rsidR="00363E60" w:rsidRPr="00363E60">
        <w:rPr>
          <w:rFonts w:ascii="Times New Roman" w:hAnsi="Times New Roman"/>
          <w:sz w:val="24"/>
          <w:szCs w:val="24"/>
        </w:rPr>
        <w:t xml:space="preserve"> tissue of fresh red</w:t>
      </w:r>
      <w:r w:rsidR="00042127">
        <w:rPr>
          <w:rFonts w:ascii="Times New Roman" w:hAnsi="Times New Roman"/>
          <w:sz w:val="24"/>
          <w:szCs w:val="24"/>
        </w:rPr>
        <w:t>-ripe</w:t>
      </w:r>
      <w:r w:rsidR="00363E60" w:rsidRPr="00363E60">
        <w:rPr>
          <w:rFonts w:ascii="Times New Roman" w:hAnsi="Times New Roman" w:hint="eastAsia"/>
          <w:sz w:val="24"/>
          <w:szCs w:val="24"/>
        </w:rPr>
        <w:t xml:space="preserve"> </w:t>
      </w:r>
      <w:r w:rsidR="00363E60" w:rsidRPr="00363E60">
        <w:rPr>
          <w:rFonts w:ascii="Times New Roman" w:hAnsi="Times New Roman"/>
          <w:sz w:val="24"/>
          <w:szCs w:val="24"/>
        </w:rPr>
        <w:t xml:space="preserve">fruits. </w:t>
      </w:r>
      <w:r w:rsidR="007647C1">
        <w:rPr>
          <w:rFonts w:ascii="Times New Roman" w:hAnsi="Times New Roman" w:hint="eastAsia"/>
          <w:sz w:val="24"/>
          <w:szCs w:val="24"/>
        </w:rPr>
        <w:t xml:space="preserve">The peel </w:t>
      </w:r>
      <w:r w:rsidR="007647C1">
        <w:rPr>
          <w:rFonts w:ascii="Times New Roman" w:hAnsi="Times New Roman"/>
          <w:sz w:val="24"/>
          <w:szCs w:val="24"/>
        </w:rPr>
        <w:t>w</w:t>
      </w:r>
      <w:r w:rsidR="00482ED1">
        <w:rPr>
          <w:rFonts w:ascii="Times New Roman" w:hAnsi="Times New Roman"/>
          <w:sz w:val="24"/>
          <w:szCs w:val="24"/>
        </w:rPr>
        <w:t>as macerated</w:t>
      </w:r>
      <w:r w:rsidR="007647C1">
        <w:rPr>
          <w:rFonts w:ascii="Times New Roman" w:hAnsi="Times New Roman"/>
          <w:sz w:val="24"/>
          <w:szCs w:val="24"/>
        </w:rPr>
        <w:t xml:space="preserve"> to </w:t>
      </w:r>
      <w:r w:rsidR="00042127">
        <w:rPr>
          <w:rFonts w:ascii="Times New Roman" w:hAnsi="Times New Roman"/>
          <w:sz w:val="24"/>
          <w:szCs w:val="24"/>
        </w:rPr>
        <w:t xml:space="preserve">a </w:t>
      </w:r>
      <w:r w:rsidR="00482ED1">
        <w:rPr>
          <w:rFonts w:ascii="Times New Roman" w:hAnsi="Times New Roman" w:hint="eastAsia"/>
          <w:sz w:val="24"/>
          <w:szCs w:val="24"/>
        </w:rPr>
        <w:t xml:space="preserve">powder in liquid nitrogen with </w:t>
      </w:r>
      <w:r w:rsidR="00667A18">
        <w:rPr>
          <w:rFonts w:ascii="Times New Roman" w:hAnsi="Times New Roman" w:hint="eastAsia"/>
          <w:sz w:val="24"/>
          <w:szCs w:val="24"/>
        </w:rPr>
        <w:t xml:space="preserve">a </w:t>
      </w:r>
      <w:r w:rsidR="00482ED1">
        <w:rPr>
          <w:rFonts w:ascii="Times New Roman" w:hAnsi="Times New Roman" w:hint="eastAsia"/>
          <w:sz w:val="24"/>
          <w:szCs w:val="24"/>
        </w:rPr>
        <w:t>mortar and pestle</w:t>
      </w:r>
      <w:r w:rsidR="00363E60" w:rsidRPr="00363E60">
        <w:rPr>
          <w:rFonts w:ascii="Times New Roman" w:hAnsi="Times New Roman"/>
          <w:sz w:val="24"/>
          <w:szCs w:val="24"/>
        </w:rPr>
        <w:t xml:space="preserve">. </w:t>
      </w:r>
      <w:r w:rsidR="00667A18">
        <w:rPr>
          <w:rFonts w:ascii="Times New Roman" w:hAnsi="Times New Roman" w:cs="Times New Roman" w:hint="eastAsia"/>
          <w:sz w:val="24"/>
          <w:szCs w:val="24"/>
        </w:rPr>
        <w:t>The</w:t>
      </w:r>
      <w:r w:rsidR="00667A18">
        <w:rPr>
          <w:rFonts w:ascii="Times New Roman" w:hAnsi="Times New Roman" w:cs="Times New Roman"/>
          <w:sz w:val="24"/>
          <w:szCs w:val="24"/>
        </w:rPr>
        <w:t xml:space="preserve"> </w:t>
      </w:r>
      <w:r w:rsidR="00042127">
        <w:rPr>
          <w:rFonts w:ascii="Times New Roman" w:hAnsi="Times New Roman" w:cs="Times New Roman"/>
          <w:sz w:val="24"/>
          <w:szCs w:val="24"/>
        </w:rPr>
        <w:t xml:space="preserve">flesh </w:t>
      </w:r>
      <w:r w:rsidR="00667A18">
        <w:rPr>
          <w:rFonts w:ascii="Times New Roman" w:hAnsi="Times New Roman" w:cs="Times New Roman"/>
          <w:sz w:val="24"/>
          <w:szCs w:val="24"/>
        </w:rPr>
        <w:t xml:space="preserve">tissue was minced to </w:t>
      </w:r>
      <w:r w:rsidR="00042127">
        <w:rPr>
          <w:rFonts w:ascii="Times New Roman" w:hAnsi="Times New Roman" w:cs="Times New Roman"/>
          <w:sz w:val="24"/>
          <w:szCs w:val="24"/>
        </w:rPr>
        <w:t xml:space="preserve">a </w:t>
      </w:r>
      <w:r w:rsidR="00667A18">
        <w:rPr>
          <w:rFonts w:ascii="Times New Roman" w:hAnsi="Times New Roman" w:cs="Times New Roman"/>
          <w:sz w:val="24"/>
          <w:szCs w:val="24"/>
        </w:rPr>
        <w:t>puree in</w:t>
      </w:r>
      <w:r w:rsidR="00667A18">
        <w:rPr>
          <w:rFonts w:ascii="Times New Roman" w:hAnsi="Times New Roman" w:cs="Times New Roman" w:hint="eastAsia"/>
          <w:sz w:val="24"/>
          <w:szCs w:val="24"/>
        </w:rPr>
        <w:t xml:space="preserve"> a mortar and pestle</w:t>
      </w:r>
      <w:r w:rsidR="00667A18" w:rsidRPr="00103A16">
        <w:rPr>
          <w:rFonts w:ascii="Times New Roman" w:hAnsi="Times New Roman" w:cs="Times New Roman"/>
          <w:sz w:val="24"/>
          <w:szCs w:val="24"/>
        </w:rPr>
        <w:t>.</w:t>
      </w:r>
      <w:r w:rsidR="002E0188">
        <w:rPr>
          <w:rFonts w:ascii="Times New Roman" w:hAnsi="Times New Roman" w:cs="Times New Roman" w:hint="eastAsia"/>
          <w:sz w:val="24"/>
          <w:szCs w:val="24"/>
        </w:rPr>
        <w:t xml:space="preserve"> </w:t>
      </w:r>
      <w:r w:rsidR="00363E60" w:rsidRPr="00363E60">
        <w:rPr>
          <w:rFonts w:ascii="Times New Roman" w:hAnsi="Times New Roman"/>
          <w:sz w:val="24"/>
          <w:szCs w:val="24"/>
        </w:rPr>
        <w:t xml:space="preserve">The extraction buffer consisted of </w:t>
      </w:r>
      <w:proofErr w:type="spellStart"/>
      <w:r w:rsidR="00363E60" w:rsidRPr="00363E60">
        <w:rPr>
          <w:rFonts w:ascii="Times New Roman" w:hAnsi="Times New Roman"/>
          <w:sz w:val="24"/>
          <w:szCs w:val="24"/>
        </w:rPr>
        <w:t>n-</w:t>
      </w:r>
      <w:proofErr w:type="gramStart"/>
      <w:r w:rsidR="00363E60" w:rsidRPr="00363E60">
        <w:rPr>
          <w:rFonts w:ascii="Times New Roman" w:hAnsi="Times New Roman"/>
          <w:sz w:val="24"/>
          <w:szCs w:val="24"/>
        </w:rPr>
        <w:t>hexane:isopropanol</w:t>
      </w:r>
      <w:proofErr w:type="gramEnd"/>
      <w:r w:rsidR="00363E60" w:rsidRPr="00363E60">
        <w:rPr>
          <w:rFonts w:ascii="Times New Roman" w:hAnsi="Times New Roman"/>
          <w:sz w:val="24"/>
          <w:szCs w:val="24"/>
        </w:rPr>
        <w:t>:acetone</w:t>
      </w:r>
      <w:proofErr w:type="spellEnd"/>
      <w:r w:rsidR="00363E60" w:rsidRPr="00363E60">
        <w:rPr>
          <w:rFonts w:ascii="Times New Roman" w:hAnsi="Times New Roman"/>
          <w:sz w:val="24"/>
          <w:szCs w:val="24"/>
        </w:rPr>
        <w:t xml:space="preserve"> (2:1:1) and contained 0.05% BHT. </w:t>
      </w:r>
      <w:r w:rsidR="005D5FE9">
        <w:rPr>
          <w:rFonts w:ascii="Times New Roman" w:hAnsi="Times New Roman" w:cs="Times New Roman" w:hint="eastAsia"/>
          <w:sz w:val="24"/>
          <w:szCs w:val="24"/>
        </w:rPr>
        <w:t xml:space="preserve">The </w:t>
      </w:r>
      <w:r w:rsidR="002A7532">
        <w:rPr>
          <w:rFonts w:ascii="Times New Roman" w:hAnsi="Times New Roman" w:cs="Times New Roman" w:hint="eastAsia"/>
          <w:sz w:val="24"/>
          <w:szCs w:val="24"/>
        </w:rPr>
        <w:t>1</w:t>
      </w:r>
      <w:r w:rsidR="005D5FE9">
        <w:rPr>
          <w:rFonts w:ascii="Times New Roman" w:hAnsi="Times New Roman" w:cs="Times New Roman"/>
          <w:sz w:val="24"/>
          <w:szCs w:val="24"/>
        </w:rPr>
        <w:t xml:space="preserve"> g </w:t>
      </w:r>
      <w:r w:rsidR="005D5FE9">
        <w:rPr>
          <w:rFonts w:ascii="Times New Roman" w:hAnsi="Times New Roman" w:cs="Times New Roman" w:hint="eastAsia"/>
          <w:sz w:val="24"/>
          <w:szCs w:val="24"/>
        </w:rPr>
        <w:t>sample</w:t>
      </w:r>
      <w:r w:rsidR="002A7532">
        <w:rPr>
          <w:rFonts w:ascii="Times New Roman" w:hAnsi="Times New Roman" w:cs="Times New Roman"/>
          <w:sz w:val="24"/>
          <w:szCs w:val="24"/>
        </w:rPr>
        <w:t xml:space="preserve"> was</w:t>
      </w:r>
      <w:r w:rsidR="002A7532">
        <w:rPr>
          <w:rFonts w:ascii="Times New Roman" w:hAnsi="Times New Roman" w:cs="Times New Roman" w:hint="eastAsia"/>
          <w:sz w:val="24"/>
          <w:szCs w:val="24"/>
        </w:rPr>
        <w:t xml:space="preserve"> </w:t>
      </w:r>
      <w:r w:rsidR="002A7532" w:rsidRPr="00103A16">
        <w:rPr>
          <w:rFonts w:ascii="Times New Roman" w:hAnsi="Times New Roman" w:cs="Times New Roman"/>
          <w:sz w:val="24"/>
          <w:szCs w:val="24"/>
        </w:rPr>
        <w:t xml:space="preserve">stirred </w:t>
      </w:r>
      <w:r w:rsidR="002A7532">
        <w:rPr>
          <w:rFonts w:ascii="Times New Roman" w:hAnsi="Times New Roman" w:cs="Times New Roman"/>
          <w:sz w:val="24"/>
          <w:szCs w:val="24"/>
        </w:rPr>
        <w:t xml:space="preserve">with </w:t>
      </w:r>
      <w:r w:rsidR="002A7532">
        <w:rPr>
          <w:rFonts w:ascii="Times New Roman" w:hAnsi="Times New Roman" w:cs="Times New Roman" w:hint="eastAsia"/>
          <w:sz w:val="24"/>
          <w:szCs w:val="24"/>
        </w:rPr>
        <w:t>5</w:t>
      </w:r>
      <w:r w:rsidR="002A7532">
        <w:rPr>
          <w:rFonts w:ascii="Times New Roman" w:hAnsi="Times New Roman" w:cs="Times New Roman"/>
          <w:sz w:val="24"/>
          <w:szCs w:val="24"/>
        </w:rPr>
        <w:t xml:space="preserve"> ml of </w:t>
      </w:r>
      <w:r w:rsidR="00042127">
        <w:rPr>
          <w:rFonts w:ascii="Times New Roman" w:hAnsi="Times New Roman" w:cs="Times New Roman"/>
          <w:sz w:val="24"/>
          <w:szCs w:val="24"/>
        </w:rPr>
        <w:t xml:space="preserve">an </w:t>
      </w:r>
      <w:r w:rsidR="002A7532">
        <w:rPr>
          <w:rFonts w:ascii="Times New Roman" w:hAnsi="Times New Roman" w:cs="Times New Roman"/>
          <w:sz w:val="24"/>
          <w:szCs w:val="24"/>
        </w:rPr>
        <w:t>extraction buffer</w:t>
      </w:r>
      <w:r w:rsidR="002A7532">
        <w:rPr>
          <w:rFonts w:ascii="Times New Roman" w:hAnsi="Times New Roman" w:cs="Times New Roman" w:hint="eastAsia"/>
          <w:sz w:val="24"/>
          <w:szCs w:val="24"/>
        </w:rPr>
        <w:t xml:space="preserve"> </w:t>
      </w:r>
      <w:r w:rsidR="002A7532" w:rsidRPr="00103A16">
        <w:rPr>
          <w:rFonts w:ascii="Times New Roman" w:hAnsi="Times New Roman" w:cs="Times New Roman"/>
          <w:sz w:val="24"/>
          <w:szCs w:val="24"/>
        </w:rPr>
        <w:t>for 30 min in the dark. The extractio</w:t>
      </w:r>
      <w:r w:rsidR="002A7532">
        <w:rPr>
          <w:rFonts w:ascii="Times New Roman" w:hAnsi="Times New Roman" w:cs="Times New Roman"/>
          <w:sz w:val="24"/>
          <w:szCs w:val="24"/>
        </w:rPr>
        <w:t xml:space="preserve">n buffer consisted of </w:t>
      </w:r>
      <w:r w:rsidR="00042127">
        <w:rPr>
          <w:rFonts w:ascii="Times New Roman" w:hAnsi="Times New Roman" w:cs="Times New Roman"/>
          <w:sz w:val="24"/>
          <w:szCs w:val="24"/>
        </w:rPr>
        <w:t xml:space="preserve">a </w:t>
      </w:r>
      <w:proofErr w:type="spellStart"/>
      <w:r w:rsidR="002A7532" w:rsidRPr="0003005B">
        <w:rPr>
          <w:rFonts w:ascii="Times New Roman" w:hAnsi="Times New Roman" w:cs="Times New Roman"/>
          <w:sz w:val="24"/>
          <w:szCs w:val="24"/>
        </w:rPr>
        <w:t>hexane:acetone:ethanol</w:t>
      </w:r>
      <w:proofErr w:type="spellEnd"/>
      <w:r w:rsidR="002A7532" w:rsidRPr="0003005B">
        <w:rPr>
          <w:rFonts w:ascii="Times New Roman" w:hAnsi="Times New Roman" w:cs="Times New Roman"/>
          <w:sz w:val="24"/>
          <w:szCs w:val="24"/>
        </w:rPr>
        <w:t xml:space="preserve"> ratio of 2:1:1 (v/v/v)</w:t>
      </w:r>
      <w:r w:rsidR="002A7532">
        <w:rPr>
          <w:rFonts w:ascii="Times New Roman" w:hAnsi="Times New Roman" w:cs="Times New Roman" w:hint="eastAsia"/>
          <w:sz w:val="24"/>
          <w:szCs w:val="24"/>
        </w:rPr>
        <w:t xml:space="preserve"> </w:t>
      </w:r>
      <w:r w:rsidR="00714F0B">
        <w:rPr>
          <w:rFonts w:ascii="Times New Roman" w:hAnsi="Times New Roman" w:cs="Times New Roman"/>
          <w:sz w:val="24"/>
          <w:szCs w:val="24"/>
        </w:rPr>
        <w:fldChar w:fldCharType="begin"/>
      </w:r>
      <w:r w:rsidR="007F7C47">
        <w:rPr>
          <w:rFonts w:ascii="Times New Roman" w:hAnsi="Times New Roman" w:cs="Times New Roman"/>
          <w:sz w:val="24"/>
          <w:szCs w:val="24"/>
        </w:rPr>
        <w:instrText xml:space="preserve"> ADDIN EN.CITE &lt;EndNote&gt;&lt;Cite&gt;&lt;Author&gt;Yodjun&lt;/Author&gt;&lt;Year&gt;2011&lt;/Year&gt;&lt;RecNum&gt;321&lt;/RecNum&gt;&lt;DisplayText&gt;(Yodjun et al. 2011)&lt;/DisplayText&gt;&lt;record&gt;&lt;rec-number&gt;321&lt;/rec-number&gt;&lt;foreign-keys&gt;&lt;key app="EN" db-id="w2xtaw557wwfrreeratptzs8t5atprsfrdde"&gt;321&lt;/key&gt;&lt;/foreign-keys&gt;&lt;ref-type name="Journal Article"&gt;17&lt;/ref-type&gt;&lt;contributors&gt;&lt;authors&gt;&lt;author&gt;Yodjun, Pram&lt;/author&gt;&lt;author&gt;Soontarapa, Khantong&lt;/author&gt;&lt;author&gt;Eamchotchawalit, Eam&lt;/author&gt;&lt;/authors&gt;&lt;/contributors&gt;&lt;titles&gt;&lt;title&gt;Separation of Lycopene/Solvent Mixture by Chitosan Membranes&lt;/title&gt;&lt;secondary-title&gt;JOM&lt;/secondary-title&gt;&lt;/titles&gt;&lt;periodical&gt;&lt;full-title&gt;JOM&lt;/full-title&gt;&lt;/periodical&gt;&lt;pages&gt;107-113&lt;/pages&gt;&lt;volume&gt;21&lt;/volume&gt;&lt;number&gt;1&lt;/number&gt;&lt;dates&gt;&lt;year&gt;2011&lt;/year&gt;&lt;/dates&gt;&lt;urls&gt;&lt;/urls&gt;&lt;/record&gt;&lt;/Cite&gt;&lt;/EndNote&gt;</w:instrText>
      </w:r>
      <w:r w:rsidR="00714F0B">
        <w:rPr>
          <w:rFonts w:ascii="Times New Roman" w:hAnsi="Times New Roman" w:cs="Times New Roman"/>
          <w:sz w:val="24"/>
          <w:szCs w:val="24"/>
        </w:rPr>
        <w:fldChar w:fldCharType="separate"/>
      </w:r>
      <w:r w:rsidR="007F7C47">
        <w:rPr>
          <w:rFonts w:ascii="Times New Roman" w:hAnsi="Times New Roman" w:cs="Times New Roman"/>
          <w:noProof/>
          <w:sz w:val="24"/>
          <w:szCs w:val="24"/>
        </w:rPr>
        <w:t>(</w:t>
      </w:r>
      <w:hyperlink w:anchor="_ENREF_29" w:tooltip="Yodjun, 2011 #321" w:history="1">
        <w:r w:rsidR="008463C2">
          <w:rPr>
            <w:rFonts w:ascii="Times New Roman" w:hAnsi="Times New Roman" w:cs="Times New Roman"/>
            <w:noProof/>
            <w:sz w:val="24"/>
            <w:szCs w:val="24"/>
          </w:rPr>
          <w:t>Yodjun et al. 2011</w:t>
        </w:r>
      </w:hyperlink>
      <w:r w:rsidR="007F7C47">
        <w:rPr>
          <w:rFonts w:ascii="Times New Roman" w:hAnsi="Times New Roman" w:cs="Times New Roman"/>
          <w:noProof/>
          <w:sz w:val="24"/>
          <w:szCs w:val="24"/>
        </w:rPr>
        <w:t>)</w:t>
      </w:r>
      <w:r w:rsidR="00714F0B">
        <w:rPr>
          <w:rFonts w:ascii="Times New Roman" w:hAnsi="Times New Roman" w:cs="Times New Roman"/>
          <w:sz w:val="24"/>
          <w:szCs w:val="24"/>
        </w:rPr>
        <w:fldChar w:fldCharType="end"/>
      </w:r>
      <w:r w:rsidR="002A7532">
        <w:rPr>
          <w:rFonts w:ascii="Times New Roman" w:hAnsi="Times New Roman" w:cs="Times New Roman" w:hint="eastAsia"/>
          <w:sz w:val="24"/>
          <w:szCs w:val="24"/>
        </w:rPr>
        <w:t>.</w:t>
      </w:r>
      <w:r w:rsidR="002A7532" w:rsidRPr="0003005B">
        <w:rPr>
          <w:rFonts w:ascii="Times New Roman" w:hAnsi="Times New Roman" w:cs="Times New Roman"/>
          <w:sz w:val="24"/>
          <w:szCs w:val="24"/>
        </w:rPr>
        <w:t xml:space="preserve"> </w:t>
      </w:r>
      <w:r w:rsidR="002A7532">
        <w:rPr>
          <w:rFonts w:ascii="Times New Roman" w:hAnsi="Times New Roman" w:cs="Times New Roman"/>
          <w:sz w:val="24"/>
          <w:szCs w:val="24"/>
        </w:rPr>
        <w:t>Spectrophotometric</w:t>
      </w:r>
      <w:r w:rsidR="002A7532">
        <w:rPr>
          <w:rFonts w:ascii="Times New Roman" w:hAnsi="Times New Roman" w:cs="Times New Roman" w:hint="eastAsia"/>
          <w:sz w:val="24"/>
          <w:szCs w:val="24"/>
        </w:rPr>
        <w:t xml:space="preserve"> </w:t>
      </w:r>
      <w:r w:rsidR="002A7532" w:rsidRPr="00103A16">
        <w:rPr>
          <w:rFonts w:ascii="Times New Roman" w:hAnsi="Times New Roman" w:cs="Times New Roman"/>
          <w:sz w:val="24"/>
          <w:szCs w:val="24"/>
        </w:rPr>
        <w:t>absorbance at 472 nm was</w:t>
      </w:r>
      <w:r w:rsidR="002A7532">
        <w:rPr>
          <w:rFonts w:ascii="Times New Roman" w:hAnsi="Times New Roman" w:cs="Times New Roman"/>
          <w:sz w:val="24"/>
          <w:szCs w:val="24"/>
        </w:rPr>
        <w:t xml:space="preserve"> used to calculate lycopene</w:t>
      </w:r>
      <w:r w:rsidR="002A7532">
        <w:rPr>
          <w:rFonts w:ascii="Times New Roman" w:hAnsi="Times New Roman" w:cs="Times New Roman" w:hint="eastAsia"/>
          <w:sz w:val="24"/>
          <w:szCs w:val="24"/>
        </w:rPr>
        <w:t xml:space="preserve"> </w:t>
      </w:r>
      <w:r w:rsidR="002A7532">
        <w:rPr>
          <w:rFonts w:ascii="Times New Roman" w:hAnsi="Times New Roman" w:cs="Times New Roman"/>
          <w:sz w:val="24"/>
          <w:szCs w:val="24"/>
        </w:rPr>
        <w:t>concentration</w:t>
      </w:r>
      <w:r w:rsidR="002A7532">
        <w:rPr>
          <w:rFonts w:ascii="Times New Roman" w:hAnsi="Times New Roman" w:cs="Times New Roman" w:hint="eastAsia"/>
          <w:sz w:val="24"/>
          <w:szCs w:val="24"/>
        </w:rPr>
        <w:t xml:space="preserve">. The lycopene </w:t>
      </w:r>
      <w:r w:rsidR="00042127">
        <w:rPr>
          <w:rFonts w:ascii="Times New Roman" w:hAnsi="Times New Roman" w:cs="Times New Roman"/>
          <w:sz w:val="24"/>
          <w:szCs w:val="24"/>
        </w:rPr>
        <w:t xml:space="preserve">standard </w:t>
      </w:r>
      <w:r w:rsidR="002A7532">
        <w:rPr>
          <w:rFonts w:ascii="Times New Roman" w:hAnsi="Times New Roman" w:cs="Times New Roman" w:hint="eastAsia"/>
          <w:sz w:val="24"/>
          <w:szCs w:val="24"/>
        </w:rPr>
        <w:t>was purchase</w:t>
      </w:r>
      <w:r w:rsidR="00762ED6">
        <w:rPr>
          <w:rFonts w:ascii="Times New Roman" w:hAnsi="Times New Roman" w:cs="Times New Roman"/>
          <w:sz w:val="24"/>
          <w:szCs w:val="24"/>
        </w:rPr>
        <w:t>d</w:t>
      </w:r>
      <w:r w:rsidR="002A7532">
        <w:rPr>
          <w:rFonts w:ascii="Times New Roman" w:hAnsi="Times New Roman" w:cs="Times New Roman" w:hint="eastAsia"/>
          <w:sz w:val="24"/>
          <w:szCs w:val="24"/>
        </w:rPr>
        <w:t xml:space="preserve"> </w:t>
      </w:r>
      <w:r w:rsidR="00D773AE">
        <w:rPr>
          <w:rFonts w:ascii="Times New Roman" w:hAnsi="Times New Roman" w:cs="Times New Roman"/>
          <w:sz w:val="24"/>
          <w:szCs w:val="24"/>
        </w:rPr>
        <w:t xml:space="preserve">from </w:t>
      </w:r>
      <w:r w:rsidR="004E2FEF" w:rsidRPr="00F979BC">
        <w:rPr>
          <w:rFonts w:ascii="Times New Roman" w:hAnsi="Times New Roman"/>
          <w:sz w:val="24"/>
          <w:szCs w:val="24"/>
        </w:rPr>
        <w:t xml:space="preserve">Sigma–Aldrich </w:t>
      </w:r>
      <w:r w:rsidR="00D773AE">
        <w:rPr>
          <w:rFonts w:ascii="Times New Roman" w:hAnsi="Times New Roman"/>
          <w:sz w:val="24"/>
          <w:szCs w:val="24"/>
        </w:rPr>
        <w:t>(</w:t>
      </w:r>
      <w:r w:rsidR="004E2FEF" w:rsidRPr="00F979BC">
        <w:rPr>
          <w:rFonts w:ascii="Times New Roman" w:hAnsi="Times New Roman"/>
          <w:sz w:val="24"/>
          <w:szCs w:val="24"/>
        </w:rPr>
        <w:t>St. Louis, MO, USA)</w:t>
      </w:r>
      <w:r w:rsidR="002A7532">
        <w:rPr>
          <w:rFonts w:ascii="Times New Roman" w:hAnsi="Times New Roman" w:cs="Times New Roman" w:hint="eastAsia"/>
          <w:sz w:val="24"/>
          <w:szCs w:val="24"/>
        </w:rPr>
        <w:t>.</w:t>
      </w:r>
    </w:p>
    <w:p w14:paraId="0AD30C9C" w14:textId="77777777" w:rsidR="00F54262" w:rsidRDefault="00F54262" w:rsidP="00687B56">
      <w:pPr>
        <w:spacing w:after="0" w:line="360" w:lineRule="auto"/>
        <w:ind w:firstLine="800"/>
        <w:rPr>
          <w:rFonts w:ascii="Times New Roman" w:hAnsi="Times New Roman"/>
          <w:sz w:val="24"/>
          <w:szCs w:val="24"/>
        </w:rPr>
      </w:pPr>
    </w:p>
    <w:p w14:paraId="5D9774DE" w14:textId="77777777" w:rsidR="00687B56" w:rsidRPr="00EF6A30" w:rsidRDefault="00687B56" w:rsidP="00687B56">
      <w:pPr>
        <w:spacing w:after="0" w:line="360" w:lineRule="auto"/>
        <w:rPr>
          <w:rFonts w:ascii="Times New Roman" w:hAnsi="Times New Roman"/>
          <w:b/>
          <w:sz w:val="24"/>
          <w:szCs w:val="24"/>
          <w:u w:val="single"/>
        </w:rPr>
      </w:pPr>
      <w:r w:rsidRPr="00EF6A30">
        <w:rPr>
          <w:rFonts w:ascii="Times New Roman" w:hAnsi="Times New Roman"/>
          <w:b/>
          <w:sz w:val="24"/>
          <w:szCs w:val="24"/>
          <w:u w:val="single"/>
        </w:rPr>
        <w:t>Stacking gene</w:t>
      </w:r>
      <w:r w:rsidR="00042127">
        <w:rPr>
          <w:rFonts w:ascii="Times New Roman" w:hAnsi="Times New Roman"/>
          <w:b/>
          <w:sz w:val="24"/>
          <w:szCs w:val="24"/>
          <w:u w:val="single"/>
        </w:rPr>
        <w:t>s</w:t>
      </w:r>
      <w:r w:rsidRPr="00EF6A30">
        <w:rPr>
          <w:rFonts w:ascii="Times New Roman" w:hAnsi="Times New Roman"/>
          <w:b/>
          <w:sz w:val="24"/>
          <w:szCs w:val="24"/>
          <w:u w:val="single"/>
        </w:rPr>
        <w:t xml:space="preserve"> by </w:t>
      </w:r>
      <w:r w:rsidR="000C777C" w:rsidRPr="000C777C">
        <w:rPr>
          <w:rFonts w:ascii="Times New Roman" w:hAnsi="Times New Roman"/>
          <w:b/>
          <w:sz w:val="24"/>
          <w:szCs w:val="24"/>
          <w:u w:val="single"/>
        </w:rPr>
        <w:t>cross-pollination</w:t>
      </w:r>
    </w:p>
    <w:p w14:paraId="166B4B55" w14:textId="1A780A80" w:rsidR="00687B56" w:rsidRDefault="004F51D0" w:rsidP="00687B56">
      <w:pPr>
        <w:spacing w:after="0" w:line="360" w:lineRule="auto"/>
        <w:rPr>
          <w:rFonts w:ascii="Times New Roman" w:hAnsi="Times New Roman"/>
          <w:sz w:val="24"/>
          <w:szCs w:val="24"/>
        </w:rPr>
      </w:pPr>
      <w:r>
        <w:rPr>
          <w:rFonts w:ascii="Times New Roman" w:hAnsi="Times New Roman"/>
          <w:sz w:val="24"/>
          <w:szCs w:val="24"/>
        </w:rPr>
        <w:tab/>
      </w:r>
      <w:r w:rsidR="00687B56">
        <w:rPr>
          <w:rFonts w:ascii="Times New Roman" w:hAnsi="Times New Roman"/>
          <w:sz w:val="24"/>
          <w:szCs w:val="24"/>
        </w:rPr>
        <w:t>The anthers were removed from unopened</w:t>
      </w:r>
      <w:r w:rsidR="00687B56">
        <w:rPr>
          <w:rFonts w:ascii="Times New Roman" w:hAnsi="Times New Roman" w:hint="eastAsia"/>
          <w:sz w:val="24"/>
          <w:szCs w:val="24"/>
        </w:rPr>
        <w:t xml:space="preserve"> </w:t>
      </w:r>
      <w:r w:rsidR="00687B56">
        <w:rPr>
          <w:rFonts w:ascii="Times New Roman" w:hAnsi="Times New Roman"/>
          <w:sz w:val="24"/>
          <w:szCs w:val="24"/>
        </w:rPr>
        <w:t xml:space="preserve">flowers one day before </w:t>
      </w:r>
      <w:proofErr w:type="spellStart"/>
      <w:r w:rsidR="00687B56">
        <w:rPr>
          <w:rFonts w:ascii="Times New Roman" w:hAnsi="Times New Roman"/>
          <w:sz w:val="24"/>
          <w:szCs w:val="24"/>
        </w:rPr>
        <w:t>anthesis</w:t>
      </w:r>
      <w:proofErr w:type="spellEnd"/>
      <w:r w:rsidR="00687B56">
        <w:rPr>
          <w:rFonts w:ascii="Times New Roman" w:hAnsi="Times New Roman"/>
          <w:sz w:val="24"/>
          <w:szCs w:val="24"/>
        </w:rPr>
        <w:t xml:space="preserve">. </w:t>
      </w:r>
      <w:r w:rsidR="00042127">
        <w:rPr>
          <w:rFonts w:ascii="Times New Roman" w:hAnsi="Times New Roman"/>
          <w:sz w:val="24"/>
          <w:szCs w:val="24"/>
        </w:rPr>
        <w:t xml:space="preserve">Before noon the next </w:t>
      </w:r>
      <w:r w:rsidR="00687B56">
        <w:rPr>
          <w:rFonts w:ascii="Times New Roman" w:hAnsi="Times New Roman"/>
          <w:sz w:val="24"/>
          <w:szCs w:val="24"/>
        </w:rPr>
        <w:t xml:space="preserve">day, the pollen </w:t>
      </w:r>
      <w:r w:rsidR="009E3425">
        <w:rPr>
          <w:rFonts w:ascii="Times New Roman" w:eastAsia="SimSun" w:hAnsi="Times New Roman"/>
          <w:sz w:val="24"/>
          <w:szCs w:val="24"/>
          <w:lang w:eastAsia="zh-CN"/>
        </w:rPr>
        <w:t>was</w:t>
      </w:r>
      <w:r w:rsidR="009E3425">
        <w:rPr>
          <w:rFonts w:ascii="Times New Roman" w:hAnsi="Times New Roman"/>
          <w:sz w:val="24"/>
          <w:szCs w:val="24"/>
        </w:rPr>
        <w:t xml:space="preserve"> </w:t>
      </w:r>
      <w:r w:rsidR="00687B56">
        <w:rPr>
          <w:rFonts w:ascii="Times New Roman" w:hAnsi="Times New Roman"/>
          <w:sz w:val="24"/>
          <w:szCs w:val="24"/>
        </w:rPr>
        <w:t>collected with forceps</w:t>
      </w:r>
      <w:r w:rsidR="0011571B">
        <w:rPr>
          <w:rFonts w:ascii="Times New Roman" w:hAnsi="Times New Roman"/>
          <w:sz w:val="24"/>
          <w:szCs w:val="24"/>
        </w:rPr>
        <w:t xml:space="preserve"> from both CHI and DR plants</w:t>
      </w:r>
      <w:r w:rsidR="00687B56">
        <w:rPr>
          <w:rFonts w:ascii="Times New Roman" w:hAnsi="Times New Roman"/>
          <w:sz w:val="24"/>
          <w:szCs w:val="24"/>
        </w:rPr>
        <w:t>. The emasculated flowers were pollinated</w:t>
      </w:r>
      <w:r w:rsidR="00687B56">
        <w:rPr>
          <w:rFonts w:ascii="Times New Roman" w:hAnsi="Times New Roman" w:hint="eastAsia"/>
          <w:sz w:val="24"/>
          <w:szCs w:val="24"/>
        </w:rPr>
        <w:t xml:space="preserve"> with forceps</w:t>
      </w:r>
      <w:r w:rsidR="00687B56">
        <w:rPr>
          <w:rFonts w:ascii="Times New Roman" w:hAnsi="Times New Roman"/>
          <w:sz w:val="24"/>
          <w:szCs w:val="24"/>
        </w:rPr>
        <w:t>.</w:t>
      </w:r>
      <w:r w:rsidR="00687B56">
        <w:rPr>
          <w:rFonts w:ascii="Times New Roman" w:hAnsi="Times New Roman" w:hint="eastAsia"/>
          <w:sz w:val="24"/>
          <w:szCs w:val="24"/>
        </w:rPr>
        <w:t xml:space="preserve"> After pollination, the forceps were rinsed </w:t>
      </w:r>
      <w:r w:rsidR="00042127">
        <w:rPr>
          <w:rFonts w:ascii="Times New Roman" w:hAnsi="Times New Roman"/>
          <w:sz w:val="24"/>
          <w:szCs w:val="24"/>
        </w:rPr>
        <w:t xml:space="preserve">in a </w:t>
      </w:r>
      <w:r w:rsidR="00687B56">
        <w:rPr>
          <w:rFonts w:ascii="Times New Roman" w:hAnsi="Times New Roman" w:hint="eastAsia"/>
          <w:sz w:val="24"/>
          <w:szCs w:val="24"/>
        </w:rPr>
        <w:t xml:space="preserve">70 % </w:t>
      </w:r>
      <w:r w:rsidR="00687B56">
        <w:rPr>
          <w:rFonts w:ascii="Times New Roman" w:hAnsi="Times New Roman"/>
          <w:sz w:val="24"/>
          <w:szCs w:val="24"/>
        </w:rPr>
        <w:t>alcohol</w:t>
      </w:r>
      <w:r w:rsidR="00687B56">
        <w:rPr>
          <w:rFonts w:ascii="Times New Roman" w:hAnsi="Times New Roman" w:hint="eastAsia"/>
          <w:sz w:val="24"/>
          <w:szCs w:val="24"/>
        </w:rPr>
        <w:t xml:space="preserve"> </w:t>
      </w:r>
      <w:r w:rsidR="00042127">
        <w:rPr>
          <w:rFonts w:ascii="Times New Roman" w:hAnsi="Times New Roman"/>
          <w:sz w:val="24"/>
          <w:szCs w:val="24"/>
        </w:rPr>
        <w:t xml:space="preserve">solution </w:t>
      </w:r>
      <w:r w:rsidR="00687B56">
        <w:rPr>
          <w:rFonts w:ascii="Times New Roman" w:hAnsi="Times New Roman" w:hint="eastAsia"/>
          <w:sz w:val="24"/>
          <w:szCs w:val="24"/>
        </w:rPr>
        <w:t xml:space="preserve">and wiped </w:t>
      </w:r>
      <w:r w:rsidR="00042127">
        <w:rPr>
          <w:rFonts w:ascii="Times New Roman" w:hAnsi="Times New Roman"/>
          <w:sz w:val="24"/>
          <w:szCs w:val="24"/>
        </w:rPr>
        <w:t xml:space="preserve">with a </w:t>
      </w:r>
      <w:r w:rsidR="00687B56">
        <w:rPr>
          <w:rFonts w:ascii="Times New Roman" w:hAnsi="Times New Roman" w:hint="eastAsia"/>
          <w:sz w:val="24"/>
          <w:szCs w:val="24"/>
        </w:rPr>
        <w:t>tissue</w:t>
      </w:r>
      <w:r w:rsidR="00A540B1">
        <w:rPr>
          <w:rFonts w:ascii="Times New Roman" w:hAnsi="Times New Roman" w:hint="eastAsia"/>
          <w:sz w:val="24"/>
          <w:szCs w:val="24"/>
        </w:rPr>
        <w:t xml:space="preserve"> to kill pollen</w:t>
      </w:r>
      <w:r w:rsidR="00D46220">
        <w:rPr>
          <w:rFonts w:ascii="Times New Roman" w:hAnsi="Times New Roman" w:hint="eastAsia"/>
          <w:sz w:val="24"/>
          <w:szCs w:val="24"/>
        </w:rPr>
        <w:t xml:space="preserve"> for next use</w:t>
      </w:r>
      <w:r w:rsidR="00687B56">
        <w:rPr>
          <w:rFonts w:ascii="Times New Roman" w:hAnsi="Times New Roman" w:hint="eastAsia"/>
          <w:sz w:val="24"/>
          <w:szCs w:val="24"/>
        </w:rPr>
        <w:t>.</w:t>
      </w:r>
      <w:r w:rsidR="00D46220">
        <w:rPr>
          <w:rFonts w:ascii="Times New Roman" w:hAnsi="Times New Roman" w:hint="eastAsia"/>
          <w:sz w:val="24"/>
          <w:szCs w:val="24"/>
        </w:rPr>
        <w:t xml:space="preserve"> </w:t>
      </w:r>
    </w:p>
    <w:p w14:paraId="2D35B7D3" w14:textId="77777777" w:rsidR="00F54262" w:rsidRPr="00105BF8" w:rsidRDefault="00F54262" w:rsidP="00687B56">
      <w:pPr>
        <w:spacing w:after="0" w:line="360" w:lineRule="auto"/>
        <w:rPr>
          <w:rFonts w:ascii="Times New Roman" w:hAnsi="Times New Roman"/>
          <w:b/>
          <w:bCs/>
          <w:sz w:val="24"/>
          <w:szCs w:val="24"/>
        </w:rPr>
      </w:pPr>
    </w:p>
    <w:p w14:paraId="00D9D91F" w14:textId="77777777" w:rsidR="00B81EB3" w:rsidRPr="00105BF8" w:rsidRDefault="00B81EB3" w:rsidP="00B81EB3">
      <w:pPr>
        <w:spacing w:after="0" w:line="360" w:lineRule="auto"/>
        <w:rPr>
          <w:rFonts w:ascii="Times New Roman" w:hAnsi="Times New Roman"/>
          <w:b/>
          <w:sz w:val="24"/>
          <w:szCs w:val="24"/>
          <w:u w:val="single"/>
        </w:rPr>
      </w:pPr>
      <w:r w:rsidRPr="00105BF8">
        <w:rPr>
          <w:rFonts w:ascii="Times New Roman" w:hAnsi="Times New Roman" w:hint="eastAsia"/>
          <w:b/>
          <w:sz w:val="24"/>
          <w:szCs w:val="24"/>
          <w:u w:val="single"/>
        </w:rPr>
        <w:t>Harvesting and growing condition</w:t>
      </w:r>
    </w:p>
    <w:p w14:paraId="406B27F8" w14:textId="1020A961" w:rsidR="00B81EB3" w:rsidRDefault="004F51D0" w:rsidP="00B81EB3">
      <w:pPr>
        <w:spacing w:after="0" w:line="360" w:lineRule="auto"/>
        <w:rPr>
          <w:rFonts w:ascii="Times New Roman" w:hAnsi="Times New Roman" w:cs="Times New Roman"/>
          <w:sz w:val="24"/>
          <w:szCs w:val="24"/>
        </w:rPr>
      </w:pPr>
      <w:r>
        <w:rPr>
          <w:rFonts w:ascii="Times New Roman" w:hAnsi="Times New Roman"/>
          <w:sz w:val="24"/>
          <w:szCs w:val="24"/>
        </w:rPr>
        <w:tab/>
      </w:r>
      <w:r w:rsidR="00C629A0" w:rsidRPr="00105BF8">
        <w:rPr>
          <w:rFonts w:ascii="Times New Roman" w:hAnsi="Times New Roman" w:hint="eastAsia"/>
          <w:sz w:val="24"/>
          <w:szCs w:val="24"/>
        </w:rPr>
        <w:t xml:space="preserve">The temperature was set to 28 </w:t>
      </w:r>
      <w:r w:rsidR="00273A03" w:rsidRPr="00105BF8">
        <w:rPr>
          <w:rFonts w:ascii="Times New Roman" w:hAnsi="Times New Roman" w:cs="Times New Roman"/>
          <w:sz w:val="24"/>
          <w:szCs w:val="24"/>
        </w:rPr>
        <w:t>º</w:t>
      </w:r>
      <w:r w:rsidR="00273A03" w:rsidRPr="00105BF8">
        <w:rPr>
          <w:rFonts w:ascii="Times New Roman" w:hAnsi="Times New Roman" w:cs="Times New Roman" w:hint="eastAsia"/>
          <w:sz w:val="24"/>
          <w:szCs w:val="24"/>
        </w:rPr>
        <w:t xml:space="preserve">C </w:t>
      </w:r>
      <w:r w:rsidR="00D773AE">
        <w:rPr>
          <w:rFonts w:ascii="Times New Roman" w:hAnsi="Times New Roman" w:cs="Times New Roman"/>
          <w:sz w:val="24"/>
          <w:szCs w:val="24"/>
        </w:rPr>
        <w:t>in the</w:t>
      </w:r>
      <w:r w:rsidR="00D773AE" w:rsidRPr="00105BF8">
        <w:rPr>
          <w:rFonts w:ascii="Times New Roman" w:hAnsi="Times New Roman" w:cs="Times New Roman" w:hint="eastAsia"/>
          <w:sz w:val="24"/>
          <w:szCs w:val="24"/>
        </w:rPr>
        <w:t xml:space="preserve"> </w:t>
      </w:r>
      <w:r w:rsidR="00273A03" w:rsidRPr="00105BF8">
        <w:rPr>
          <w:rFonts w:ascii="Times New Roman" w:hAnsi="Times New Roman" w:cs="Times New Roman" w:hint="eastAsia"/>
          <w:sz w:val="24"/>
          <w:szCs w:val="24"/>
        </w:rPr>
        <w:t>day and 24</w:t>
      </w:r>
      <w:r w:rsidR="00273A03" w:rsidRPr="00105BF8">
        <w:rPr>
          <w:rFonts w:ascii="Times New Roman" w:hAnsi="Times New Roman" w:cs="Times New Roman"/>
          <w:sz w:val="24"/>
          <w:szCs w:val="24"/>
        </w:rPr>
        <w:t xml:space="preserve"> º</w:t>
      </w:r>
      <w:r w:rsidR="00D8325D" w:rsidRPr="00105BF8">
        <w:rPr>
          <w:rFonts w:ascii="Times New Roman" w:hAnsi="Times New Roman" w:cs="Times New Roman" w:hint="eastAsia"/>
          <w:sz w:val="24"/>
          <w:szCs w:val="24"/>
        </w:rPr>
        <w:t>C</w:t>
      </w:r>
      <w:r w:rsidR="00273A03" w:rsidRPr="00105BF8">
        <w:rPr>
          <w:rFonts w:ascii="Times New Roman" w:hAnsi="Times New Roman" w:cs="Times New Roman" w:hint="eastAsia"/>
          <w:sz w:val="24"/>
          <w:szCs w:val="24"/>
        </w:rPr>
        <w:t xml:space="preserve"> at night. </w:t>
      </w:r>
      <w:r w:rsidR="00D8325D" w:rsidRPr="00105BF8">
        <w:rPr>
          <w:rFonts w:ascii="Times New Roman" w:hAnsi="Times New Roman" w:cs="Times New Roman" w:hint="eastAsia"/>
          <w:sz w:val="24"/>
          <w:szCs w:val="24"/>
        </w:rPr>
        <w:t xml:space="preserve">The plantlets were potted in </w:t>
      </w:r>
      <w:proofErr w:type="gramStart"/>
      <w:r w:rsidR="00D8325D" w:rsidRPr="00105BF8">
        <w:rPr>
          <w:rFonts w:ascii="Times New Roman" w:hAnsi="Times New Roman" w:cs="Times New Roman" w:hint="eastAsia"/>
          <w:sz w:val="24"/>
          <w:szCs w:val="24"/>
        </w:rPr>
        <w:t>4 gallon</w:t>
      </w:r>
      <w:proofErr w:type="gramEnd"/>
      <w:r w:rsidR="00D8325D" w:rsidRPr="00105BF8">
        <w:rPr>
          <w:rFonts w:ascii="Times New Roman" w:hAnsi="Times New Roman" w:cs="Times New Roman" w:hint="eastAsia"/>
          <w:sz w:val="24"/>
          <w:szCs w:val="24"/>
        </w:rPr>
        <w:t xml:space="preserve"> plastic pot</w:t>
      </w:r>
      <w:r w:rsidR="00DB7E35" w:rsidRPr="00105BF8">
        <w:rPr>
          <w:rFonts w:ascii="Times New Roman" w:hAnsi="Times New Roman" w:cs="Times New Roman" w:hint="eastAsia"/>
          <w:sz w:val="24"/>
          <w:szCs w:val="24"/>
        </w:rPr>
        <w:t>s</w:t>
      </w:r>
      <w:r w:rsidR="00D8325D" w:rsidRPr="00105BF8">
        <w:rPr>
          <w:rFonts w:ascii="Times New Roman" w:hAnsi="Times New Roman" w:cs="Times New Roman" w:hint="eastAsia"/>
          <w:sz w:val="24"/>
          <w:szCs w:val="24"/>
        </w:rPr>
        <w:t xml:space="preserve"> with soil, Metro-Mix 700 medium (</w:t>
      </w:r>
      <w:r w:rsidR="00D8325D" w:rsidRPr="00105BF8">
        <w:rPr>
          <w:rFonts w:ascii="Times New Roman" w:hAnsi="Times New Roman" w:cs="Times New Roman"/>
          <w:sz w:val="24"/>
          <w:szCs w:val="24"/>
        </w:rPr>
        <w:t xml:space="preserve">Sun </w:t>
      </w:r>
      <w:proofErr w:type="spellStart"/>
      <w:r w:rsidR="00D8325D" w:rsidRPr="00105BF8">
        <w:rPr>
          <w:rFonts w:ascii="Times New Roman" w:hAnsi="Times New Roman" w:cs="Times New Roman"/>
          <w:sz w:val="24"/>
          <w:szCs w:val="24"/>
        </w:rPr>
        <w:t>Gro</w:t>
      </w:r>
      <w:proofErr w:type="spellEnd"/>
      <w:r w:rsidR="00D8325D" w:rsidRPr="00105BF8">
        <w:rPr>
          <w:rFonts w:ascii="Times New Roman" w:hAnsi="Times New Roman" w:cs="Times New Roman"/>
          <w:sz w:val="24"/>
          <w:szCs w:val="24"/>
        </w:rPr>
        <w:t xml:space="preserve"> Horticulture</w:t>
      </w:r>
      <w:r w:rsidR="00D8325D" w:rsidRPr="00105BF8">
        <w:rPr>
          <w:rFonts w:ascii="Times New Roman" w:hAnsi="Times New Roman" w:cs="Times New Roman" w:hint="eastAsia"/>
          <w:sz w:val="24"/>
          <w:szCs w:val="24"/>
        </w:rPr>
        <w:t xml:space="preserve">, </w:t>
      </w:r>
      <w:r w:rsidR="00DB7E35" w:rsidRPr="00105BF8">
        <w:rPr>
          <w:rFonts w:ascii="Times New Roman" w:hAnsi="Times New Roman" w:cs="Times New Roman"/>
          <w:sz w:val="24"/>
          <w:szCs w:val="24"/>
        </w:rPr>
        <w:t>Agawam, MA</w:t>
      </w:r>
      <w:r w:rsidR="00DB7E35" w:rsidRPr="00105BF8">
        <w:rPr>
          <w:rFonts w:ascii="Times New Roman" w:hAnsi="Times New Roman" w:cs="Times New Roman" w:hint="eastAsia"/>
          <w:sz w:val="24"/>
          <w:szCs w:val="24"/>
        </w:rPr>
        <w:t xml:space="preserve">). </w:t>
      </w:r>
      <w:r w:rsidR="00E464D2" w:rsidRPr="00105BF8">
        <w:rPr>
          <w:rFonts w:ascii="Times New Roman" w:hAnsi="Times New Roman" w:cs="Times New Roman" w:hint="eastAsia"/>
          <w:sz w:val="24"/>
          <w:szCs w:val="24"/>
        </w:rPr>
        <w:t xml:space="preserve">All </w:t>
      </w:r>
      <w:r w:rsidR="00D773AE">
        <w:rPr>
          <w:rFonts w:ascii="Times New Roman" w:hAnsi="Times New Roman" w:cs="Times New Roman"/>
          <w:sz w:val="24"/>
          <w:szCs w:val="24"/>
        </w:rPr>
        <w:t xml:space="preserve">the </w:t>
      </w:r>
      <w:r w:rsidR="00E464D2" w:rsidRPr="00105BF8">
        <w:rPr>
          <w:rFonts w:ascii="Times New Roman" w:hAnsi="Times New Roman" w:cs="Times New Roman" w:hint="eastAsia"/>
          <w:sz w:val="24"/>
          <w:szCs w:val="24"/>
        </w:rPr>
        <w:t xml:space="preserve">plants were </w:t>
      </w:r>
      <w:r w:rsidR="00E464D2" w:rsidRPr="00105BF8">
        <w:rPr>
          <w:rFonts w:ascii="Times New Roman" w:hAnsi="Times New Roman" w:cs="Times New Roman"/>
          <w:sz w:val="24"/>
          <w:szCs w:val="24"/>
        </w:rPr>
        <w:t>pruned</w:t>
      </w:r>
      <w:r w:rsidR="00E464D2" w:rsidRPr="00105BF8">
        <w:rPr>
          <w:rFonts w:ascii="Times New Roman" w:hAnsi="Times New Roman" w:cs="Times New Roman" w:hint="eastAsia"/>
          <w:sz w:val="24"/>
          <w:szCs w:val="24"/>
        </w:rPr>
        <w:t xml:space="preserve"> to have 3-4 branches. The 2 ~ 3 fruits were </w:t>
      </w:r>
      <w:r w:rsidR="00D8325D" w:rsidRPr="00105BF8">
        <w:rPr>
          <w:rFonts w:ascii="Times New Roman" w:hAnsi="Times New Roman" w:cs="Times New Roman" w:hint="eastAsia"/>
          <w:sz w:val="24"/>
          <w:szCs w:val="24"/>
        </w:rPr>
        <w:t xml:space="preserve">pooled to measure weight. The fruits were harvest in c.a. two month.  </w:t>
      </w:r>
    </w:p>
    <w:p w14:paraId="69E9274A" w14:textId="77777777" w:rsidR="000D3784" w:rsidRDefault="000D3784" w:rsidP="00B81EB3">
      <w:pPr>
        <w:spacing w:after="0" w:line="360" w:lineRule="auto"/>
        <w:rPr>
          <w:rFonts w:ascii="Times New Roman" w:hAnsi="Times New Roman" w:cs="Times New Roman"/>
          <w:sz w:val="24"/>
          <w:szCs w:val="24"/>
        </w:rPr>
      </w:pPr>
    </w:p>
    <w:p w14:paraId="30953127" w14:textId="45E1B2A5" w:rsidR="000D3784" w:rsidRPr="00C1161B" w:rsidRDefault="000D3784" w:rsidP="000D3784">
      <w:pPr>
        <w:spacing w:after="0" w:line="360" w:lineRule="auto"/>
        <w:rPr>
          <w:rFonts w:ascii="Times New Roman" w:hAnsi="Times New Roman" w:cs="Times New Roman"/>
          <w:b/>
          <w:sz w:val="24"/>
          <w:szCs w:val="24"/>
          <w:u w:val="single"/>
        </w:rPr>
      </w:pPr>
      <w:r w:rsidRPr="00C1161B">
        <w:rPr>
          <w:rFonts w:ascii="Times New Roman" w:hAnsi="Times New Roman" w:cs="Times New Roman"/>
          <w:b/>
          <w:sz w:val="24"/>
          <w:szCs w:val="24"/>
          <w:u w:val="single"/>
        </w:rPr>
        <w:t xml:space="preserve">Statistical analysis </w:t>
      </w:r>
    </w:p>
    <w:p w14:paraId="668B74E4" w14:textId="5830C863" w:rsidR="002B6312" w:rsidRPr="007C03DB" w:rsidRDefault="00B64867" w:rsidP="00C1161B">
      <w:pPr>
        <w:autoSpaceDE w:val="0"/>
        <w:autoSpaceDN w:val="0"/>
        <w:adjustRightInd w:val="0"/>
        <w:spacing w:after="0" w:line="360" w:lineRule="auto"/>
        <w:ind w:firstLine="720"/>
        <w:rPr>
          <w:rFonts w:ascii="AdvPTimes" w:hAnsi="AdvPTimes" w:cs="AdvPTimes"/>
          <w:sz w:val="20"/>
          <w:szCs w:val="20"/>
        </w:rPr>
      </w:pPr>
      <w:r w:rsidRPr="00B64867">
        <w:rPr>
          <w:rFonts w:ascii="Times New Roman" w:hAnsi="Times New Roman" w:cs="Times New Roman"/>
          <w:sz w:val="24"/>
          <w:szCs w:val="24"/>
        </w:rPr>
        <w:t>The statistical analysis for the categorical data was modified</w:t>
      </w:r>
      <w:r>
        <w:rPr>
          <w:rFonts w:ascii="Times New Roman" w:hAnsi="Times New Roman" w:cs="Times New Roman" w:hint="eastAsia"/>
          <w:sz w:val="24"/>
          <w:szCs w:val="24"/>
        </w:rPr>
        <w:t xml:space="preserve"> </w:t>
      </w:r>
      <w:r w:rsidRPr="00B64867">
        <w:rPr>
          <w:rFonts w:ascii="Times New Roman" w:hAnsi="Times New Roman" w:cs="Times New Roman"/>
          <w:sz w:val="24"/>
          <w:szCs w:val="24"/>
        </w:rPr>
        <w:t>as described previously</w:t>
      </w:r>
      <w:r w:rsidR="009577D5">
        <w:rPr>
          <w:rFonts w:ascii="Times New Roman" w:hAnsi="Times New Roman" w:cs="Times New Roman"/>
          <w:sz w:val="24"/>
          <w:szCs w:val="24"/>
        </w:rPr>
        <w:t xml:space="preserve"> </w:t>
      </w:r>
      <w:r w:rsidR="009577D5">
        <w:rPr>
          <w:rFonts w:ascii="Times New Roman" w:hAnsi="Times New Roman" w:cs="Times New Roman"/>
          <w:sz w:val="24"/>
          <w:szCs w:val="24"/>
        </w:rPr>
        <w:fldChar w:fldCharType="begin"/>
      </w:r>
      <w:r w:rsidR="007F7C47">
        <w:rPr>
          <w:rFonts w:ascii="Times New Roman" w:hAnsi="Times New Roman" w:cs="Times New Roman"/>
          <w:sz w:val="24"/>
          <w:szCs w:val="24"/>
        </w:rPr>
        <w:instrText xml:space="preserve"> ADDIN EN.CITE &lt;EndNote&gt;&lt;Cite&gt;&lt;Author&gt;Lim&lt;/Author&gt;&lt;Year&gt;2009&lt;/Year&gt;&lt;RecNum&gt;109&lt;/RecNum&gt;&lt;DisplayText&gt;(Lim and Earle 2008; Lim and Earle 2009)&lt;/DisplayText&gt;&lt;record&gt;&lt;rec-number&gt;109&lt;/rec-number&gt;&lt;foreign-keys&gt;&lt;key app="EN" db-id="0w5xddf04xv0zfexvwlps0rcfwapwta0d2w0"&gt;109&lt;/key&gt;&lt;/foreign-keys&gt;&lt;ref-type name="Journal Article"&gt;17&lt;/ref-type&gt;&lt;contributors&gt;&lt;authors&gt;&lt;author&gt;Lim, Wansang&lt;/author&gt;&lt;author&gt;Earle, D. Earle&lt;/author&gt;&lt;/authors&gt;&lt;/contributors&gt;&lt;titles&gt;&lt;title&gt;Enhanced fruit set from parthenogenetic melon plants via colchicine treatment of nodal explants &lt;/title&gt;&lt;secondary-title&gt;Plant Cell Tissue Organ Cult&lt;/secondary-title&gt;&lt;/titles&gt;&lt;periodical&gt;&lt;full-title&gt;Plant Cell Tissue Organ Cult&lt;/full-title&gt;&lt;/periodical&gt;&lt;pages&gt;351-356&lt;/pages&gt;&lt;volume&gt;98&lt;/volume&gt;&lt;dates&gt;&lt;year&gt;2009&lt;/year&gt;&lt;/dates&gt;&lt;urls&gt;&lt;/urls&gt;&lt;/record&gt;&lt;/Cite&gt;&lt;Cite&gt;&lt;Author&gt;Lim&lt;/Author&gt;&lt;Year&gt;2008&lt;/Year&gt;&lt;RecNum&gt;107&lt;/RecNum&gt;&lt;record&gt;&lt;rec-number&gt;107&lt;/rec-number&gt;&lt;foreign-keys&gt;&lt;key app="EN" db-id="0w5xddf04xv0zfexvwlps0rcfwapwta0d2w0"&gt;107&lt;/key&gt;&lt;/foreign-keys&gt;&lt;ref-type name="Journal Article"&gt;17&lt;/ref-type&gt;&lt;contributors&gt;&lt;authors&gt;&lt;author&gt;Lim, Wansang&lt;/author&gt;&lt;author&gt;Earle, D. Earle&lt;/author&gt;&lt;/authors&gt;&lt;/contributors&gt;&lt;titles&gt;&lt;title&gt;Effect of in vitro and in vivo colchicine treatments on pollen production and fruit recovery on melon plants obtained after pollination with irradiated pollen&lt;/title&gt;&lt;secondary-title&gt;Plant Cell Tissue Organ Cult&lt;/secondary-title&gt;&lt;/titles&gt;&lt;periodical&gt;&lt;full-title&gt;Plant Cell Tissue Organ Cult&lt;/full-title&gt;&lt;/periodical&gt;&lt;pages&gt;115-124&lt;/pages&gt;&lt;volume&gt;95&lt;/volume&gt;&lt;dates&gt;&lt;year&gt;2008&lt;/year&gt;&lt;/dates&gt;&lt;urls&gt;&lt;/urls&gt;&lt;/record&gt;&lt;/Cite&gt;&lt;/EndNote&gt;</w:instrText>
      </w:r>
      <w:r w:rsidR="009577D5">
        <w:rPr>
          <w:rFonts w:ascii="Times New Roman" w:hAnsi="Times New Roman" w:cs="Times New Roman"/>
          <w:sz w:val="24"/>
          <w:szCs w:val="24"/>
        </w:rPr>
        <w:fldChar w:fldCharType="separate"/>
      </w:r>
      <w:r w:rsidR="007F7C47">
        <w:rPr>
          <w:rFonts w:ascii="Times New Roman" w:hAnsi="Times New Roman" w:cs="Times New Roman"/>
          <w:noProof/>
          <w:sz w:val="24"/>
          <w:szCs w:val="24"/>
        </w:rPr>
        <w:t>(</w:t>
      </w:r>
      <w:hyperlink w:anchor="_ENREF_14" w:tooltip="Lim, 2008 #107" w:history="1">
        <w:r w:rsidR="008463C2">
          <w:rPr>
            <w:rFonts w:ascii="Times New Roman" w:hAnsi="Times New Roman" w:cs="Times New Roman"/>
            <w:noProof/>
            <w:sz w:val="24"/>
            <w:szCs w:val="24"/>
          </w:rPr>
          <w:t>Lim and Earle 2008</w:t>
        </w:r>
      </w:hyperlink>
      <w:r w:rsidR="007F7C47">
        <w:rPr>
          <w:rFonts w:ascii="Times New Roman" w:hAnsi="Times New Roman" w:cs="Times New Roman"/>
          <w:noProof/>
          <w:sz w:val="24"/>
          <w:szCs w:val="24"/>
        </w:rPr>
        <w:t xml:space="preserve">; </w:t>
      </w:r>
      <w:hyperlink w:anchor="_ENREF_15" w:tooltip="Lim, 2009 #109" w:history="1">
        <w:r w:rsidR="008463C2">
          <w:rPr>
            <w:rFonts w:ascii="Times New Roman" w:hAnsi="Times New Roman" w:cs="Times New Roman"/>
            <w:noProof/>
            <w:sz w:val="24"/>
            <w:szCs w:val="24"/>
          </w:rPr>
          <w:t>Lim and Earle 2009</w:t>
        </w:r>
      </w:hyperlink>
      <w:r w:rsidR="007F7C47">
        <w:rPr>
          <w:rFonts w:ascii="Times New Roman" w:hAnsi="Times New Roman" w:cs="Times New Roman"/>
          <w:noProof/>
          <w:sz w:val="24"/>
          <w:szCs w:val="24"/>
        </w:rPr>
        <w:t>)</w:t>
      </w:r>
      <w:r w:rsidR="009577D5">
        <w:rPr>
          <w:rFonts w:ascii="Times New Roman" w:hAnsi="Times New Roman" w:cs="Times New Roman"/>
          <w:sz w:val="24"/>
          <w:szCs w:val="24"/>
        </w:rPr>
        <w:fldChar w:fldCharType="end"/>
      </w:r>
      <w:r w:rsidR="009577D5">
        <w:rPr>
          <w:rFonts w:ascii="Times New Roman" w:hAnsi="Times New Roman" w:cs="Times New Roman"/>
          <w:sz w:val="24"/>
          <w:szCs w:val="24"/>
        </w:rPr>
        <w:t>.</w:t>
      </w:r>
      <w:r w:rsidRPr="00B64867">
        <w:rPr>
          <w:rFonts w:ascii="Times New Roman" w:hAnsi="Times New Roman" w:cs="Times New Roman"/>
          <w:sz w:val="24"/>
          <w:szCs w:val="24"/>
        </w:rPr>
        <w:t xml:space="preserve"> </w:t>
      </w:r>
      <w:r w:rsidR="005167D6">
        <w:rPr>
          <w:rFonts w:ascii="Times New Roman" w:hAnsi="Times New Roman" w:cs="Times New Roman" w:hint="eastAsia"/>
          <w:sz w:val="24"/>
          <w:szCs w:val="24"/>
        </w:rPr>
        <w:t>The</w:t>
      </w:r>
      <w:r w:rsidRPr="00B64867">
        <w:rPr>
          <w:rFonts w:ascii="Times New Roman" w:hAnsi="Times New Roman" w:cs="Times New Roman"/>
          <w:sz w:val="24"/>
          <w:szCs w:val="24"/>
        </w:rPr>
        <w:t xml:space="preserve"> </w:t>
      </w:r>
      <w:r w:rsidR="007A0927">
        <w:rPr>
          <w:rFonts w:ascii="Times New Roman" w:hAnsi="Times New Roman" w:cs="Times New Roman" w:hint="eastAsia"/>
          <w:sz w:val="24"/>
          <w:szCs w:val="24"/>
        </w:rPr>
        <w:t>ANOVA (</w:t>
      </w:r>
      <w:r w:rsidR="007A0927" w:rsidRPr="007A0927">
        <w:rPr>
          <w:rFonts w:ascii="Times New Roman" w:hAnsi="Times New Roman" w:cs="Times New Roman"/>
          <w:sz w:val="24"/>
          <w:szCs w:val="24"/>
        </w:rPr>
        <w:t>Analysis of variance</w:t>
      </w:r>
      <w:r w:rsidR="007A0927">
        <w:rPr>
          <w:rFonts w:ascii="Times New Roman" w:hAnsi="Times New Roman" w:cs="Times New Roman" w:hint="eastAsia"/>
          <w:sz w:val="24"/>
          <w:szCs w:val="24"/>
        </w:rPr>
        <w:t>)</w:t>
      </w:r>
      <w:r w:rsidRPr="00B64867">
        <w:rPr>
          <w:rFonts w:ascii="Times New Roman" w:hAnsi="Times New Roman" w:cs="Times New Roman"/>
          <w:sz w:val="24"/>
          <w:szCs w:val="24"/>
        </w:rPr>
        <w:t xml:space="preserve"> model was used. The analyses</w:t>
      </w:r>
      <w:r>
        <w:rPr>
          <w:rFonts w:ascii="Times New Roman" w:hAnsi="Times New Roman" w:cs="Times New Roman" w:hint="eastAsia"/>
          <w:sz w:val="24"/>
          <w:szCs w:val="24"/>
        </w:rPr>
        <w:t xml:space="preserve"> </w:t>
      </w:r>
      <w:r w:rsidRPr="00B64867">
        <w:rPr>
          <w:rFonts w:ascii="Times New Roman" w:hAnsi="Times New Roman" w:cs="Times New Roman"/>
          <w:sz w:val="24"/>
          <w:szCs w:val="24"/>
        </w:rPr>
        <w:t xml:space="preserve">were performed using the </w:t>
      </w:r>
      <w:r w:rsidR="00D773AE">
        <w:rPr>
          <w:rFonts w:ascii="Times New Roman" w:hAnsi="Times New Roman" w:cs="Times New Roman"/>
          <w:sz w:val="24"/>
          <w:szCs w:val="24"/>
        </w:rPr>
        <w:t xml:space="preserve">GLM </w:t>
      </w:r>
      <w:r>
        <w:rPr>
          <w:rFonts w:ascii="Times New Roman" w:hAnsi="Times New Roman" w:cs="Times New Roman"/>
          <w:sz w:val="24"/>
          <w:szCs w:val="24"/>
        </w:rPr>
        <w:t>procedure</w:t>
      </w:r>
      <w:r w:rsidR="0021219F">
        <w:rPr>
          <w:rFonts w:ascii="Times New Roman" w:hAnsi="Times New Roman" w:cs="Times New Roman"/>
          <w:sz w:val="24"/>
          <w:szCs w:val="24"/>
        </w:rPr>
        <w:t xml:space="preserve"> </w:t>
      </w:r>
      <w:r w:rsidR="0021219F">
        <w:rPr>
          <w:rFonts w:ascii="Times New Roman" w:hAnsi="Times New Roman" w:cs="Times New Roman"/>
          <w:sz w:val="24"/>
          <w:szCs w:val="24"/>
        </w:rPr>
        <w:fldChar w:fldCharType="begin"/>
      </w:r>
      <w:r w:rsidR="00205E85">
        <w:rPr>
          <w:rFonts w:ascii="Times New Roman" w:hAnsi="Times New Roman" w:cs="Times New Roman"/>
          <w:sz w:val="24"/>
          <w:szCs w:val="24"/>
        </w:rPr>
        <w:instrText xml:space="preserve"> ADDIN EN.CITE &lt;EndNote&gt;&lt;Cite&gt;&lt;Author&gt;SASInstitute&lt;/Author&gt;&lt;Year&gt;2004&lt;/Year&gt;&lt;RecNum&gt;108&lt;/RecNum&gt;&lt;DisplayText&gt;(SASInstitute 2004)&lt;/DisplayText&gt;&lt;record&gt;&lt;rec-number&gt;108&lt;/rec-number&gt;&lt;foreign-keys&gt;&lt;key app="EN" db-id="0w5xddf04xv0zfexvwlps0rcfwapwta0d2w0"&gt;108&lt;/key&gt;&lt;/foreign-keys&gt;&lt;ref-type name="Journal Article"&gt;17&lt;/ref-type&gt;&lt;contributors&gt;&lt;authors&gt;&lt;author&gt;SASInstitute&lt;/author&gt;&lt;/authors&gt;&lt;/contributors&gt;&lt;titles&gt;&lt;title&gt;&lt;style face="normal" font="default" size="100%"&gt;SAS/STAT 9.1. User&lt;/style&gt;&lt;style face="normal" font="default" charset="129" size="100%"&gt;&amp;apos;&lt;/style&gt;&lt;style face="normal" font="default" size="100%"&gt;s guide&lt;/style&gt;&lt;/title&gt;&lt;secondary-title&gt;SAS Institute Inc., Cary, USA&lt;/secondary-title&gt;&lt;/titles&gt;&lt;periodical&gt;&lt;full-title&gt;SAS Institute Inc., Cary, USA&lt;/full-title&gt;&lt;/periodical&gt;&lt;dates&gt;&lt;year&gt;2004&lt;/year&gt;&lt;/dates&gt;&lt;urls&gt;&lt;/urls&gt;&lt;/record&gt;&lt;/Cite&gt;&lt;/EndNote&gt;</w:instrText>
      </w:r>
      <w:r w:rsidR="0021219F">
        <w:rPr>
          <w:rFonts w:ascii="Times New Roman" w:hAnsi="Times New Roman" w:cs="Times New Roman"/>
          <w:sz w:val="24"/>
          <w:szCs w:val="24"/>
        </w:rPr>
        <w:fldChar w:fldCharType="separate"/>
      </w:r>
      <w:r w:rsidR="00205E85">
        <w:rPr>
          <w:rFonts w:ascii="Times New Roman" w:hAnsi="Times New Roman" w:cs="Times New Roman"/>
          <w:noProof/>
          <w:sz w:val="24"/>
          <w:szCs w:val="24"/>
        </w:rPr>
        <w:t>(</w:t>
      </w:r>
      <w:hyperlink w:anchor="_ENREF_23" w:tooltip="SASInstitute, 2004 #108" w:history="1">
        <w:r w:rsidR="008463C2">
          <w:rPr>
            <w:rFonts w:ascii="Times New Roman" w:hAnsi="Times New Roman" w:cs="Times New Roman"/>
            <w:noProof/>
            <w:sz w:val="24"/>
            <w:szCs w:val="24"/>
          </w:rPr>
          <w:t>SASInstitute 2004</w:t>
        </w:r>
      </w:hyperlink>
      <w:r w:rsidR="00205E85">
        <w:rPr>
          <w:rFonts w:ascii="Times New Roman" w:hAnsi="Times New Roman" w:cs="Times New Roman"/>
          <w:noProof/>
          <w:sz w:val="24"/>
          <w:szCs w:val="24"/>
        </w:rPr>
        <w:t>)</w:t>
      </w:r>
      <w:r w:rsidR="0021219F">
        <w:rPr>
          <w:rFonts w:ascii="Times New Roman" w:hAnsi="Times New Roman" w:cs="Times New Roman"/>
          <w:sz w:val="24"/>
          <w:szCs w:val="24"/>
        </w:rPr>
        <w:fldChar w:fldCharType="end"/>
      </w:r>
      <w:r w:rsidRPr="00B64867">
        <w:rPr>
          <w:rFonts w:ascii="Times New Roman" w:hAnsi="Times New Roman" w:cs="Times New Roman"/>
          <w:sz w:val="24"/>
          <w:szCs w:val="24"/>
        </w:rPr>
        <w:t xml:space="preserve">. The interaction between the </w:t>
      </w:r>
      <w:r w:rsidR="005167D6">
        <w:rPr>
          <w:rFonts w:ascii="Times New Roman" w:hAnsi="Times New Roman" w:cs="Times New Roman" w:hint="eastAsia"/>
          <w:sz w:val="24"/>
          <w:szCs w:val="24"/>
        </w:rPr>
        <w:t>genes</w:t>
      </w:r>
      <w:r w:rsidRPr="00B64867">
        <w:rPr>
          <w:rFonts w:ascii="Times New Roman" w:hAnsi="Times New Roman" w:cs="Times New Roman"/>
          <w:sz w:val="24"/>
          <w:szCs w:val="24"/>
        </w:rPr>
        <w:t xml:space="preserve"> and</w:t>
      </w:r>
      <w:r>
        <w:rPr>
          <w:rFonts w:ascii="Times New Roman" w:hAnsi="Times New Roman" w:cs="Times New Roman" w:hint="eastAsia"/>
          <w:sz w:val="24"/>
          <w:szCs w:val="24"/>
        </w:rPr>
        <w:t xml:space="preserve"> </w:t>
      </w:r>
      <w:r w:rsidR="005167D6">
        <w:rPr>
          <w:rFonts w:ascii="Times New Roman" w:hAnsi="Times New Roman" w:cs="Times New Roman"/>
          <w:sz w:val="24"/>
          <w:szCs w:val="24"/>
        </w:rPr>
        <w:t>t</w:t>
      </w:r>
      <w:r w:rsidR="005167D6">
        <w:rPr>
          <w:rFonts w:ascii="Times New Roman" w:hAnsi="Times New Roman" w:cs="Times New Roman" w:hint="eastAsia"/>
          <w:sz w:val="24"/>
          <w:szCs w:val="24"/>
        </w:rPr>
        <w:t>he line</w:t>
      </w:r>
      <w:r w:rsidRPr="00B64867">
        <w:rPr>
          <w:rFonts w:ascii="Times New Roman" w:hAnsi="Times New Roman" w:cs="Times New Roman"/>
          <w:sz w:val="24"/>
          <w:szCs w:val="24"/>
        </w:rPr>
        <w:t xml:space="preserve"> was considered for the SAS model. </w:t>
      </w:r>
      <w:r w:rsidR="0022683F" w:rsidRPr="0022683F">
        <w:rPr>
          <w:rFonts w:ascii="Times New Roman" w:hAnsi="Times New Roman" w:cs="Times New Roman"/>
          <w:sz w:val="24"/>
          <w:szCs w:val="24"/>
        </w:rPr>
        <w:t>The mean separation was performed by</w:t>
      </w:r>
      <w:r w:rsidR="0022683F">
        <w:rPr>
          <w:rFonts w:ascii="Times New Roman" w:hAnsi="Times New Roman" w:cs="Times New Roman"/>
          <w:sz w:val="24"/>
          <w:szCs w:val="24"/>
        </w:rPr>
        <w:t xml:space="preserve"> </w:t>
      </w:r>
      <w:r w:rsidR="0022683F" w:rsidRPr="0022683F">
        <w:rPr>
          <w:rFonts w:ascii="Times New Roman" w:hAnsi="Times New Roman" w:cs="Times New Roman"/>
          <w:sz w:val="24"/>
          <w:szCs w:val="24"/>
        </w:rPr>
        <w:t>Tukey test.</w:t>
      </w:r>
    </w:p>
    <w:p w14:paraId="0F1032DC" w14:textId="77777777" w:rsidR="00B64867" w:rsidRDefault="00B64867" w:rsidP="00651D2F">
      <w:pPr>
        <w:spacing w:after="0" w:line="360" w:lineRule="auto"/>
        <w:rPr>
          <w:rFonts w:ascii="Times New Roman" w:hAnsi="Times New Roman"/>
          <w:sz w:val="36"/>
          <w:szCs w:val="36"/>
        </w:rPr>
      </w:pPr>
    </w:p>
    <w:p w14:paraId="7B7BE834" w14:textId="77777777" w:rsidR="00651D2F" w:rsidRPr="008520F7" w:rsidRDefault="00651D2F" w:rsidP="00651D2F">
      <w:pPr>
        <w:spacing w:after="0" w:line="360" w:lineRule="auto"/>
        <w:rPr>
          <w:rFonts w:ascii="Times New Roman" w:hAnsi="Times New Roman"/>
          <w:sz w:val="36"/>
          <w:szCs w:val="36"/>
        </w:rPr>
      </w:pPr>
      <w:r>
        <w:rPr>
          <w:rFonts w:ascii="Times New Roman" w:hAnsi="Times New Roman" w:hint="eastAsia"/>
          <w:sz w:val="36"/>
          <w:szCs w:val="36"/>
        </w:rPr>
        <w:t>Results</w:t>
      </w:r>
    </w:p>
    <w:p w14:paraId="5B87FB44" w14:textId="77777777" w:rsidR="000C777C" w:rsidRDefault="000C777C" w:rsidP="00680975">
      <w:pPr>
        <w:spacing w:after="0" w:line="360" w:lineRule="auto"/>
        <w:rPr>
          <w:rFonts w:ascii="Times New Roman" w:hAnsi="Times New Roman"/>
          <w:sz w:val="24"/>
          <w:szCs w:val="24"/>
        </w:rPr>
      </w:pPr>
    </w:p>
    <w:p w14:paraId="0ABF3A98" w14:textId="4D4BB091" w:rsidR="000C777C" w:rsidRDefault="004F51D0" w:rsidP="00680975">
      <w:pPr>
        <w:spacing w:after="0" w:line="360" w:lineRule="auto"/>
        <w:rPr>
          <w:rFonts w:ascii="Times New Roman" w:hAnsi="Times New Roman"/>
          <w:b/>
          <w:iCs/>
          <w:sz w:val="24"/>
          <w:szCs w:val="24"/>
          <w:u w:val="single"/>
        </w:rPr>
      </w:pPr>
      <w:r w:rsidRPr="004F51D0">
        <w:rPr>
          <w:rFonts w:ascii="Times New Roman" w:hAnsi="Times New Roman"/>
          <w:b/>
          <w:iCs/>
          <w:sz w:val="24"/>
          <w:szCs w:val="24"/>
          <w:u w:val="single"/>
        </w:rPr>
        <w:t xml:space="preserve">Generation of </w:t>
      </w:r>
      <w:r w:rsidRPr="004F51D0">
        <w:rPr>
          <w:rFonts w:ascii="Times New Roman" w:hAnsi="Times New Roman"/>
          <w:b/>
          <w:i/>
          <w:iCs/>
          <w:sz w:val="24"/>
          <w:szCs w:val="24"/>
          <w:u w:val="single"/>
        </w:rPr>
        <w:t>CHI</w:t>
      </w:r>
      <w:r w:rsidRPr="004F51D0">
        <w:rPr>
          <w:rFonts w:ascii="Times New Roman" w:hAnsi="Times New Roman"/>
          <w:b/>
          <w:iCs/>
          <w:sz w:val="24"/>
          <w:szCs w:val="24"/>
          <w:u w:val="single"/>
        </w:rPr>
        <w:t xml:space="preserve">- and </w:t>
      </w:r>
      <w:r w:rsidR="008C7721">
        <w:rPr>
          <w:rFonts w:ascii="Times New Roman" w:hAnsi="Times New Roman"/>
          <w:b/>
          <w:i/>
          <w:iCs/>
          <w:sz w:val="24"/>
          <w:szCs w:val="24"/>
          <w:u w:val="single"/>
        </w:rPr>
        <w:t>D</w:t>
      </w:r>
      <w:r w:rsidRPr="004F51D0">
        <w:rPr>
          <w:rFonts w:ascii="Times New Roman" w:hAnsi="Times New Roman"/>
          <w:b/>
          <w:i/>
          <w:iCs/>
          <w:sz w:val="24"/>
          <w:szCs w:val="24"/>
          <w:u w:val="single"/>
        </w:rPr>
        <w:t>R</w:t>
      </w:r>
      <w:r w:rsidRPr="004F51D0">
        <w:rPr>
          <w:rFonts w:ascii="Times New Roman" w:hAnsi="Times New Roman"/>
          <w:b/>
          <w:iCs/>
          <w:sz w:val="24"/>
          <w:szCs w:val="24"/>
          <w:u w:val="single"/>
        </w:rPr>
        <w:t>-expressing tomato plants</w:t>
      </w:r>
      <w:r w:rsidR="00F77A45">
        <w:rPr>
          <w:rFonts w:ascii="Times New Roman" w:hAnsi="Times New Roman" w:hint="eastAsia"/>
          <w:b/>
          <w:iCs/>
          <w:sz w:val="24"/>
          <w:szCs w:val="24"/>
          <w:u w:val="single"/>
        </w:rPr>
        <w:t xml:space="preserve"> </w:t>
      </w:r>
    </w:p>
    <w:p w14:paraId="6C538BC6" w14:textId="77777777" w:rsidR="00BD0698" w:rsidRDefault="00BD0698" w:rsidP="00BD0698">
      <w:pPr>
        <w:spacing w:after="0" w:line="360" w:lineRule="auto"/>
        <w:ind w:firstLine="720"/>
        <w:rPr>
          <w:rFonts w:ascii="Times New Roman" w:hAnsi="Times New Roman"/>
          <w:b/>
          <w:iCs/>
          <w:sz w:val="24"/>
          <w:szCs w:val="24"/>
          <w:u w:val="single"/>
        </w:rPr>
      </w:pPr>
    </w:p>
    <w:p w14:paraId="5A1F85FC" w14:textId="6F224741" w:rsidR="00D031D8" w:rsidRDefault="005041A0" w:rsidP="00910109">
      <w:pPr>
        <w:spacing w:after="0" w:line="360" w:lineRule="auto"/>
        <w:ind w:firstLine="720"/>
        <w:rPr>
          <w:rFonts w:ascii="Times New Roman" w:hAnsi="Times New Roman"/>
          <w:iCs/>
          <w:sz w:val="24"/>
          <w:szCs w:val="24"/>
        </w:rPr>
      </w:pPr>
      <w:r>
        <w:rPr>
          <w:rFonts w:ascii="Times New Roman" w:hAnsi="Times New Roman"/>
          <w:iCs/>
          <w:sz w:val="24"/>
          <w:szCs w:val="24"/>
        </w:rPr>
        <w:t>More than 1</w:t>
      </w:r>
      <w:r w:rsidR="005B0DDA" w:rsidRPr="005B0DDA">
        <w:rPr>
          <w:rFonts w:ascii="Times New Roman" w:hAnsi="Times New Roman"/>
          <w:iCs/>
          <w:sz w:val="24"/>
          <w:szCs w:val="24"/>
        </w:rPr>
        <w:t>0 independent trans</w:t>
      </w:r>
      <w:r>
        <w:rPr>
          <w:rFonts w:ascii="Times New Roman" w:hAnsi="Times New Roman"/>
          <w:iCs/>
          <w:sz w:val="24"/>
          <w:szCs w:val="24"/>
        </w:rPr>
        <w:t>genic lines</w:t>
      </w:r>
      <w:r w:rsidR="00FC3524">
        <w:rPr>
          <w:rFonts w:ascii="Times New Roman" w:hAnsi="Times New Roman"/>
          <w:iCs/>
          <w:sz w:val="24"/>
          <w:szCs w:val="24"/>
        </w:rPr>
        <w:t xml:space="preserve"> </w:t>
      </w:r>
      <w:r w:rsidR="00240C9C" w:rsidRPr="00240C9C">
        <w:rPr>
          <w:rFonts w:ascii="Times New Roman" w:hAnsi="Times New Roman"/>
          <w:iCs/>
          <w:sz w:val="24"/>
          <w:szCs w:val="24"/>
        </w:rPr>
        <w:t xml:space="preserve">were generated </w:t>
      </w:r>
      <w:r w:rsidR="00240C9C">
        <w:rPr>
          <w:rFonts w:ascii="Times New Roman" w:hAnsi="Times New Roman"/>
          <w:iCs/>
          <w:sz w:val="24"/>
          <w:szCs w:val="24"/>
        </w:rPr>
        <w:t xml:space="preserve">from </w:t>
      </w:r>
      <w:r w:rsidR="00FC3524" w:rsidRPr="00A30353">
        <w:rPr>
          <w:rFonts w:ascii="Times New Roman" w:hAnsi="Times New Roman"/>
          <w:i/>
          <w:iCs/>
          <w:sz w:val="24"/>
          <w:szCs w:val="24"/>
        </w:rPr>
        <w:t>CHI and Del/</w:t>
      </w:r>
      <w:proofErr w:type="spellStart"/>
      <w:r w:rsidR="00FC3524" w:rsidRPr="00A30353">
        <w:rPr>
          <w:rFonts w:ascii="Times New Roman" w:hAnsi="Times New Roman"/>
          <w:i/>
          <w:iCs/>
          <w:sz w:val="24"/>
          <w:szCs w:val="24"/>
        </w:rPr>
        <w:t>Ros</w:t>
      </w:r>
      <w:proofErr w:type="spellEnd"/>
      <w:r w:rsidR="00240C9C">
        <w:rPr>
          <w:rFonts w:ascii="Times New Roman" w:hAnsi="Times New Roman"/>
          <w:iCs/>
          <w:sz w:val="24"/>
          <w:szCs w:val="24"/>
        </w:rPr>
        <w:t xml:space="preserve"> constructs</w:t>
      </w:r>
      <w:r w:rsidR="00240C9C" w:rsidRPr="00A30353">
        <w:rPr>
          <w:rFonts w:ascii="Times New Roman" w:hAnsi="Times New Roman"/>
          <w:i/>
          <w:iCs/>
          <w:sz w:val="24"/>
          <w:szCs w:val="24"/>
        </w:rPr>
        <w:t>,</w:t>
      </w:r>
      <w:r w:rsidR="00240C9C">
        <w:rPr>
          <w:rFonts w:ascii="Times New Roman" w:hAnsi="Times New Roman"/>
          <w:iCs/>
          <w:sz w:val="24"/>
          <w:szCs w:val="24"/>
        </w:rPr>
        <w:t xml:space="preserve"> separately, </w:t>
      </w:r>
      <w:r>
        <w:rPr>
          <w:rFonts w:ascii="Times New Roman" w:hAnsi="Times New Roman"/>
          <w:iCs/>
          <w:sz w:val="24"/>
          <w:szCs w:val="24"/>
        </w:rPr>
        <w:t>and 2 - 3</w:t>
      </w:r>
      <w:r w:rsidR="005B0DDA" w:rsidRPr="005B0DDA">
        <w:rPr>
          <w:rFonts w:ascii="Times New Roman" w:hAnsi="Times New Roman"/>
          <w:iCs/>
          <w:sz w:val="24"/>
          <w:szCs w:val="24"/>
        </w:rPr>
        <w:t xml:space="preserve"> morphologically normal </w:t>
      </w:r>
      <w:r w:rsidR="00BD0698">
        <w:rPr>
          <w:rFonts w:ascii="Times New Roman" w:hAnsi="Times New Roman"/>
          <w:iCs/>
          <w:sz w:val="24"/>
          <w:szCs w:val="24"/>
        </w:rPr>
        <w:t>and</w:t>
      </w:r>
      <w:r w:rsidR="00061AE3">
        <w:rPr>
          <w:rFonts w:ascii="Times New Roman" w:hAnsi="Times New Roman"/>
          <w:iCs/>
          <w:sz w:val="24"/>
          <w:szCs w:val="24"/>
        </w:rPr>
        <w:t xml:space="preserve"> healthy </w:t>
      </w:r>
      <w:r w:rsidR="005B0DDA" w:rsidRPr="005B0DDA">
        <w:rPr>
          <w:rFonts w:ascii="Times New Roman" w:hAnsi="Times New Roman"/>
          <w:iCs/>
          <w:sz w:val="24"/>
          <w:szCs w:val="24"/>
        </w:rPr>
        <w:t>lines were selected and subject</w:t>
      </w:r>
      <w:r w:rsidR="00EB7702">
        <w:rPr>
          <w:rFonts w:ascii="Times New Roman" w:hAnsi="Times New Roman"/>
          <w:iCs/>
          <w:sz w:val="24"/>
          <w:szCs w:val="24"/>
        </w:rPr>
        <w:t>ed to further analysis</w:t>
      </w:r>
      <w:r w:rsidR="005B0DDA" w:rsidRPr="005B0DDA">
        <w:rPr>
          <w:rFonts w:ascii="Times New Roman" w:hAnsi="Times New Roman"/>
          <w:iCs/>
          <w:sz w:val="24"/>
          <w:szCs w:val="24"/>
        </w:rPr>
        <w:t xml:space="preserve">. </w:t>
      </w:r>
      <w:r w:rsidR="00BD0698">
        <w:rPr>
          <w:rFonts w:ascii="Times New Roman" w:hAnsi="Times New Roman"/>
          <w:iCs/>
          <w:sz w:val="24"/>
          <w:szCs w:val="24"/>
        </w:rPr>
        <w:t>Prior to crossing to combine the genes, the segregation analysi</w:t>
      </w:r>
      <w:r w:rsidR="00910109">
        <w:rPr>
          <w:rFonts w:ascii="Times New Roman" w:hAnsi="Times New Roman"/>
          <w:iCs/>
          <w:sz w:val="24"/>
          <w:szCs w:val="24"/>
        </w:rPr>
        <w:t xml:space="preserve">s was performed at T1 </w:t>
      </w:r>
      <w:r w:rsidR="00240C9C">
        <w:rPr>
          <w:rFonts w:ascii="Times New Roman" w:hAnsi="Times New Roman"/>
          <w:iCs/>
          <w:sz w:val="24"/>
          <w:szCs w:val="24"/>
        </w:rPr>
        <w:t>generation stage</w:t>
      </w:r>
      <w:r w:rsidR="00910109">
        <w:rPr>
          <w:rFonts w:ascii="Times New Roman" w:hAnsi="Times New Roman"/>
          <w:iCs/>
          <w:sz w:val="24"/>
          <w:szCs w:val="24"/>
        </w:rPr>
        <w:t>. The</w:t>
      </w:r>
      <w:r w:rsidR="00BD0698">
        <w:rPr>
          <w:rFonts w:ascii="Times New Roman" w:hAnsi="Times New Roman"/>
          <w:iCs/>
          <w:sz w:val="24"/>
          <w:szCs w:val="24"/>
        </w:rPr>
        <w:t xml:space="preserve"> T1 lines showin</w:t>
      </w:r>
      <w:r w:rsidR="00CE24E9">
        <w:rPr>
          <w:rFonts w:ascii="Times New Roman" w:hAnsi="Times New Roman"/>
          <w:iCs/>
          <w:sz w:val="24"/>
          <w:szCs w:val="24"/>
        </w:rPr>
        <w:t>g 3:1 segregation ratio was chosen</w:t>
      </w:r>
      <w:r w:rsidR="00BD0698">
        <w:rPr>
          <w:rFonts w:ascii="Times New Roman" w:hAnsi="Times New Roman"/>
          <w:iCs/>
          <w:sz w:val="24"/>
          <w:szCs w:val="24"/>
        </w:rPr>
        <w:t xml:space="preserve"> for further crossing to ensure the single transgene insertion.</w:t>
      </w:r>
      <w:r w:rsidR="006B3421">
        <w:rPr>
          <w:rFonts w:ascii="Times New Roman" w:hAnsi="Times New Roman"/>
          <w:iCs/>
          <w:sz w:val="24"/>
          <w:szCs w:val="24"/>
        </w:rPr>
        <w:t xml:space="preserve"> The segregation analysis was carried out</w:t>
      </w:r>
      <w:r w:rsidR="00BD0698">
        <w:rPr>
          <w:rFonts w:ascii="Times New Roman" w:hAnsi="Times New Roman"/>
          <w:iCs/>
          <w:sz w:val="24"/>
          <w:szCs w:val="24"/>
        </w:rPr>
        <w:t xml:space="preserve"> </w:t>
      </w:r>
      <w:r w:rsidR="006B3421" w:rsidRPr="00CE24E9">
        <w:rPr>
          <w:rFonts w:ascii="Times New Roman" w:hAnsi="Times New Roman"/>
          <w:iCs/>
          <w:sz w:val="24"/>
          <w:szCs w:val="24"/>
        </w:rPr>
        <w:t>on 100 mg⁄ L kanamycin selection medium</w:t>
      </w:r>
      <w:r w:rsidR="006B3421">
        <w:rPr>
          <w:rFonts w:ascii="Times New Roman" w:hAnsi="Times New Roman"/>
          <w:iCs/>
          <w:sz w:val="24"/>
          <w:szCs w:val="24"/>
        </w:rPr>
        <w:t xml:space="preserve"> and </w:t>
      </w:r>
      <w:r w:rsidR="00240C9C">
        <w:rPr>
          <w:rFonts w:ascii="Times New Roman" w:hAnsi="Times New Roman"/>
          <w:iCs/>
          <w:sz w:val="24"/>
          <w:szCs w:val="24"/>
        </w:rPr>
        <w:t xml:space="preserve">confirmed </w:t>
      </w:r>
      <w:r w:rsidR="006B3421">
        <w:rPr>
          <w:rFonts w:ascii="Times New Roman" w:hAnsi="Times New Roman"/>
          <w:iCs/>
          <w:sz w:val="24"/>
          <w:szCs w:val="24"/>
        </w:rPr>
        <w:t xml:space="preserve">by reverse transcriptase (RT)-PCR </w:t>
      </w:r>
      <w:r w:rsidR="00A405E5">
        <w:rPr>
          <w:rFonts w:ascii="Times New Roman" w:hAnsi="Times New Roman"/>
          <w:iCs/>
          <w:sz w:val="24"/>
          <w:szCs w:val="24"/>
        </w:rPr>
        <w:lastRenderedPageBreak/>
        <w:t>analysis</w:t>
      </w:r>
      <w:r w:rsidR="00A77FD8">
        <w:rPr>
          <w:rFonts w:ascii="Times New Roman" w:hAnsi="Times New Roman"/>
          <w:iCs/>
          <w:sz w:val="24"/>
          <w:szCs w:val="24"/>
        </w:rPr>
        <w:t xml:space="preserve"> (Fig. 2</w:t>
      </w:r>
      <w:r w:rsidR="000A0843">
        <w:rPr>
          <w:rFonts w:ascii="Times New Roman" w:hAnsi="Times New Roman"/>
          <w:iCs/>
          <w:sz w:val="24"/>
          <w:szCs w:val="24"/>
        </w:rPr>
        <w:t>)</w:t>
      </w:r>
      <w:r w:rsidR="00A405E5">
        <w:rPr>
          <w:rFonts w:ascii="Times New Roman" w:hAnsi="Times New Roman"/>
          <w:iCs/>
          <w:sz w:val="24"/>
          <w:szCs w:val="24"/>
        </w:rPr>
        <w:t xml:space="preserve">. </w:t>
      </w:r>
      <w:r w:rsidR="005D76B4">
        <w:rPr>
          <w:rFonts w:ascii="Times New Roman" w:hAnsi="Times New Roman"/>
          <w:iCs/>
          <w:sz w:val="24"/>
          <w:szCs w:val="24"/>
        </w:rPr>
        <w:t>The F1 CHI x DR is defined as the generation crossed by both T1 transgenic plants.</w:t>
      </w:r>
      <w:r w:rsidR="00910109">
        <w:rPr>
          <w:rFonts w:ascii="Times New Roman" w:hAnsi="Times New Roman"/>
          <w:iCs/>
          <w:sz w:val="24"/>
          <w:szCs w:val="24"/>
        </w:rPr>
        <w:t xml:space="preserve"> </w:t>
      </w:r>
      <w:r w:rsidR="005D76B4">
        <w:rPr>
          <w:rFonts w:ascii="Times New Roman" w:hAnsi="Times New Roman"/>
          <w:iCs/>
          <w:sz w:val="24"/>
          <w:szCs w:val="24"/>
        </w:rPr>
        <w:t xml:space="preserve"> </w:t>
      </w:r>
      <w:r w:rsidR="00934800">
        <w:rPr>
          <w:rFonts w:ascii="Times New Roman" w:hAnsi="Times New Roman"/>
          <w:sz w:val="24"/>
          <w:szCs w:val="24"/>
        </w:rPr>
        <w:t xml:space="preserve">All </w:t>
      </w:r>
      <w:r w:rsidR="00240C9C">
        <w:rPr>
          <w:rFonts w:ascii="Times New Roman" w:hAnsi="Times New Roman"/>
          <w:sz w:val="24"/>
          <w:szCs w:val="24"/>
        </w:rPr>
        <w:t xml:space="preserve">the </w:t>
      </w:r>
      <w:r w:rsidR="00934800">
        <w:rPr>
          <w:rFonts w:ascii="Times New Roman" w:hAnsi="Times New Roman"/>
          <w:sz w:val="24"/>
          <w:szCs w:val="24"/>
        </w:rPr>
        <w:t>stacked and unstacked genes were stably transmitted to the next generations.</w:t>
      </w:r>
    </w:p>
    <w:p w14:paraId="6537995B" w14:textId="434F9064" w:rsidR="005978D1" w:rsidRDefault="00270844" w:rsidP="0041493E">
      <w:pPr>
        <w:spacing w:after="0" w:line="360" w:lineRule="auto"/>
        <w:ind w:firstLine="720"/>
        <w:rPr>
          <w:rFonts w:ascii="Times New Roman" w:hAnsi="Times New Roman"/>
          <w:sz w:val="24"/>
          <w:szCs w:val="24"/>
        </w:rPr>
      </w:pPr>
      <w:r>
        <w:rPr>
          <w:rFonts w:ascii="Times New Roman" w:hAnsi="Times New Roman"/>
          <w:sz w:val="24"/>
          <w:szCs w:val="24"/>
        </w:rPr>
        <w:t xml:space="preserve">The shape and weight of all </w:t>
      </w:r>
      <w:r w:rsidR="00240C9C">
        <w:rPr>
          <w:rFonts w:ascii="Times New Roman" w:hAnsi="Times New Roman"/>
          <w:sz w:val="24"/>
          <w:szCs w:val="24"/>
        </w:rPr>
        <w:t xml:space="preserve">the </w:t>
      </w:r>
      <w:r>
        <w:rPr>
          <w:rFonts w:ascii="Times New Roman" w:hAnsi="Times New Roman"/>
          <w:sz w:val="24"/>
          <w:szCs w:val="24"/>
        </w:rPr>
        <w:t>transgenic</w:t>
      </w:r>
      <w:r w:rsidR="00910109">
        <w:rPr>
          <w:rFonts w:ascii="Times New Roman" w:hAnsi="Times New Roman"/>
          <w:sz w:val="24"/>
          <w:szCs w:val="24"/>
        </w:rPr>
        <w:t xml:space="preserve"> and crossed</w:t>
      </w:r>
      <w:r>
        <w:rPr>
          <w:rFonts w:ascii="Times New Roman" w:hAnsi="Times New Roman"/>
          <w:sz w:val="24"/>
          <w:szCs w:val="24"/>
        </w:rPr>
        <w:t xml:space="preserve"> tomatoes </w:t>
      </w:r>
      <w:r w:rsidR="00762ED6">
        <w:rPr>
          <w:rFonts w:ascii="Times New Roman" w:eastAsia="SimSun" w:hAnsi="Times New Roman"/>
          <w:sz w:val="24"/>
          <w:szCs w:val="24"/>
          <w:lang w:eastAsia="zh-CN"/>
        </w:rPr>
        <w:t xml:space="preserve">were </w:t>
      </w:r>
      <w:r>
        <w:rPr>
          <w:rFonts w:ascii="Times New Roman" w:eastAsia="SimSun" w:hAnsi="Times New Roman" w:hint="eastAsia"/>
          <w:sz w:val="24"/>
          <w:szCs w:val="24"/>
          <w:lang w:eastAsia="zh-CN"/>
        </w:rPr>
        <w:t xml:space="preserve">indistinguishable from </w:t>
      </w:r>
      <w:r w:rsidR="0064624A">
        <w:rPr>
          <w:rFonts w:ascii="Times New Roman" w:eastAsia="SimSun" w:hAnsi="Times New Roman"/>
          <w:sz w:val="24"/>
          <w:szCs w:val="24"/>
          <w:lang w:eastAsia="zh-CN"/>
        </w:rPr>
        <w:t xml:space="preserve">those </w:t>
      </w:r>
      <w:r>
        <w:rPr>
          <w:rFonts w:ascii="Times New Roman" w:eastAsia="SimSun" w:hAnsi="Times New Roman" w:hint="eastAsia"/>
          <w:sz w:val="24"/>
          <w:szCs w:val="24"/>
          <w:lang w:eastAsia="zh-CN"/>
        </w:rPr>
        <w:t>of</w:t>
      </w:r>
      <w:r>
        <w:rPr>
          <w:rFonts w:ascii="Times New Roman" w:hAnsi="Times New Roman"/>
          <w:sz w:val="24"/>
          <w:szCs w:val="24"/>
        </w:rPr>
        <w:t xml:space="preserve"> the wild</w:t>
      </w:r>
      <w:r w:rsidR="0064624A">
        <w:rPr>
          <w:rFonts w:ascii="Times New Roman" w:eastAsia="SimSun" w:hAnsi="Times New Roman"/>
          <w:sz w:val="24"/>
          <w:szCs w:val="24"/>
          <w:lang w:eastAsia="zh-CN"/>
        </w:rPr>
        <w:t xml:space="preserve"> </w:t>
      </w:r>
      <w:r>
        <w:rPr>
          <w:rFonts w:ascii="Times New Roman" w:hAnsi="Times New Roman"/>
          <w:sz w:val="24"/>
          <w:szCs w:val="24"/>
        </w:rPr>
        <w:t>type</w:t>
      </w:r>
      <w:r w:rsidR="00583A06">
        <w:rPr>
          <w:rFonts w:ascii="Times New Roman" w:hAnsi="Times New Roman"/>
          <w:sz w:val="24"/>
          <w:szCs w:val="24"/>
        </w:rPr>
        <w:t xml:space="preserve"> plants</w:t>
      </w:r>
      <w:r>
        <w:rPr>
          <w:rFonts w:ascii="Times New Roman" w:hAnsi="Times New Roman"/>
          <w:sz w:val="24"/>
          <w:szCs w:val="24"/>
        </w:rPr>
        <w:t xml:space="preserve"> (Fig</w:t>
      </w:r>
      <w:r w:rsidR="00947CA1">
        <w:rPr>
          <w:rFonts w:ascii="Times New Roman" w:hAnsi="Times New Roman"/>
          <w:sz w:val="24"/>
          <w:szCs w:val="24"/>
        </w:rPr>
        <w:t>.</w:t>
      </w:r>
      <w:r>
        <w:rPr>
          <w:rFonts w:ascii="Times New Roman" w:hAnsi="Times New Roman"/>
          <w:sz w:val="24"/>
          <w:szCs w:val="24"/>
        </w:rPr>
        <w:t xml:space="preserve"> </w:t>
      </w:r>
      <w:r w:rsidR="00910109">
        <w:rPr>
          <w:rFonts w:ascii="Times New Roman" w:hAnsi="Times New Roman" w:hint="eastAsia"/>
          <w:sz w:val="24"/>
          <w:szCs w:val="24"/>
        </w:rPr>
        <w:t>3</w:t>
      </w:r>
      <w:r w:rsidR="00910109">
        <w:rPr>
          <w:rFonts w:ascii="Times New Roman" w:hAnsi="Times New Roman"/>
          <w:sz w:val="24"/>
          <w:szCs w:val="24"/>
        </w:rPr>
        <w:t xml:space="preserve"> a, b, c</w:t>
      </w:r>
      <w:r w:rsidR="000A18D2">
        <w:rPr>
          <w:rFonts w:ascii="Times New Roman" w:hAnsi="Times New Roman"/>
          <w:sz w:val="24"/>
          <w:szCs w:val="24"/>
        </w:rPr>
        <w:t xml:space="preserve">, </w:t>
      </w:r>
      <w:r w:rsidR="00787762">
        <w:rPr>
          <w:rFonts w:ascii="Times New Roman" w:hAnsi="Times New Roman" w:hint="eastAsia"/>
          <w:sz w:val="24"/>
          <w:szCs w:val="24"/>
        </w:rPr>
        <w:t>Fig</w:t>
      </w:r>
      <w:r w:rsidR="00881D46">
        <w:rPr>
          <w:rFonts w:ascii="Times New Roman" w:hAnsi="Times New Roman"/>
          <w:sz w:val="24"/>
          <w:szCs w:val="24"/>
        </w:rPr>
        <w:t>.</w:t>
      </w:r>
      <w:r w:rsidR="00910109">
        <w:rPr>
          <w:rFonts w:ascii="Times New Roman" w:hAnsi="Times New Roman" w:hint="eastAsia"/>
          <w:sz w:val="24"/>
          <w:szCs w:val="24"/>
        </w:rPr>
        <w:t xml:space="preserve"> 4</w:t>
      </w:r>
      <w:r w:rsidR="000A18D2">
        <w:rPr>
          <w:rFonts w:ascii="Times New Roman" w:hAnsi="Times New Roman"/>
          <w:sz w:val="24"/>
          <w:szCs w:val="24"/>
        </w:rPr>
        <w:t xml:space="preserve"> and Table 1</w:t>
      </w:r>
      <w:r>
        <w:rPr>
          <w:rFonts w:ascii="Times New Roman" w:hAnsi="Times New Roman"/>
          <w:sz w:val="24"/>
          <w:szCs w:val="24"/>
        </w:rPr>
        <w:t xml:space="preserve">). </w:t>
      </w:r>
      <w:r w:rsidR="00B45CAA">
        <w:rPr>
          <w:rFonts w:ascii="Times New Roman" w:hAnsi="Times New Roman"/>
          <w:sz w:val="24"/>
          <w:szCs w:val="24"/>
        </w:rPr>
        <w:t xml:space="preserve"> </w:t>
      </w:r>
      <w:del w:id="15" w:author="Jiarui Li" w:date="2016-06-12T08:21:00Z">
        <w:r w:rsidR="005456DC" w:rsidDel="003E043A">
          <w:rPr>
            <w:rFonts w:ascii="Times New Roman" w:hAnsi="Times New Roman"/>
            <w:sz w:val="24"/>
            <w:szCs w:val="24"/>
          </w:rPr>
          <w:delText xml:space="preserve">Also, there </w:delText>
        </w:r>
        <w:r w:rsidR="00583A06" w:rsidDel="003E043A">
          <w:rPr>
            <w:rFonts w:ascii="Times New Roman" w:hAnsi="Times New Roman"/>
            <w:sz w:val="24"/>
            <w:szCs w:val="24"/>
          </w:rPr>
          <w:delText xml:space="preserve">was </w:delText>
        </w:r>
        <w:r w:rsidR="005456DC" w:rsidDel="003E043A">
          <w:rPr>
            <w:rFonts w:ascii="Times New Roman" w:hAnsi="Times New Roman"/>
            <w:sz w:val="24"/>
            <w:szCs w:val="24"/>
          </w:rPr>
          <w:delText>no significant difference</w:delText>
        </w:r>
        <w:r w:rsidR="00583A06" w:rsidDel="003E043A">
          <w:rPr>
            <w:rFonts w:ascii="Times New Roman" w:hAnsi="Times New Roman"/>
            <w:sz w:val="24"/>
            <w:szCs w:val="24"/>
          </w:rPr>
          <w:delText>s</w:delText>
        </w:r>
        <w:r w:rsidR="005456DC" w:rsidDel="003E043A">
          <w:rPr>
            <w:rFonts w:ascii="Times New Roman" w:hAnsi="Times New Roman"/>
            <w:sz w:val="24"/>
            <w:szCs w:val="24"/>
          </w:rPr>
          <w:delText xml:space="preserve"> in liking of color or texture between them and </w:delText>
        </w:r>
        <w:r w:rsidR="009241C2" w:rsidDel="003E043A">
          <w:rPr>
            <w:rFonts w:ascii="Times New Roman" w:hAnsi="Times New Roman"/>
            <w:sz w:val="24"/>
            <w:szCs w:val="24"/>
          </w:rPr>
          <w:delText xml:space="preserve">the flavor and overall liking of CHI tomatoes are marginally higher over DR and wild type </w:delText>
        </w:r>
        <w:r w:rsidR="009241C2" w:rsidDel="003E043A">
          <w:rPr>
            <w:rFonts w:ascii="Times New Roman" w:hAnsi="Times New Roman"/>
            <w:sz w:val="24"/>
            <w:szCs w:val="24"/>
          </w:rPr>
          <w:fldChar w:fldCharType="begin"/>
        </w:r>
        <w:r w:rsidR="007F7C47" w:rsidDel="003E043A">
          <w:rPr>
            <w:rFonts w:ascii="Times New Roman" w:hAnsi="Times New Roman"/>
            <w:sz w:val="24"/>
            <w:szCs w:val="24"/>
          </w:rPr>
          <w:delInstrText xml:space="preserve"> ADDIN EN.CITE &lt;EndNote&gt;&lt;Cite&gt;&lt;Author&gt;Lim&lt;/Author&gt;&lt;Year&gt;2014 Accepted&lt;/Year&gt;&lt;RecNum&gt;387&lt;/RecNum&gt;&lt;DisplayText&gt;(Lim et al. 2014)&lt;/DisplayText&gt;&lt;record&gt;&lt;rec-number&gt;387&lt;/rec-number&gt;&lt;foreign-keys&gt;&lt;key app="EN" db-id="w2xtaw557wwfrreeratptzs8t5atprsfrdde"&gt;387&lt;/key&gt;&lt;/foreign-keys&gt;&lt;ref-type name="Journal Article"&gt;17&lt;/ref-type&gt;&lt;contributors&gt;&lt;authors&gt;&lt;author&gt;Lim, Wansang&lt;/author&gt;&lt;author&gt;Miller, Rebecca&lt;/author&gt;&lt;author&gt;Park, Jungeun&lt;/author&gt;&lt;author&gt;Park, Sunghun&lt;/author&gt;&lt;/authors&gt;&lt;/contributors&gt;&lt;titles&gt;&lt;title&gt;Consumer Sensory Analysis of High Flavonoid Transgenic Tomatoes&lt;/title&gt;&lt;secondary-title&gt;J Food Sci&lt;/secondary-title&gt;&lt;/titles&gt;&lt;periodical&gt;&lt;full-title&gt;J Food Sci&lt;/full-title&gt;&lt;/periodical&gt;&lt;pages&gt;1212-1217&lt;/pages&gt;&lt;volume&gt;79&lt;/volume&gt;&lt;number&gt;6&lt;/number&gt;&lt;dates&gt;&lt;year&gt;2014&lt;/year&gt;&lt;/dates&gt;&lt;urls&gt;&lt;/urls&gt;&lt;/record&gt;&lt;/Cite&gt;&lt;/EndNote&gt;</w:delInstrText>
        </w:r>
        <w:r w:rsidR="009241C2" w:rsidDel="003E043A">
          <w:rPr>
            <w:rFonts w:ascii="Times New Roman" w:hAnsi="Times New Roman"/>
            <w:sz w:val="24"/>
            <w:szCs w:val="24"/>
          </w:rPr>
          <w:fldChar w:fldCharType="separate"/>
        </w:r>
        <w:r w:rsidR="007F7C47" w:rsidDel="003E043A">
          <w:rPr>
            <w:rFonts w:ascii="Times New Roman" w:hAnsi="Times New Roman"/>
            <w:noProof/>
            <w:sz w:val="24"/>
            <w:szCs w:val="24"/>
          </w:rPr>
          <w:delText>(</w:delText>
        </w:r>
      </w:del>
      <w:r w:rsidR="008463C2">
        <w:rPr>
          <w:rFonts w:ascii="Times New Roman" w:hAnsi="Times New Roman"/>
          <w:noProof/>
          <w:sz w:val="24"/>
          <w:szCs w:val="24"/>
        </w:rPr>
        <w:fldChar w:fldCharType="begin"/>
      </w:r>
      <w:r w:rsidR="008463C2">
        <w:rPr>
          <w:rFonts w:ascii="Times New Roman" w:hAnsi="Times New Roman"/>
          <w:noProof/>
          <w:sz w:val="24"/>
          <w:szCs w:val="24"/>
        </w:rPr>
        <w:instrText xml:space="preserve"> HYPERLINK \l "_ENREF_16" \o "Lim, 2014 #387" </w:instrText>
      </w:r>
      <w:r w:rsidR="008463C2">
        <w:rPr>
          <w:rFonts w:ascii="Times New Roman" w:hAnsi="Times New Roman"/>
          <w:noProof/>
          <w:sz w:val="24"/>
          <w:szCs w:val="24"/>
        </w:rPr>
        <w:fldChar w:fldCharType="separate"/>
      </w:r>
      <w:del w:id="16" w:author="Jiarui Li" w:date="2016-06-12T08:21:00Z">
        <w:r w:rsidR="008463C2" w:rsidDel="003E043A">
          <w:rPr>
            <w:rFonts w:ascii="Times New Roman" w:hAnsi="Times New Roman"/>
            <w:noProof/>
            <w:sz w:val="24"/>
            <w:szCs w:val="24"/>
          </w:rPr>
          <w:delText>Lim et al. 2014</w:delText>
        </w:r>
      </w:del>
      <w:r w:rsidR="008463C2">
        <w:rPr>
          <w:rFonts w:ascii="Times New Roman" w:hAnsi="Times New Roman"/>
          <w:noProof/>
          <w:sz w:val="24"/>
          <w:szCs w:val="24"/>
        </w:rPr>
        <w:fldChar w:fldCharType="end"/>
      </w:r>
      <w:del w:id="17" w:author="Jiarui Li" w:date="2016-06-12T08:21:00Z">
        <w:r w:rsidR="007F7C47" w:rsidDel="003E043A">
          <w:rPr>
            <w:rFonts w:ascii="Times New Roman" w:hAnsi="Times New Roman"/>
            <w:noProof/>
            <w:sz w:val="24"/>
            <w:szCs w:val="24"/>
          </w:rPr>
          <w:delText>)</w:delText>
        </w:r>
        <w:r w:rsidR="009241C2" w:rsidDel="003E043A">
          <w:rPr>
            <w:rFonts w:ascii="Times New Roman" w:hAnsi="Times New Roman"/>
            <w:sz w:val="24"/>
            <w:szCs w:val="24"/>
          </w:rPr>
          <w:fldChar w:fldCharType="end"/>
        </w:r>
        <w:r w:rsidR="009241C2" w:rsidDel="003E043A">
          <w:rPr>
            <w:rFonts w:ascii="Times New Roman" w:hAnsi="Times New Roman"/>
            <w:sz w:val="24"/>
            <w:szCs w:val="24"/>
          </w:rPr>
          <w:delText xml:space="preserve">. </w:delText>
        </w:r>
        <w:r w:rsidR="0041493E" w:rsidDel="003E043A">
          <w:rPr>
            <w:rFonts w:ascii="Times New Roman" w:hAnsi="Times New Roman"/>
            <w:sz w:val="24"/>
            <w:szCs w:val="24"/>
          </w:rPr>
          <w:delText xml:space="preserve"> </w:delText>
        </w:r>
      </w:del>
      <w:r w:rsidR="00A414E9">
        <w:rPr>
          <w:rFonts w:ascii="Times New Roman" w:hAnsi="Times New Roman" w:hint="eastAsia"/>
          <w:sz w:val="24"/>
          <w:szCs w:val="24"/>
        </w:rPr>
        <w:t xml:space="preserve">All of the </w:t>
      </w:r>
      <w:r w:rsidR="00A009DE">
        <w:rPr>
          <w:rFonts w:ascii="Times New Roman" w:hAnsi="Times New Roman" w:hint="eastAsia"/>
          <w:sz w:val="24"/>
          <w:szCs w:val="24"/>
        </w:rPr>
        <w:t>T</w:t>
      </w:r>
      <w:r w:rsidR="009241C2">
        <w:rPr>
          <w:rFonts w:ascii="Times New Roman" w:hAnsi="Times New Roman"/>
          <w:sz w:val="24"/>
          <w:szCs w:val="24"/>
        </w:rPr>
        <w:t xml:space="preserve">0, </w:t>
      </w:r>
      <w:r w:rsidR="00583A06">
        <w:rPr>
          <w:rFonts w:ascii="Times New Roman" w:hAnsi="Times New Roman"/>
          <w:sz w:val="24"/>
          <w:szCs w:val="24"/>
        </w:rPr>
        <w:t>T</w:t>
      </w:r>
      <w:r w:rsidR="009241C2">
        <w:rPr>
          <w:rFonts w:ascii="Times New Roman" w:hAnsi="Times New Roman"/>
          <w:sz w:val="24"/>
          <w:szCs w:val="24"/>
        </w:rPr>
        <w:t xml:space="preserve">1 and </w:t>
      </w:r>
      <w:r w:rsidR="00583A06">
        <w:rPr>
          <w:rFonts w:ascii="Times New Roman" w:hAnsi="Times New Roman"/>
          <w:sz w:val="24"/>
          <w:szCs w:val="24"/>
        </w:rPr>
        <w:t>T</w:t>
      </w:r>
      <w:r w:rsidR="00A009DE">
        <w:rPr>
          <w:rFonts w:ascii="Times New Roman" w:hAnsi="Times New Roman" w:hint="eastAsia"/>
          <w:sz w:val="24"/>
          <w:szCs w:val="24"/>
        </w:rPr>
        <w:t>2 and F</w:t>
      </w:r>
      <w:r w:rsidR="006176CB">
        <w:rPr>
          <w:rFonts w:ascii="Times New Roman" w:hAnsi="Times New Roman"/>
          <w:sz w:val="24"/>
          <w:szCs w:val="24"/>
        </w:rPr>
        <w:t xml:space="preserve">1 and </w:t>
      </w:r>
      <w:r w:rsidR="00583A06">
        <w:rPr>
          <w:rFonts w:ascii="Times New Roman" w:hAnsi="Times New Roman"/>
          <w:sz w:val="24"/>
          <w:szCs w:val="24"/>
        </w:rPr>
        <w:t>F</w:t>
      </w:r>
      <w:r w:rsidR="00A009DE">
        <w:rPr>
          <w:rFonts w:ascii="Times New Roman" w:hAnsi="Times New Roman" w:hint="eastAsia"/>
          <w:sz w:val="24"/>
          <w:szCs w:val="24"/>
        </w:rPr>
        <w:t xml:space="preserve">2 </w:t>
      </w:r>
      <w:r w:rsidR="00A414E9">
        <w:rPr>
          <w:rFonts w:ascii="Times New Roman" w:hAnsi="Times New Roman"/>
          <w:sz w:val="24"/>
          <w:szCs w:val="24"/>
        </w:rPr>
        <w:t>transgenic</w:t>
      </w:r>
      <w:r w:rsidR="0041493E">
        <w:rPr>
          <w:rFonts w:ascii="Times New Roman" w:hAnsi="Times New Roman"/>
          <w:sz w:val="24"/>
          <w:szCs w:val="24"/>
        </w:rPr>
        <w:t xml:space="preserve"> and crossed</w:t>
      </w:r>
      <w:r w:rsidR="00A414E9">
        <w:rPr>
          <w:rFonts w:ascii="Times New Roman" w:hAnsi="Times New Roman" w:hint="eastAsia"/>
          <w:sz w:val="24"/>
          <w:szCs w:val="24"/>
        </w:rPr>
        <w:t xml:space="preserve"> lines </w:t>
      </w:r>
      <w:r w:rsidR="0064624A">
        <w:rPr>
          <w:rFonts w:ascii="Times New Roman" w:hAnsi="Times New Roman"/>
          <w:sz w:val="24"/>
          <w:szCs w:val="24"/>
        </w:rPr>
        <w:t xml:space="preserve">developed as many </w:t>
      </w:r>
      <w:r w:rsidR="00AB2E5B">
        <w:rPr>
          <w:rFonts w:ascii="Times New Roman" w:hAnsi="Times New Roman" w:hint="eastAsia"/>
          <w:sz w:val="24"/>
          <w:szCs w:val="24"/>
        </w:rPr>
        <w:t xml:space="preserve">seeds as </w:t>
      </w:r>
      <w:r w:rsidR="0064624A">
        <w:rPr>
          <w:rFonts w:ascii="Times New Roman" w:hAnsi="Times New Roman"/>
          <w:sz w:val="24"/>
          <w:szCs w:val="24"/>
        </w:rPr>
        <w:t xml:space="preserve">the </w:t>
      </w:r>
      <w:r w:rsidR="00AB2E5B">
        <w:rPr>
          <w:rFonts w:ascii="Times New Roman" w:hAnsi="Times New Roman" w:hint="eastAsia"/>
          <w:sz w:val="24"/>
          <w:szCs w:val="24"/>
        </w:rPr>
        <w:t>wild type</w:t>
      </w:r>
      <w:r w:rsidR="00583A06">
        <w:rPr>
          <w:rFonts w:ascii="Times New Roman" w:hAnsi="Times New Roman"/>
          <w:sz w:val="24"/>
          <w:szCs w:val="24"/>
        </w:rPr>
        <w:t xml:space="preserve"> plants</w:t>
      </w:r>
      <w:r w:rsidR="00AB2E5B">
        <w:rPr>
          <w:rFonts w:ascii="Times New Roman" w:hAnsi="Times New Roman" w:hint="eastAsia"/>
          <w:sz w:val="24"/>
          <w:szCs w:val="24"/>
        </w:rPr>
        <w:t xml:space="preserve"> (Fig</w:t>
      </w:r>
      <w:r w:rsidR="00947CA1">
        <w:rPr>
          <w:rFonts w:ascii="Times New Roman" w:hAnsi="Times New Roman"/>
          <w:sz w:val="24"/>
          <w:szCs w:val="24"/>
        </w:rPr>
        <w:t>.</w:t>
      </w:r>
      <w:r w:rsidR="006176CB">
        <w:rPr>
          <w:rFonts w:ascii="Times New Roman" w:hAnsi="Times New Roman" w:hint="eastAsia"/>
          <w:sz w:val="24"/>
          <w:szCs w:val="24"/>
        </w:rPr>
        <w:t xml:space="preserve"> 3</w:t>
      </w:r>
      <w:r w:rsidR="00A414E9">
        <w:rPr>
          <w:rFonts w:ascii="Times New Roman" w:hAnsi="Times New Roman" w:hint="eastAsia"/>
          <w:sz w:val="24"/>
          <w:szCs w:val="24"/>
        </w:rPr>
        <w:t>b)</w:t>
      </w:r>
      <w:r w:rsidR="00617258">
        <w:rPr>
          <w:rFonts w:ascii="Times New Roman" w:hAnsi="Times New Roman" w:hint="eastAsia"/>
          <w:sz w:val="24"/>
          <w:szCs w:val="24"/>
        </w:rPr>
        <w:t xml:space="preserve">. </w:t>
      </w:r>
      <w:r w:rsidR="009D30A9">
        <w:rPr>
          <w:rFonts w:ascii="Times New Roman" w:hAnsi="Times New Roman"/>
          <w:sz w:val="24"/>
          <w:szCs w:val="24"/>
        </w:rPr>
        <w:t xml:space="preserve"> </w:t>
      </w:r>
      <w:r w:rsidR="005978D1">
        <w:rPr>
          <w:rFonts w:ascii="Times New Roman" w:hAnsi="Times New Roman" w:hint="eastAsia"/>
          <w:sz w:val="24"/>
          <w:szCs w:val="24"/>
        </w:rPr>
        <w:t xml:space="preserve">The </w:t>
      </w:r>
      <w:r w:rsidR="009E3425">
        <w:rPr>
          <w:rFonts w:ascii="Times New Roman" w:hAnsi="Times New Roman" w:hint="eastAsia"/>
          <w:sz w:val="24"/>
          <w:szCs w:val="24"/>
        </w:rPr>
        <w:t>out</w:t>
      </w:r>
      <w:r w:rsidR="009E3425">
        <w:rPr>
          <w:rFonts w:ascii="Times New Roman" w:hAnsi="Times New Roman"/>
          <w:sz w:val="24"/>
          <w:szCs w:val="24"/>
        </w:rPr>
        <w:t>er</w:t>
      </w:r>
      <w:r w:rsidR="009E3425">
        <w:rPr>
          <w:rFonts w:ascii="Times New Roman" w:hAnsi="Times New Roman" w:hint="eastAsia"/>
          <w:sz w:val="24"/>
          <w:szCs w:val="24"/>
        </w:rPr>
        <w:t xml:space="preserve"> </w:t>
      </w:r>
      <w:r w:rsidR="00F66740">
        <w:rPr>
          <w:rFonts w:ascii="Times New Roman" w:hAnsi="Times New Roman" w:hint="eastAsia"/>
          <w:sz w:val="24"/>
          <w:szCs w:val="24"/>
        </w:rPr>
        <w:t>peel</w:t>
      </w:r>
      <w:r w:rsidR="005978D1">
        <w:rPr>
          <w:rFonts w:ascii="Times New Roman" w:hAnsi="Times New Roman" w:hint="eastAsia"/>
          <w:sz w:val="24"/>
          <w:szCs w:val="24"/>
        </w:rPr>
        <w:t xml:space="preserve"> color of </w:t>
      </w:r>
      <w:r w:rsidR="0064624A">
        <w:rPr>
          <w:rFonts w:ascii="Times New Roman" w:hAnsi="Times New Roman"/>
          <w:sz w:val="24"/>
          <w:szCs w:val="24"/>
        </w:rPr>
        <w:t xml:space="preserve">the </w:t>
      </w:r>
      <w:r w:rsidR="006027E7">
        <w:rPr>
          <w:rFonts w:ascii="Times New Roman" w:hAnsi="Times New Roman" w:hint="eastAsia"/>
          <w:sz w:val="24"/>
          <w:szCs w:val="24"/>
        </w:rPr>
        <w:t xml:space="preserve">transgenic </w:t>
      </w:r>
      <w:r w:rsidR="0013059B" w:rsidRPr="0013059B">
        <w:rPr>
          <w:rFonts w:ascii="Times New Roman" w:hAnsi="Times New Roman" w:hint="eastAsia"/>
          <w:sz w:val="24"/>
          <w:szCs w:val="24"/>
        </w:rPr>
        <w:t>DR and CHI/DR</w:t>
      </w:r>
      <w:r w:rsidR="006027E7">
        <w:rPr>
          <w:rFonts w:ascii="Times New Roman" w:hAnsi="Times New Roman" w:hint="eastAsia"/>
          <w:sz w:val="24"/>
          <w:szCs w:val="24"/>
        </w:rPr>
        <w:t xml:space="preserve"> tomato</w:t>
      </w:r>
      <w:r w:rsidR="0064624A">
        <w:rPr>
          <w:rFonts w:ascii="Times New Roman" w:hAnsi="Times New Roman"/>
          <w:sz w:val="24"/>
          <w:szCs w:val="24"/>
        </w:rPr>
        <w:t>es</w:t>
      </w:r>
      <w:r w:rsidR="005978D1">
        <w:rPr>
          <w:rFonts w:ascii="Times New Roman" w:hAnsi="Times New Roman" w:hint="eastAsia"/>
          <w:sz w:val="24"/>
          <w:szCs w:val="24"/>
        </w:rPr>
        <w:t xml:space="preserve"> </w:t>
      </w:r>
      <w:r w:rsidR="00762ED6">
        <w:rPr>
          <w:rFonts w:ascii="Times New Roman" w:hAnsi="Times New Roman"/>
          <w:sz w:val="24"/>
          <w:szCs w:val="24"/>
        </w:rPr>
        <w:t>were</w:t>
      </w:r>
      <w:r w:rsidR="009D30A9">
        <w:rPr>
          <w:rFonts w:ascii="Times New Roman" w:hAnsi="Times New Roman"/>
          <w:sz w:val="24"/>
          <w:szCs w:val="24"/>
        </w:rPr>
        <w:t xml:space="preserve"> purple </w:t>
      </w:r>
      <w:r w:rsidR="005978D1">
        <w:rPr>
          <w:rFonts w:ascii="Times New Roman" w:hAnsi="Times New Roman" w:hint="eastAsia"/>
          <w:sz w:val="24"/>
          <w:szCs w:val="24"/>
        </w:rPr>
        <w:t xml:space="preserve">and </w:t>
      </w:r>
      <w:r w:rsidR="009D30A9">
        <w:rPr>
          <w:rFonts w:ascii="Times New Roman" w:hAnsi="Times New Roman"/>
          <w:sz w:val="24"/>
          <w:szCs w:val="24"/>
        </w:rPr>
        <w:t>indigo</w:t>
      </w:r>
      <w:r w:rsidR="009D30A9">
        <w:rPr>
          <w:rFonts w:ascii="Times New Roman" w:hAnsi="Times New Roman" w:hint="eastAsia"/>
          <w:sz w:val="24"/>
          <w:szCs w:val="24"/>
        </w:rPr>
        <w:t>,</w:t>
      </w:r>
      <w:r w:rsidR="005978D1">
        <w:rPr>
          <w:rFonts w:ascii="Times New Roman" w:hAnsi="Times New Roman" w:hint="eastAsia"/>
          <w:sz w:val="24"/>
          <w:szCs w:val="24"/>
        </w:rPr>
        <w:t xml:space="preserve"> respectively</w:t>
      </w:r>
      <w:r w:rsidR="00AB2E5B">
        <w:rPr>
          <w:rFonts w:ascii="Times New Roman" w:hAnsi="Times New Roman" w:hint="eastAsia"/>
          <w:sz w:val="24"/>
          <w:szCs w:val="24"/>
        </w:rPr>
        <w:t xml:space="preserve"> (Fig</w:t>
      </w:r>
      <w:r w:rsidR="0013059B">
        <w:rPr>
          <w:rFonts w:ascii="Times New Roman" w:hAnsi="Times New Roman"/>
          <w:sz w:val="24"/>
          <w:szCs w:val="24"/>
        </w:rPr>
        <w:t>.</w:t>
      </w:r>
      <w:r w:rsidR="009D30A9">
        <w:rPr>
          <w:rFonts w:ascii="Times New Roman" w:hAnsi="Times New Roman" w:hint="eastAsia"/>
          <w:sz w:val="24"/>
          <w:szCs w:val="24"/>
        </w:rPr>
        <w:t xml:space="preserve"> 3</w:t>
      </w:r>
      <w:r w:rsidR="00617258">
        <w:rPr>
          <w:rFonts w:ascii="Times New Roman" w:hAnsi="Times New Roman" w:hint="eastAsia"/>
          <w:sz w:val="24"/>
          <w:szCs w:val="24"/>
        </w:rPr>
        <w:t>a</w:t>
      </w:r>
      <w:r w:rsidR="009D30A9">
        <w:rPr>
          <w:rFonts w:ascii="Times New Roman" w:hAnsi="Times New Roman"/>
          <w:sz w:val="24"/>
          <w:szCs w:val="24"/>
        </w:rPr>
        <w:t xml:space="preserve"> and Fig 4 c and d</w:t>
      </w:r>
      <w:r w:rsidR="005978D1">
        <w:rPr>
          <w:rFonts w:ascii="Times New Roman" w:hAnsi="Times New Roman" w:hint="eastAsia"/>
          <w:sz w:val="24"/>
          <w:szCs w:val="24"/>
        </w:rPr>
        <w:t>).</w:t>
      </w:r>
      <w:r w:rsidR="00D235CF">
        <w:rPr>
          <w:rFonts w:ascii="Times New Roman" w:hAnsi="Times New Roman" w:hint="eastAsia"/>
          <w:sz w:val="24"/>
          <w:szCs w:val="24"/>
        </w:rPr>
        <w:t xml:space="preserve"> </w:t>
      </w:r>
      <w:r w:rsidR="009D30A9">
        <w:rPr>
          <w:rFonts w:ascii="Times New Roman" w:hAnsi="Times New Roman"/>
          <w:sz w:val="24"/>
          <w:szCs w:val="24"/>
        </w:rPr>
        <w:t xml:space="preserve"> </w:t>
      </w:r>
      <w:r w:rsidR="005978D1">
        <w:rPr>
          <w:rFonts w:ascii="Times New Roman" w:hAnsi="Times New Roman" w:hint="eastAsia"/>
          <w:sz w:val="24"/>
          <w:szCs w:val="24"/>
        </w:rPr>
        <w:t xml:space="preserve"> </w:t>
      </w:r>
      <w:r w:rsidR="000005F1">
        <w:rPr>
          <w:rFonts w:ascii="Times New Roman" w:hAnsi="Times New Roman" w:hint="eastAsia"/>
          <w:sz w:val="24"/>
          <w:szCs w:val="24"/>
        </w:rPr>
        <w:t>Also, the flesh</w:t>
      </w:r>
      <w:r w:rsidR="00DE3289">
        <w:rPr>
          <w:rFonts w:ascii="Times New Roman" w:hAnsi="Times New Roman" w:hint="eastAsia"/>
          <w:sz w:val="24"/>
          <w:szCs w:val="24"/>
        </w:rPr>
        <w:t xml:space="preserve"> color</w:t>
      </w:r>
      <w:r w:rsidR="000005F1">
        <w:rPr>
          <w:rFonts w:ascii="Times New Roman" w:hAnsi="Times New Roman" w:hint="eastAsia"/>
          <w:sz w:val="24"/>
          <w:szCs w:val="24"/>
        </w:rPr>
        <w:t xml:space="preserve"> of </w:t>
      </w:r>
      <w:r w:rsidR="0064624A">
        <w:rPr>
          <w:rFonts w:ascii="Times New Roman" w:hAnsi="Times New Roman"/>
          <w:sz w:val="24"/>
          <w:szCs w:val="24"/>
        </w:rPr>
        <w:t xml:space="preserve">the </w:t>
      </w:r>
      <w:r w:rsidR="00A57D51">
        <w:rPr>
          <w:rFonts w:ascii="Times New Roman" w:hAnsi="Times New Roman" w:hint="eastAsia"/>
          <w:sz w:val="24"/>
          <w:szCs w:val="24"/>
        </w:rPr>
        <w:t xml:space="preserve">CHI/DR </w:t>
      </w:r>
      <w:r w:rsidR="0064624A">
        <w:rPr>
          <w:rFonts w:ascii="Times New Roman" w:hAnsi="Times New Roman"/>
          <w:sz w:val="24"/>
          <w:szCs w:val="24"/>
        </w:rPr>
        <w:t xml:space="preserve">tomato </w:t>
      </w:r>
      <w:r w:rsidR="00762ED6">
        <w:rPr>
          <w:rFonts w:ascii="Times New Roman" w:hAnsi="Times New Roman"/>
          <w:sz w:val="24"/>
          <w:szCs w:val="24"/>
        </w:rPr>
        <w:t>wa</w:t>
      </w:r>
      <w:r w:rsidR="00A57D51">
        <w:rPr>
          <w:rFonts w:ascii="Times New Roman" w:hAnsi="Times New Roman" w:hint="eastAsia"/>
          <w:sz w:val="24"/>
          <w:szCs w:val="24"/>
        </w:rPr>
        <w:t xml:space="preserve">s </w:t>
      </w:r>
      <w:r w:rsidR="00A57D51">
        <w:rPr>
          <w:rFonts w:ascii="Times New Roman" w:hAnsi="Times New Roman"/>
          <w:sz w:val="24"/>
          <w:szCs w:val="24"/>
        </w:rPr>
        <w:t>conspicuously</w:t>
      </w:r>
      <w:r w:rsidR="000005F1">
        <w:rPr>
          <w:rFonts w:ascii="Times New Roman" w:hAnsi="Times New Roman" w:hint="eastAsia"/>
          <w:sz w:val="24"/>
          <w:szCs w:val="24"/>
        </w:rPr>
        <w:t xml:space="preserve"> darker than</w:t>
      </w:r>
      <w:r w:rsidR="003E17F1">
        <w:rPr>
          <w:rFonts w:ascii="Times New Roman" w:hAnsi="Times New Roman" w:hint="eastAsia"/>
          <w:sz w:val="24"/>
          <w:szCs w:val="24"/>
        </w:rPr>
        <w:t xml:space="preserve"> </w:t>
      </w:r>
      <w:r w:rsidR="0064624A">
        <w:rPr>
          <w:rFonts w:ascii="Times New Roman" w:hAnsi="Times New Roman"/>
          <w:sz w:val="24"/>
          <w:szCs w:val="24"/>
        </w:rPr>
        <w:t xml:space="preserve">that of the </w:t>
      </w:r>
      <w:r w:rsidR="00AB2E5B">
        <w:rPr>
          <w:rFonts w:ascii="Times New Roman" w:hAnsi="Times New Roman" w:hint="eastAsia"/>
          <w:sz w:val="24"/>
          <w:szCs w:val="24"/>
        </w:rPr>
        <w:t xml:space="preserve">DR </w:t>
      </w:r>
      <w:r w:rsidR="0064624A">
        <w:rPr>
          <w:rFonts w:ascii="Times New Roman" w:hAnsi="Times New Roman"/>
          <w:sz w:val="24"/>
          <w:szCs w:val="24"/>
        </w:rPr>
        <w:t xml:space="preserve">tomato </w:t>
      </w:r>
      <w:r w:rsidR="00AB2E5B">
        <w:rPr>
          <w:rFonts w:ascii="Times New Roman" w:hAnsi="Times New Roman" w:hint="eastAsia"/>
          <w:sz w:val="24"/>
          <w:szCs w:val="24"/>
        </w:rPr>
        <w:t>(Fig</w:t>
      </w:r>
      <w:r w:rsidR="0013059B">
        <w:rPr>
          <w:rFonts w:ascii="Times New Roman" w:hAnsi="Times New Roman"/>
          <w:sz w:val="24"/>
          <w:szCs w:val="24"/>
        </w:rPr>
        <w:t>.</w:t>
      </w:r>
      <w:r w:rsidR="00A77FD8">
        <w:rPr>
          <w:rFonts w:ascii="Times New Roman" w:hAnsi="Times New Roman" w:hint="eastAsia"/>
          <w:sz w:val="24"/>
          <w:szCs w:val="24"/>
        </w:rPr>
        <w:t xml:space="preserve"> 3c</w:t>
      </w:r>
      <w:r w:rsidR="00A57D51">
        <w:rPr>
          <w:rFonts w:ascii="Times New Roman" w:hAnsi="Times New Roman" w:hint="eastAsia"/>
          <w:sz w:val="24"/>
          <w:szCs w:val="24"/>
        </w:rPr>
        <w:t xml:space="preserve">). </w:t>
      </w:r>
      <w:r w:rsidR="005978D1">
        <w:rPr>
          <w:rFonts w:ascii="Times New Roman" w:hAnsi="Times New Roman" w:hint="eastAsia"/>
          <w:sz w:val="24"/>
          <w:szCs w:val="24"/>
        </w:rPr>
        <w:t xml:space="preserve">The </w:t>
      </w:r>
      <w:r w:rsidR="00617258">
        <w:rPr>
          <w:rFonts w:ascii="Times New Roman" w:hAnsi="Times New Roman" w:hint="eastAsia"/>
          <w:sz w:val="24"/>
          <w:szCs w:val="24"/>
        </w:rPr>
        <w:t xml:space="preserve">colors of </w:t>
      </w:r>
      <w:r w:rsidR="0064624A">
        <w:rPr>
          <w:rFonts w:ascii="Times New Roman" w:hAnsi="Times New Roman"/>
          <w:sz w:val="24"/>
          <w:szCs w:val="24"/>
        </w:rPr>
        <w:t xml:space="preserve">the </w:t>
      </w:r>
      <w:r w:rsidR="00617258">
        <w:rPr>
          <w:rFonts w:ascii="Times New Roman" w:hAnsi="Times New Roman" w:hint="eastAsia"/>
          <w:sz w:val="24"/>
          <w:szCs w:val="24"/>
        </w:rPr>
        <w:t xml:space="preserve">anthocyanin </w:t>
      </w:r>
      <w:r w:rsidR="0064624A">
        <w:rPr>
          <w:rFonts w:ascii="Times New Roman" w:hAnsi="Times New Roman"/>
          <w:sz w:val="24"/>
          <w:szCs w:val="24"/>
        </w:rPr>
        <w:t xml:space="preserve">extracted from the </w:t>
      </w:r>
      <w:r w:rsidR="00F66740">
        <w:rPr>
          <w:rFonts w:ascii="Times New Roman" w:hAnsi="Times New Roman" w:hint="eastAsia"/>
          <w:sz w:val="24"/>
          <w:szCs w:val="24"/>
        </w:rPr>
        <w:t>peel</w:t>
      </w:r>
      <w:r w:rsidR="000005F1">
        <w:rPr>
          <w:rFonts w:ascii="Times New Roman" w:hAnsi="Times New Roman" w:hint="eastAsia"/>
          <w:sz w:val="24"/>
          <w:szCs w:val="24"/>
        </w:rPr>
        <w:t xml:space="preserve"> and </w:t>
      </w:r>
      <w:r w:rsidR="0064624A">
        <w:rPr>
          <w:rFonts w:ascii="Times New Roman" w:hAnsi="Times New Roman"/>
          <w:sz w:val="24"/>
          <w:szCs w:val="24"/>
        </w:rPr>
        <w:t xml:space="preserve">the </w:t>
      </w:r>
      <w:r w:rsidR="000005F1">
        <w:rPr>
          <w:rFonts w:ascii="Times New Roman" w:hAnsi="Times New Roman" w:hint="eastAsia"/>
          <w:sz w:val="24"/>
          <w:szCs w:val="24"/>
        </w:rPr>
        <w:t xml:space="preserve">flesh </w:t>
      </w:r>
      <w:r w:rsidR="00BE2E6F">
        <w:rPr>
          <w:rFonts w:ascii="Times New Roman" w:hAnsi="Times New Roman" w:hint="eastAsia"/>
          <w:sz w:val="24"/>
          <w:szCs w:val="24"/>
        </w:rPr>
        <w:t xml:space="preserve">showed similar tendency with the </w:t>
      </w:r>
      <w:r w:rsidR="00F66740">
        <w:rPr>
          <w:rFonts w:ascii="Times New Roman" w:hAnsi="Times New Roman" w:hint="eastAsia"/>
          <w:sz w:val="24"/>
          <w:szCs w:val="24"/>
        </w:rPr>
        <w:t>peel</w:t>
      </w:r>
      <w:r w:rsidR="00BE2E6F">
        <w:rPr>
          <w:rFonts w:ascii="Times New Roman" w:hAnsi="Times New Roman" w:hint="eastAsia"/>
          <w:sz w:val="24"/>
          <w:szCs w:val="24"/>
        </w:rPr>
        <w:t xml:space="preserve"> and flesh color </w:t>
      </w:r>
      <w:r w:rsidR="000005F1">
        <w:rPr>
          <w:rFonts w:ascii="Times New Roman" w:hAnsi="Times New Roman" w:hint="eastAsia"/>
          <w:sz w:val="24"/>
          <w:szCs w:val="24"/>
        </w:rPr>
        <w:t>(Fig</w:t>
      </w:r>
      <w:r w:rsidR="0013059B">
        <w:rPr>
          <w:rFonts w:ascii="Times New Roman" w:hAnsi="Times New Roman"/>
          <w:sz w:val="24"/>
          <w:szCs w:val="24"/>
        </w:rPr>
        <w:t>.</w:t>
      </w:r>
      <w:r w:rsidR="009D30A9">
        <w:rPr>
          <w:rFonts w:ascii="Times New Roman" w:hAnsi="Times New Roman" w:hint="eastAsia"/>
          <w:sz w:val="24"/>
          <w:szCs w:val="24"/>
        </w:rPr>
        <w:t xml:space="preserve"> 3</w:t>
      </w:r>
      <w:r w:rsidR="000005F1">
        <w:rPr>
          <w:rFonts w:ascii="Times New Roman" w:hAnsi="Times New Roman" w:hint="eastAsia"/>
          <w:sz w:val="24"/>
          <w:szCs w:val="24"/>
        </w:rPr>
        <w:t>d)</w:t>
      </w:r>
      <w:r w:rsidR="004C76B4">
        <w:rPr>
          <w:rFonts w:ascii="Times New Roman" w:hAnsi="Times New Roman" w:hint="eastAsia"/>
          <w:sz w:val="24"/>
          <w:szCs w:val="24"/>
        </w:rPr>
        <w:t>.</w:t>
      </w:r>
    </w:p>
    <w:p w14:paraId="1D2AABFC" w14:textId="77777777" w:rsidR="00934800" w:rsidRDefault="00934800" w:rsidP="006B0011">
      <w:pPr>
        <w:spacing w:after="0" w:line="360" w:lineRule="auto"/>
        <w:rPr>
          <w:rFonts w:ascii="Times New Roman" w:hAnsi="Times New Roman"/>
          <w:sz w:val="24"/>
          <w:szCs w:val="24"/>
        </w:rPr>
      </w:pPr>
    </w:p>
    <w:p w14:paraId="1BB7F762" w14:textId="77777777" w:rsidR="006B0011" w:rsidRPr="00552361" w:rsidRDefault="006B0011" w:rsidP="006B0011">
      <w:pPr>
        <w:spacing w:after="0" w:line="360" w:lineRule="auto"/>
        <w:rPr>
          <w:rFonts w:ascii="Times New Roman" w:hAnsi="Times New Roman"/>
          <w:b/>
          <w:sz w:val="24"/>
          <w:szCs w:val="24"/>
          <w:u w:val="single"/>
        </w:rPr>
      </w:pPr>
      <w:r>
        <w:rPr>
          <w:rFonts w:ascii="Times New Roman" w:hAnsi="Times New Roman"/>
          <w:b/>
          <w:sz w:val="24"/>
          <w:szCs w:val="24"/>
          <w:u w:val="single"/>
        </w:rPr>
        <w:t>Total anthocyanin content</w:t>
      </w:r>
      <w:r w:rsidR="008C7721">
        <w:rPr>
          <w:rFonts w:ascii="Times New Roman" w:hAnsi="Times New Roman"/>
          <w:b/>
          <w:sz w:val="24"/>
          <w:szCs w:val="24"/>
          <w:u w:val="single"/>
        </w:rPr>
        <w:t xml:space="preserve"> in </w:t>
      </w:r>
      <w:r w:rsidR="008C7721" w:rsidRPr="008C7721">
        <w:rPr>
          <w:rFonts w:ascii="Times New Roman" w:hAnsi="Times New Roman" w:hint="eastAsia"/>
          <w:b/>
          <w:i/>
          <w:sz w:val="24"/>
          <w:szCs w:val="24"/>
          <w:u w:val="single"/>
        </w:rPr>
        <w:t>CHI/DR</w:t>
      </w:r>
      <w:r w:rsidR="008C7721">
        <w:rPr>
          <w:rFonts w:ascii="Times New Roman" w:hAnsi="Times New Roman"/>
          <w:b/>
          <w:sz w:val="24"/>
          <w:szCs w:val="24"/>
          <w:u w:val="single"/>
        </w:rPr>
        <w:t>-expressing tomatoes</w:t>
      </w:r>
    </w:p>
    <w:p w14:paraId="7B9A18FB" w14:textId="13DD52B5" w:rsidR="000C0E7C" w:rsidRDefault="0064624A" w:rsidP="00500691">
      <w:pPr>
        <w:spacing w:after="0" w:line="360" w:lineRule="auto"/>
        <w:ind w:firstLine="720"/>
        <w:rPr>
          <w:rFonts w:ascii="Times New Roman" w:hAnsi="Times New Roman"/>
          <w:sz w:val="24"/>
          <w:szCs w:val="24"/>
        </w:rPr>
      </w:pPr>
      <w:r>
        <w:rPr>
          <w:rFonts w:ascii="Times New Roman" w:hAnsi="Times New Roman"/>
          <w:sz w:val="24"/>
          <w:szCs w:val="24"/>
        </w:rPr>
        <w:t xml:space="preserve">There was approximately 100 times and 400 times </w:t>
      </w:r>
      <w:r w:rsidR="00762ED6">
        <w:rPr>
          <w:rFonts w:ascii="Times New Roman" w:hAnsi="Times New Roman"/>
          <w:sz w:val="24"/>
          <w:szCs w:val="24"/>
        </w:rPr>
        <w:t xml:space="preserve">more </w:t>
      </w:r>
      <w:r w:rsidR="00E10017">
        <w:rPr>
          <w:rFonts w:ascii="Times New Roman" w:hAnsi="Times New Roman" w:hint="eastAsia"/>
          <w:sz w:val="24"/>
          <w:szCs w:val="24"/>
        </w:rPr>
        <w:t xml:space="preserve">total </w:t>
      </w:r>
      <w:r w:rsidR="00E10017">
        <w:rPr>
          <w:rFonts w:ascii="Times New Roman" w:hAnsi="Times New Roman"/>
          <w:sz w:val="24"/>
          <w:szCs w:val="24"/>
        </w:rPr>
        <w:t>anthocyanin</w:t>
      </w:r>
      <w:r w:rsidR="00E10017">
        <w:rPr>
          <w:rFonts w:ascii="Times New Roman" w:hAnsi="Times New Roman" w:hint="eastAsia"/>
          <w:sz w:val="24"/>
          <w:szCs w:val="24"/>
        </w:rPr>
        <w:t xml:space="preserve"> content in </w:t>
      </w:r>
      <w:r>
        <w:rPr>
          <w:rFonts w:ascii="Times New Roman" w:hAnsi="Times New Roman"/>
          <w:sz w:val="24"/>
          <w:szCs w:val="24"/>
        </w:rPr>
        <w:t xml:space="preserve">the </w:t>
      </w:r>
      <w:r w:rsidR="00F66740">
        <w:rPr>
          <w:rFonts w:ascii="Times New Roman" w:hAnsi="Times New Roman" w:hint="eastAsia"/>
          <w:sz w:val="24"/>
          <w:szCs w:val="24"/>
        </w:rPr>
        <w:t>peel</w:t>
      </w:r>
      <w:r w:rsidR="00E10017">
        <w:rPr>
          <w:rFonts w:ascii="Times New Roman" w:hAnsi="Times New Roman" w:hint="eastAsia"/>
          <w:sz w:val="24"/>
          <w:szCs w:val="24"/>
        </w:rPr>
        <w:t xml:space="preserve"> </w:t>
      </w:r>
      <w:r>
        <w:rPr>
          <w:rFonts w:ascii="Times New Roman" w:hAnsi="Times New Roman"/>
          <w:sz w:val="24"/>
          <w:szCs w:val="24"/>
        </w:rPr>
        <w:t xml:space="preserve">of the </w:t>
      </w:r>
      <w:r w:rsidR="00E10017">
        <w:rPr>
          <w:rFonts w:ascii="Times New Roman" w:hAnsi="Times New Roman" w:hint="eastAsia"/>
          <w:sz w:val="24"/>
          <w:szCs w:val="24"/>
        </w:rPr>
        <w:t>DR</w:t>
      </w:r>
      <w:r w:rsidR="00E353C0">
        <w:rPr>
          <w:rFonts w:ascii="Times New Roman" w:hAnsi="Times New Roman" w:hint="eastAsia"/>
          <w:sz w:val="24"/>
          <w:szCs w:val="24"/>
        </w:rPr>
        <w:t xml:space="preserve"> (T2)</w:t>
      </w:r>
      <w:r w:rsidR="00E10017">
        <w:rPr>
          <w:rFonts w:ascii="Times New Roman" w:hAnsi="Times New Roman" w:hint="eastAsia"/>
          <w:sz w:val="24"/>
          <w:szCs w:val="24"/>
        </w:rPr>
        <w:t xml:space="preserve"> and CHI/DR lines</w:t>
      </w:r>
      <w:r w:rsidR="00E353C0">
        <w:rPr>
          <w:rFonts w:ascii="Times New Roman" w:hAnsi="Times New Roman" w:hint="eastAsia"/>
          <w:sz w:val="24"/>
          <w:szCs w:val="24"/>
        </w:rPr>
        <w:t xml:space="preserve"> (F1 and F2</w:t>
      </w:r>
      <w:r w:rsidR="00E353C0">
        <w:rPr>
          <w:rStyle w:val="CommentReference"/>
          <w:rFonts w:ascii="Calibri" w:eastAsia="맑은 고딕" w:hAnsi="Calibri" w:cs="Times New Roman" w:hint="eastAsia"/>
        </w:rPr>
        <w:t xml:space="preserve">, </w:t>
      </w:r>
      <w:r w:rsidR="00E10017">
        <w:rPr>
          <w:rFonts w:ascii="Times New Roman" w:hAnsi="Times New Roman" w:hint="eastAsia"/>
          <w:sz w:val="24"/>
          <w:szCs w:val="24"/>
        </w:rPr>
        <w:t xml:space="preserve">Fig </w:t>
      </w:r>
      <w:r w:rsidR="00BD1408">
        <w:rPr>
          <w:rFonts w:ascii="Times New Roman" w:hAnsi="Times New Roman" w:hint="eastAsia"/>
          <w:sz w:val="24"/>
          <w:szCs w:val="24"/>
        </w:rPr>
        <w:t>5</w:t>
      </w:r>
      <w:r w:rsidR="007226EB">
        <w:rPr>
          <w:rFonts w:ascii="Times New Roman" w:hAnsi="Times New Roman" w:hint="eastAsia"/>
          <w:sz w:val="24"/>
          <w:szCs w:val="24"/>
        </w:rPr>
        <w:t xml:space="preserve"> </w:t>
      </w:r>
      <w:proofErr w:type="gramStart"/>
      <w:r w:rsidR="007226EB">
        <w:rPr>
          <w:rFonts w:ascii="Times New Roman" w:hAnsi="Times New Roman" w:hint="eastAsia"/>
          <w:sz w:val="24"/>
          <w:szCs w:val="24"/>
        </w:rPr>
        <w:t>a</w:t>
      </w:r>
      <w:proofErr w:type="gramEnd"/>
      <w:r w:rsidR="007226EB">
        <w:rPr>
          <w:rFonts w:ascii="Times New Roman" w:hAnsi="Times New Roman" w:hint="eastAsia"/>
          <w:sz w:val="24"/>
          <w:szCs w:val="24"/>
        </w:rPr>
        <w:t xml:space="preserve"> and b</w:t>
      </w:r>
      <w:r w:rsidR="00E10017">
        <w:rPr>
          <w:rFonts w:ascii="Times New Roman" w:hAnsi="Times New Roman" w:hint="eastAsia"/>
          <w:sz w:val="24"/>
          <w:szCs w:val="24"/>
        </w:rPr>
        <w:t>), respectively</w:t>
      </w:r>
      <w:r w:rsidR="006E4906">
        <w:rPr>
          <w:rFonts w:ascii="Times New Roman" w:hAnsi="Times New Roman"/>
          <w:sz w:val="24"/>
          <w:szCs w:val="24"/>
        </w:rPr>
        <w:t>,</w:t>
      </w:r>
      <w:r w:rsidR="00612BF2">
        <w:rPr>
          <w:rFonts w:ascii="Times New Roman" w:hAnsi="Times New Roman"/>
          <w:sz w:val="24"/>
          <w:szCs w:val="24"/>
        </w:rPr>
        <w:t xml:space="preserve"> as compared to wild type</w:t>
      </w:r>
      <w:r w:rsidR="004772A7">
        <w:rPr>
          <w:rFonts w:ascii="Times New Roman" w:hAnsi="Times New Roman"/>
          <w:sz w:val="24"/>
          <w:szCs w:val="24"/>
        </w:rPr>
        <w:t xml:space="preserve"> plants</w:t>
      </w:r>
      <w:r w:rsidR="00612BF2">
        <w:rPr>
          <w:rFonts w:ascii="Times New Roman" w:hAnsi="Times New Roman"/>
          <w:sz w:val="24"/>
          <w:szCs w:val="24"/>
        </w:rPr>
        <w:t xml:space="preserve">. </w:t>
      </w:r>
      <w:r w:rsidR="00E10017">
        <w:rPr>
          <w:rFonts w:ascii="Times New Roman" w:hAnsi="Times New Roman" w:hint="eastAsia"/>
          <w:sz w:val="24"/>
          <w:szCs w:val="24"/>
        </w:rPr>
        <w:t xml:space="preserve"> </w:t>
      </w:r>
      <w:r>
        <w:rPr>
          <w:rFonts w:ascii="Times New Roman" w:hAnsi="Times New Roman"/>
          <w:sz w:val="24"/>
          <w:szCs w:val="24"/>
        </w:rPr>
        <w:t xml:space="preserve">There was approximately 120 times and 260 times </w:t>
      </w:r>
      <w:r w:rsidR="00762ED6">
        <w:rPr>
          <w:rFonts w:ascii="Times New Roman" w:hAnsi="Times New Roman"/>
          <w:sz w:val="24"/>
          <w:szCs w:val="24"/>
        </w:rPr>
        <w:t xml:space="preserve">more </w:t>
      </w:r>
      <w:r w:rsidR="000C0E7C">
        <w:rPr>
          <w:rFonts w:ascii="Times New Roman" w:hAnsi="Times New Roman" w:hint="eastAsia"/>
          <w:sz w:val="24"/>
          <w:szCs w:val="24"/>
        </w:rPr>
        <w:t xml:space="preserve">total anthocyanin content in </w:t>
      </w:r>
      <w:r>
        <w:rPr>
          <w:rFonts w:ascii="Times New Roman" w:hAnsi="Times New Roman"/>
          <w:sz w:val="24"/>
          <w:szCs w:val="24"/>
        </w:rPr>
        <w:t xml:space="preserve">the </w:t>
      </w:r>
      <w:r w:rsidR="000C0E7C">
        <w:rPr>
          <w:rFonts w:ascii="Times New Roman" w:hAnsi="Times New Roman" w:hint="eastAsia"/>
          <w:sz w:val="24"/>
          <w:szCs w:val="24"/>
        </w:rPr>
        <w:t xml:space="preserve">flesh </w:t>
      </w:r>
      <w:r w:rsidR="001E5989">
        <w:rPr>
          <w:rFonts w:ascii="Times New Roman" w:hAnsi="Times New Roman"/>
          <w:sz w:val="24"/>
          <w:szCs w:val="24"/>
        </w:rPr>
        <w:t xml:space="preserve">of </w:t>
      </w:r>
      <w:r>
        <w:rPr>
          <w:rFonts w:ascii="Times New Roman" w:hAnsi="Times New Roman"/>
          <w:sz w:val="24"/>
          <w:szCs w:val="24"/>
        </w:rPr>
        <w:t xml:space="preserve">the </w:t>
      </w:r>
      <w:r w:rsidR="00ED167B">
        <w:rPr>
          <w:rFonts w:ascii="Times New Roman" w:hAnsi="Times New Roman" w:hint="eastAsia"/>
          <w:sz w:val="24"/>
          <w:szCs w:val="24"/>
        </w:rPr>
        <w:t>DR and CHI/DR lines</w:t>
      </w:r>
      <w:ins w:id="18" w:author="Jiarui Li" w:date="2016-06-12T08:22:00Z">
        <w:r w:rsidR="003E043A">
          <w:rPr>
            <w:rFonts w:ascii="Times New Roman" w:hAnsi="Times New Roman"/>
            <w:sz w:val="24"/>
            <w:szCs w:val="24"/>
          </w:rPr>
          <w:t xml:space="preserve"> than the wild type plants</w:t>
        </w:r>
      </w:ins>
      <w:r w:rsidR="00ED167B">
        <w:rPr>
          <w:rFonts w:ascii="Times New Roman" w:hAnsi="Times New Roman" w:hint="eastAsia"/>
          <w:sz w:val="24"/>
          <w:szCs w:val="24"/>
        </w:rPr>
        <w:t xml:space="preserve">, respectively. </w:t>
      </w:r>
      <w:r w:rsidR="00837BEE">
        <w:rPr>
          <w:rFonts w:ascii="Times New Roman" w:hAnsi="Times New Roman"/>
          <w:sz w:val="24"/>
          <w:szCs w:val="24"/>
        </w:rPr>
        <w:t xml:space="preserve"> </w:t>
      </w:r>
      <w:r w:rsidR="00ED167B">
        <w:rPr>
          <w:rFonts w:ascii="Times New Roman" w:hAnsi="Times New Roman" w:hint="eastAsia"/>
          <w:sz w:val="24"/>
          <w:szCs w:val="24"/>
        </w:rPr>
        <w:t xml:space="preserve">The anthocyanin content </w:t>
      </w:r>
      <w:r w:rsidR="001E5989">
        <w:rPr>
          <w:rFonts w:ascii="Times New Roman" w:hAnsi="Times New Roman"/>
          <w:sz w:val="24"/>
          <w:szCs w:val="24"/>
        </w:rPr>
        <w:t xml:space="preserve">was </w:t>
      </w:r>
      <w:r w:rsidR="00ED167B">
        <w:rPr>
          <w:rFonts w:ascii="Times New Roman" w:hAnsi="Times New Roman" w:hint="eastAsia"/>
          <w:sz w:val="24"/>
          <w:szCs w:val="24"/>
        </w:rPr>
        <w:t xml:space="preserve">almost </w:t>
      </w:r>
      <w:r w:rsidR="001E5989">
        <w:rPr>
          <w:rFonts w:ascii="Times New Roman" w:hAnsi="Times New Roman"/>
          <w:sz w:val="24"/>
          <w:szCs w:val="24"/>
        </w:rPr>
        <w:t>un</w:t>
      </w:r>
      <w:r w:rsidR="00ED167B">
        <w:rPr>
          <w:rFonts w:ascii="Times New Roman" w:hAnsi="Times New Roman"/>
          <w:sz w:val="24"/>
          <w:szCs w:val="24"/>
        </w:rPr>
        <w:t>traceable</w:t>
      </w:r>
      <w:r w:rsidR="007B1289">
        <w:rPr>
          <w:rFonts w:ascii="Times New Roman" w:hAnsi="Times New Roman" w:hint="eastAsia"/>
          <w:sz w:val="24"/>
          <w:szCs w:val="24"/>
        </w:rPr>
        <w:t xml:space="preserve"> in wild type</w:t>
      </w:r>
      <w:r w:rsidR="004772A7">
        <w:rPr>
          <w:rFonts w:ascii="Times New Roman" w:hAnsi="Times New Roman"/>
          <w:sz w:val="24"/>
          <w:szCs w:val="24"/>
        </w:rPr>
        <w:t xml:space="preserve"> plants</w:t>
      </w:r>
      <w:r w:rsidR="00ED167B">
        <w:rPr>
          <w:rFonts w:ascii="Times New Roman" w:hAnsi="Times New Roman" w:hint="eastAsia"/>
          <w:sz w:val="24"/>
          <w:szCs w:val="24"/>
        </w:rPr>
        <w:t xml:space="preserve">. </w:t>
      </w:r>
      <w:r w:rsidR="00C86F52">
        <w:rPr>
          <w:rFonts w:ascii="Times New Roman" w:hAnsi="Times New Roman" w:hint="eastAsia"/>
          <w:sz w:val="24"/>
          <w:szCs w:val="24"/>
        </w:rPr>
        <w:t xml:space="preserve">There </w:t>
      </w:r>
      <w:r w:rsidR="001E5989">
        <w:rPr>
          <w:rFonts w:ascii="Times New Roman" w:hAnsi="Times New Roman"/>
          <w:sz w:val="24"/>
          <w:szCs w:val="24"/>
        </w:rPr>
        <w:t xml:space="preserve">were </w:t>
      </w:r>
      <w:r w:rsidR="00C86F52">
        <w:rPr>
          <w:rFonts w:ascii="Times New Roman" w:hAnsi="Times New Roman" w:hint="eastAsia"/>
          <w:sz w:val="24"/>
          <w:szCs w:val="24"/>
        </w:rPr>
        <w:t>no significant difference</w:t>
      </w:r>
      <w:r w:rsidR="00A03CC7">
        <w:rPr>
          <w:rFonts w:ascii="Times New Roman" w:hAnsi="Times New Roman" w:hint="eastAsia"/>
          <w:sz w:val="24"/>
          <w:szCs w:val="24"/>
        </w:rPr>
        <w:t>s</w:t>
      </w:r>
      <w:r w:rsidR="006E4906">
        <w:rPr>
          <w:rFonts w:ascii="Times New Roman" w:hAnsi="Times New Roman"/>
          <w:sz w:val="24"/>
          <w:szCs w:val="24"/>
        </w:rPr>
        <w:t xml:space="preserve"> between </w:t>
      </w:r>
      <w:r w:rsidR="004772A7">
        <w:rPr>
          <w:rFonts w:ascii="Times New Roman" w:hAnsi="Times New Roman"/>
          <w:sz w:val="24"/>
          <w:szCs w:val="24"/>
        </w:rPr>
        <w:t xml:space="preserve">different transgenic </w:t>
      </w:r>
      <w:r w:rsidR="006E4906">
        <w:rPr>
          <w:rFonts w:ascii="Times New Roman" w:hAnsi="Times New Roman"/>
          <w:sz w:val="24"/>
          <w:szCs w:val="24"/>
        </w:rPr>
        <w:t>lines</w:t>
      </w:r>
      <w:r w:rsidR="00C86F52">
        <w:rPr>
          <w:rFonts w:ascii="Times New Roman" w:hAnsi="Times New Roman" w:hint="eastAsia"/>
          <w:sz w:val="24"/>
          <w:szCs w:val="24"/>
        </w:rPr>
        <w:t xml:space="preserve"> </w:t>
      </w:r>
      <w:r w:rsidR="004772A7">
        <w:rPr>
          <w:rFonts w:ascii="Times New Roman" w:hAnsi="Times New Roman"/>
          <w:sz w:val="24"/>
          <w:szCs w:val="24"/>
        </w:rPr>
        <w:t xml:space="preserve">for </w:t>
      </w:r>
      <w:r w:rsidR="00A03CC7">
        <w:rPr>
          <w:rFonts w:ascii="Times New Roman" w:hAnsi="Times New Roman" w:hint="eastAsia"/>
          <w:sz w:val="24"/>
          <w:szCs w:val="24"/>
        </w:rPr>
        <w:t xml:space="preserve">each gene. </w:t>
      </w:r>
      <w:r w:rsidR="00837BEE">
        <w:rPr>
          <w:rFonts w:ascii="Times New Roman" w:hAnsi="Times New Roman"/>
          <w:sz w:val="24"/>
          <w:szCs w:val="24"/>
        </w:rPr>
        <w:t xml:space="preserve"> </w:t>
      </w:r>
      <w:r w:rsidR="00A03CC7">
        <w:rPr>
          <w:rFonts w:ascii="Times New Roman" w:hAnsi="Times New Roman" w:hint="eastAsia"/>
          <w:sz w:val="24"/>
          <w:szCs w:val="24"/>
        </w:rPr>
        <w:t xml:space="preserve">All </w:t>
      </w:r>
      <w:r w:rsidR="006D0370">
        <w:rPr>
          <w:rFonts w:ascii="Times New Roman" w:hAnsi="Times New Roman"/>
          <w:sz w:val="24"/>
          <w:szCs w:val="24"/>
        </w:rPr>
        <w:t xml:space="preserve">the </w:t>
      </w:r>
      <w:r w:rsidR="00A03CC7">
        <w:rPr>
          <w:rFonts w:ascii="Times New Roman" w:hAnsi="Times New Roman" w:hint="eastAsia"/>
          <w:sz w:val="24"/>
          <w:szCs w:val="24"/>
        </w:rPr>
        <w:t xml:space="preserve">CHI/DR lines </w:t>
      </w:r>
      <w:r w:rsidR="001E5989">
        <w:rPr>
          <w:rFonts w:ascii="Times New Roman" w:hAnsi="Times New Roman"/>
          <w:sz w:val="24"/>
          <w:szCs w:val="24"/>
        </w:rPr>
        <w:t xml:space="preserve">exhibited </w:t>
      </w:r>
      <w:r w:rsidR="00A03CC7">
        <w:rPr>
          <w:rFonts w:ascii="Times New Roman" w:hAnsi="Times New Roman" w:hint="eastAsia"/>
          <w:sz w:val="24"/>
          <w:szCs w:val="24"/>
        </w:rPr>
        <w:t xml:space="preserve">significantly higher </w:t>
      </w:r>
      <w:r w:rsidR="001E5989">
        <w:rPr>
          <w:rFonts w:ascii="Times New Roman" w:hAnsi="Times New Roman"/>
          <w:sz w:val="24"/>
          <w:szCs w:val="24"/>
        </w:rPr>
        <w:t xml:space="preserve">anthocyanin </w:t>
      </w:r>
      <w:r w:rsidR="00A03CC7">
        <w:rPr>
          <w:rFonts w:ascii="Times New Roman" w:hAnsi="Times New Roman" w:hint="eastAsia"/>
          <w:sz w:val="24"/>
          <w:szCs w:val="24"/>
        </w:rPr>
        <w:t>content than</w:t>
      </w:r>
      <w:r w:rsidR="00D1224B">
        <w:rPr>
          <w:rFonts w:ascii="Times New Roman" w:hAnsi="Times New Roman" w:hint="eastAsia"/>
          <w:sz w:val="24"/>
          <w:szCs w:val="24"/>
        </w:rPr>
        <w:t xml:space="preserve"> </w:t>
      </w:r>
      <w:r w:rsidR="00A03CC7">
        <w:rPr>
          <w:rFonts w:ascii="Times New Roman" w:hAnsi="Times New Roman" w:hint="eastAsia"/>
          <w:sz w:val="24"/>
          <w:szCs w:val="24"/>
        </w:rPr>
        <w:t>all</w:t>
      </w:r>
      <w:r w:rsidR="006D0370">
        <w:rPr>
          <w:rFonts w:ascii="Times New Roman" w:hAnsi="Times New Roman"/>
          <w:sz w:val="24"/>
          <w:szCs w:val="24"/>
        </w:rPr>
        <w:t xml:space="preserve"> the</w:t>
      </w:r>
      <w:r w:rsidR="005B50FC">
        <w:rPr>
          <w:rFonts w:ascii="Times New Roman" w:hAnsi="Times New Roman" w:hint="eastAsia"/>
          <w:sz w:val="24"/>
          <w:szCs w:val="24"/>
        </w:rPr>
        <w:t xml:space="preserve"> CHI </w:t>
      </w:r>
      <w:r w:rsidR="006E4906">
        <w:rPr>
          <w:rFonts w:ascii="Times New Roman" w:hAnsi="Times New Roman"/>
          <w:sz w:val="24"/>
          <w:szCs w:val="24"/>
        </w:rPr>
        <w:t>or</w:t>
      </w:r>
      <w:r w:rsidR="006E4906">
        <w:rPr>
          <w:rFonts w:ascii="Times New Roman" w:hAnsi="Times New Roman" w:hint="eastAsia"/>
          <w:sz w:val="24"/>
          <w:szCs w:val="24"/>
        </w:rPr>
        <w:t xml:space="preserve"> </w:t>
      </w:r>
      <w:r w:rsidR="005B50FC">
        <w:rPr>
          <w:rFonts w:ascii="Times New Roman" w:hAnsi="Times New Roman" w:hint="eastAsia"/>
          <w:sz w:val="24"/>
          <w:szCs w:val="24"/>
        </w:rPr>
        <w:t>DR alone</w:t>
      </w:r>
      <w:r w:rsidR="00A03CC7">
        <w:rPr>
          <w:rFonts w:ascii="Times New Roman" w:hAnsi="Times New Roman" w:hint="eastAsia"/>
          <w:sz w:val="24"/>
          <w:szCs w:val="24"/>
        </w:rPr>
        <w:t xml:space="preserve"> </w:t>
      </w:r>
      <w:r w:rsidR="00A03CC7">
        <w:rPr>
          <w:rFonts w:ascii="Times New Roman" w:hAnsi="Times New Roman"/>
          <w:sz w:val="24"/>
          <w:szCs w:val="24"/>
        </w:rPr>
        <w:t>transgenic</w:t>
      </w:r>
      <w:r w:rsidR="00A03CC7">
        <w:rPr>
          <w:rFonts w:ascii="Times New Roman" w:hAnsi="Times New Roman" w:hint="eastAsia"/>
          <w:sz w:val="24"/>
          <w:szCs w:val="24"/>
        </w:rPr>
        <w:t xml:space="preserve"> tomato</w:t>
      </w:r>
      <w:r w:rsidR="001E5989">
        <w:rPr>
          <w:rFonts w:ascii="Times New Roman" w:hAnsi="Times New Roman"/>
          <w:sz w:val="24"/>
          <w:szCs w:val="24"/>
        </w:rPr>
        <w:t>es</w:t>
      </w:r>
      <w:r w:rsidR="00A03CC7">
        <w:rPr>
          <w:rFonts w:ascii="Times New Roman" w:hAnsi="Times New Roman" w:hint="eastAsia"/>
          <w:sz w:val="24"/>
          <w:szCs w:val="24"/>
        </w:rPr>
        <w:t xml:space="preserve"> in both </w:t>
      </w:r>
      <w:r w:rsidR="001E5989">
        <w:rPr>
          <w:rFonts w:ascii="Times New Roman" w:hAnsi="Times New Roman"/>
          <w:sz w:val="24"/>
          <w:szCs w:val="24"/>
        </w:rPr>
        <w:t xml:space="preserve">the </w:t>
      </w:r>
      <w:r w:rsidR="00A03CC7">
        <w:rPr>
          <w:rFonts w:ascii="Times New Roman" w:hAnsi="Times New Roman" w:hint="eastAsia"/>
          <w:sz w:val="24"/>
          <w:szCs w:val="24"/>
        </w:rPr>
        <w:t xml:space="preserve">peel and </w:t>
      </w:r>
      <w:r w:rsidR="001E5989">
        <w:rPr>
          <w:rFonts w:ascii="Times New Roman" w:hAnsi="Times New Roman"/>
          <w:sz w:val="24"/>
          <w:szCs w:val="24"/>
        </w:rPr>
        <w:t xml:space="preserve">the </w:t>
      </w:r>
      <w:r w:rsidR="00A03CC7">
        <w:rPr>
          <w:rFonts w:ascii="Times New Roman" w:hAnsi="Times New Roman" w:hint="eastAsia"/>
          <w:sz w:val="24"/>
          <w:szCs w:val="24"/>
        </w:rPr>
        <w:t xml:space="preserve">flesh. </w:t>
      </w:r>
      <w:r w:rsidR="00934800">
        <w:rPr>
          <w:rFonts w:ascii="Times New Roman" w:hAnsi="Times New Roman"/>
          <w:sz w:val="24"/>
          <w:szCs w:val="24"/>
        </w:rPr>
        <w:t xml:space="preserve"> </w:t>
      </w:r>
      <w:r w:rsidR="00236390">
        <w:rPr>
          <w:rFonts w:ascii="Times New Roman" w:hAnsi="Times New Roman"/>
          <w:sz w:val="24"/>
          <w:szCs w:val="24"/>
        </w:rPr>
        <w:t>Further,</w:t>
      </w:r>
      <w:r w:rsidR="00236390">
        <w:rPr>
          <w:rFonts w:ascii="Times New Roman" w:hAnsi="Times New Roman" w:hint="eastAsia"/>
          <w:sz w:val="24"/>
          <w:szCs w:val="24"/>
        </w:rPr>
        <w:t xml:space="preserve"> </w:t>
      </w:r>
      <w:r w:rsidR="000B3803">
        <w:rPr>
          <w:rFonts w:ascii="Times New Roman" w:hAnsi="Times New Roman" w:hint="eastAsia"/>
          <w:sz w:val="24"/>
          <w:szCs w:val="24"/>
        </w:rPr>
        <w:t xml:space="preserve">there </w:t>
      </w:r>
      <w:r w:rsidR="001E5989">
        <w:rPr>
          <w:rFonts w:ascii="Times New Roman" w:hAnsi="Times New Roman"/>
          <w:sz w:val="24"/>
          <w:szCs w:val="24"/>
        </w:rPr>
        <w:t xml:space="preserve">were </w:t>
      </w:r>
      <w:r w:rsidR="000B3803">
        <w:rPr>
          <w:rFonts w:ascii="Times New Roman" w:hAnsi="Times New Roman" w:hint="eastAsia"/>
          <w:sz w:val="24"/>
          <w:szCs w:val="24"/>
        </w:rPr>
        <w:t xml:space="preserve">no </w:t>
      </w:r>
      <w:r w:rsidR="000B3803">
        <w:rPr>
          <w:rFonts w:ascii="Times New Roman" w:hAnsi="Times New Roman"/>
          <w:sz w:val="24"/>
          <w:szCs w:val="24"/>
        </w:rPr>
        <w:t>significant</w:t>
      </w:r>
      <w:r w:rsidR="000B3803">
        <w:rPr>
          <w:rFonts w:ascii="Times New Roman" w:hAnsi="Times New Roman" w:hint="eastAsia"/>
          <w:sz w:val="24"/>
          <w:szCs w:val="24"/>
        </w:rPr>
        <w:t xml:space="preserve"> difference</w:t>
      </w:r>
      <w:r w:rsidR="001E5989">
        <w:rPr>
          <w:rFonts w:ascii="Times New Roman" w:hAnsi="Times New Roman"/>
          <w:sz w:val="24"/>
          <w:szCs w:val="24"/>
        </w:rPr>
        <w:t>s</w:t>
      </w:r>
      <w:r w:rsidR="000B3803">
        <w:rPr>
          <w:rFonts w:ascii="Times New Roman" w:hAnsi="Times New Roman" w:hint="eastAsia"/>
          <w:sz w:val="24"/>
          <w:szCs w:val="24"/>
        </w:rPr>
        <w:t xml:space="preserve"> between </w:t>
      </w:r>
      <w:r w:rsidR="006D0370">
        <w:rPr>
          <w:rFonts w:ascii="Times New Roman" w:hAnsi="Times New Roman"/>
          <w:sz w:val="24"/>
          <w:szCs w:val="24"/>
        </w:rPr>
        <w:t>F1</w:t>
      </w:r>
      <w:r w:rsidR="000B3803">
        <w:rPr>
          <w:rFonts w:ascii="Times New Roman" w:hAnsi="Times New Roman" w:hint="eastAsia"/>
          <w:sz w:val="24"/>
          <w:szCs w:val="24"/>
        </w:rPr>
        <w:t xml:space="preserve"> and </w:t>
      </w:r>
      <w:r w:rsidR="006D0370">
        <w:rPr>
          <w:rFonts w:ascii="Times New Roman" w:hAnsi="Times New Roman"/>
          <w:sz w:val="24"/>
          <w:szCs w:val="24"/>
        </w:rPr>
        <w:t>F2</w:t>
      </w:r>
      <w:r w:rsidR="006D0370">
        <w:rPr>
          <w:rFonts w:ascii="Times New Roman" w:hAnsi="Times New Roman" w:hint="eastAsia"/>
          <w:sz w:val="24"/>
          <w:szCs w:val="24"/>
        </w:rPr>
        <w:t xml:space="preserve"> </w:t>
      </w:r>
      <w:r w:rsidR="000B3803">
        <w:rPr>
          <w:rFonts w:ascii="Times New Roman" w:hAnsi="Times New Roman" w:hint="eastAsia"/>
          <w:sz w:val="24"/>
          <w:szCs w:val="24"/>
        </w:rPr>
        <w:t xml:space="preserve">generation for both </w:t>
      </w:r>
      <w:r w:rsidR="001E5989">
        <w:rPr>
          <w:rFonts w:ascii="Times New Roman" w:hAnsi="Times New Roman"/>
          <w:sz w:val="24"/>
          <w:szCs w:val="24"/>
        </w:rPr>
        <w:t xml:space="preserve">the </w:t>
      </w:r>
      <w:r w:rsidR="000B3803">
        <w:rPr>
          <w:rFonts w:ascii="Times New Roman" w:hAnsi="Times New Roman" w:hint="eastAsia"/>
          <w:sz w:val="24"/>
          <w:szCs w:val="24"/>
        </w:rPr>
        <w:t xml:space="preserve">peel and </w:t>
      </w:r>
      <w:r w:rsidR="001E5989">
        <w:rPr>
          <w:rFonts w:ascii="Times New Roman" w:hAnsi="Times New Roman"/>
          <w:sz w:val="24"/>
          <w:szCs w:val="24"/>
        </w:rPr>
        <w:t xml:space="preserve">the </w:t>
      </w:r>
      <w:r w:rsidR="000B3803">
        <w:rPr>
          <w:rFonts w:ascii="Times New Roman" w:hAnsi="Times New Roman" w:hint="eastAsia"/>
          <w:sz w:val="24"/>
          <w:szCs w:val="24"/>
        </w:rPr>
        <w:t>flesh.</w:t>
      </w:r>
      <w:r w:rsidR="00934800">
        <w:rPr>
          <w:rFonts w:ascii="Times New Roman" w:hAnsi="Times New Roman"/>
          <w:sz w:val="24"/>
          <w:szCs w:val="24"/>
        </w:rPr>
        <w:t xml:space="preserve"> </w:t>
      </w:r>
      <w:r w:rsidR="000B3803">
        <w:rPr>
          <w:rFonts w:ascii="Times New Roman" w:hAnsi="Times New Roman" w:hint="eastAsia"/>
          <w:sz w:val="24"/>
          <w:szCs w:val="24"/>
        </w:rPr>
        <w:t xml:space="preserve"> The total anthocyanin content of </w:t>
      </w:r>
      <w:r w:rsidR="001E5989">
        <w:rPr>
          <w:rFonts w:ascii="Times New Roman" w:hAnsi="Times New Roman"/>
          <w:sz w:val="24"/>
          <w:szCs w:val="24"/>
        </w:rPr>
        <w:t xml:space="preserve">the </w:t>
      </w:r>
      <w:r w:rsidR="000B3803">
        <w:rPr>
          <w:rFonts w:ascii="Times New Roman" w:hAnsi="Times New Roman" w:hint="eastAsia"/>
          <w:sz w:val="24"/>
          <w:szCs w:val="24"/>
        </w:rPr>
        <w:t>wild</w:t>
      </w:r>
      <w:r w:rsidR="00D96BD4">
        <w:rPr>
          <w:rFonts w:ascii="Times New Roman" w:hAnsi="Times New Roman"/>
          <w:sz w:val="24"/>
          <w:szCs w:val="24"/>
        </w:rPr>
        <w:t xml:space="preserve"> type </w:t>
      </w:r>
      <w:r w:rsidR="000B3803">
        <w:rPr>
          <w:rFonts w:ascii="Times New Roman" w:hAnsi="Times New Roman" w:hint="eastAsia"/>
          <w:sz w:val="24"/>
          <w:szCs w:val="24"/>
        </w:rPr>
        <w:t xml:space="preserve">and CHI </w:t>
      </w:r>
      <w:r w:rsidR="001E5989">
        <w:rPr>
          <w:rFonts w:ascii="Times New Roman" w:hAnsi="Times New Roman"/>
          <w:sz w:val="24"/>
          <w:szCs w:val="24"/>
        </w:rPr>
        <w:t xml:space="preserve">lines were barely traceable </w:t>
      </w:r>
      <w:r w:rsidR="000B3803">
        <w:rPr>
          <w:rFonts w:ascii="Times New Roman" w:hAnsi="Times New Roman" w:hint="eastAsia"/>
          <w:sz w:val="24"/>
          <w:szCs w:val="24"/>
        </w:rPr>
        <w:t xml:space="preserve">in both </w:t>
      </w:r>
      <w:r w:rsidR="001E5989">
        <w:rPr>
          <w:rFonts w:ascii="Times New Roman" w:hAnsi="Times New Roman"/>
          <w:sz w:val="24"/>
          <w:szCs w:val="24"/>
        </w:rPr>
        <w:t xml:space="preserve">the </w:t>
      </w:r>
      <w:r w:rsidR="000B3803">
        <w:rPr>
          <w:rFonts w:ascii="Times New Roman" w:hAnsi="Times New Roman" w:hint="eastAsia"/>
          <w:sz w:val="24"/>
          <w:szCs w:val="24"/>
        </w:rPr>
        <w:t xml:space="preserve">peel </w:t>
      </w:r>
      <w:r w:rsidR="00B84C53">
        <w:rPr>
          <w:rFonts w:ascii="Times New Roman" w:hAnsi="Times New Roman" w:hint="eastAsia"/>
          <w:sz w:val="24"/>
          <w:szCs w:val="24"/>
        </w:rPr>
        <w:t xml:space="preserve">and </w:t>
      </w:r>
      <w:r w:rsidR="001E5989">
        <w:rPr>
          <w:rFonts w:ascii="Times New Roman" w:hAnsi="Times New Roman"/>
          <w:sz w:val="24"/>
          <w:szCs w:val="24"/>
        </w:rPr>
        <w:t xml:space="preserve">the </w:t>
      </w:r>
      <w:r w:rsidR="00B84C53">
        <w:rPr>
          <w:rFonts w:ascii="Times New Roman" w:hAnsi="Times New Roman" w:hint="eastAsia"/>
          <w:sz w:val="24"/>
          <w:szCs w:val="24"/>
        </w:rPr>
        <w:t>flesh.</w:t>
      </w:r>
      <w:r w:rsidR="009351B2">
        <w:rPr>
          <w:rFonts w:ascii="Times New Roman" w:hAnsi="Times New Roman"/>
          <w:sz w:val="24"/>
          <w:szCs w:val="24"/>
        </w:rPr>
        <w:t xml:space="preserve">  Addition of the </w:t>
      </w:r>
      <w:r w:rsidR="009351B2" w:rsidRPr="00DD0AF6">
        <w:rPr>
          <w:rFonts w:ascii="Times New Roman" w:hAnsi="Times New Roman"/>
          <w:i/>
          <w:sz w:val="24"/>
          <w:szCs w:val="24"/>
        </w:rPr>
        <w:t>CHI</w:t>
      </w:r>
      <w:r w:rsidR="009351B2">
        <w:rPr>
          <w:rFonts w:ascii="Times New Roman" w:hAnsi="Times New Roman"/>
          <w:sz w:val="24"/>
          <w:szCs w:val="24"/>
        </w:rPr>
        <w:t xml:space="preserve"> gene to DR lines approximately increased total anthocyanin content in </w:t>
      </w:r>
      <w:r w:rsidR="00F66740">
        <w:rPr>
          <w:rFonts w:ascii="Times New Roman" w:hAnsi="Times New Roman"/>
          <w:sz w:val="24"/>
          <w:szCs w:val="24"/>
        </w:rPr>
        <w:t>peel</w:t>
      </w:r>
      <w:r w:rsidR="009351B2">
        <w:rPr>
          <w:rFonts w:ascii="Times New Roman" w:hAnsi="Times New Roman"/>
          <w:sz w:val="24"/>
          <w:szCs w:val="24"/>
        </w:rPr>
        <w:t xml:space="preserve"> 4 fold and in flesh 2 fold.</w:t>
      </w:r>
    </w:p>
    <w:p w14:paraId="61BD3FBB" w14:textId="77777777" w:rsidR="000C0E7C" w:rsidRDefault="000C0E7C" w:rsidP="00500691">
      <w:pPr>
        <w:spacing w:after="0" w:line="360" w:lineRule="auto"/>
        <w:ind w:firstLine="720"/>
        <w:rPr>
          <w:rFonts w:ascii="Times New Roman" w:hAnsi="Times New Roman"/>
          <w:sz w:val="24"/>
          <w:szCs w:val="24"/>
        </w:rPr>
      </w:pPr>
    </w:p>
    <w:p w14:paraId="3442CE2A" w14:textId="77777777" w:rsidR="00D87A04" w:rsidRPr="00552361" w:rsidRDefault="00D87A04" w:rsidP="00D87A04">
      <w:pPr>
        <w:spacing w:after="0" w:line="360" w:lineRule="auto"/>
        <w:rPr>
          <w:rFonts w:ascii="Times New Roman" w:hAnsi="Times New Roman"/>
          <w:b/>
          <w:sz w:val="24"/>
          <w:szCs w:val="24"/>
          <w:u w:val="single"/>
        </w:rPr>
      </w:pPr>
      <w:r>
        <w:rPr>
          <w:rFonts w:ascii="Times New Roman" w:hAnsi="Times New Roman"/>
          <w:b/>
          <w:sz w:val="24"/>
          <w:szCs w:val="24"/>
          <w:u w:val="single"/>
        </w:rPr>
        <w:t xml:space="preserve">Total </w:t>
      </w:r>
      <w:proofErr w:type="spellStart"/>
      <w:r>
        <w:rPr>
          <w:rFonts w:ascii="Times New Roman" w:hAnsi="Times New Roman" w:hint="eastAsia"/>
          <w:b/>
          <w:sz w:val="24"/>
          <w:szCs w:val="24"/>
          <w:u w:val="single"/>
        </w:rPr>
        <w:t>flavonol</w:t>
      </w:r>
      <w:proofErr w:type="spellEnd"/>
      <w:r>
        <w:rPr>
          <w:rFonts w:ascii="Times New Roman" w:hAnsi="Times New Roman"/>
          <w:b/>
          <w:sz w:val="24"/>
          <w:szCs w:val="24"/>
          <w:u w:val="single"/>
        </w:rPr>
        <w:t xml:space="preserve"> content</w:t>
      </w:r>
      <w:r w:rsidR="008C7721" w:rsidRPr="008C7721">
        <w:rPr>
          <w:rFonts w:ascii="Times New Roman" w:hAnsi="Times New Roman"/>
          <w:b/>
          <w:sz w:val="24"/>
          <w:szCs w:val="24"/>
          <w:u w:val="single"/>
        </w:rPr>
        <w:t xml:space="preserve"> in </w:t>
      </w:r>
      <w:r w:rsidR="008C7721" w:rsidRPr="008C7721">
        <w:rPr>
          <w:rFonts w:ascii="Times New Roman" w:hAnsi="Times New Roman" w:hint="eastAsia"/>
          <w:b/>
          <w:i/>
          <w:sz w:val="24"/>
          <w:szCs w:val="24"/>
          <w:u w:val="single"/>
        </w:rPr>
        <w:t>CHI/DR</w:t>
      </w:r>
      <w:r w:rsidR="008C7721" w:rsidRPr="008C7721">
        <w:rPr>
          <w:rFonts w:ascii="Times New Roman" w:hAnsi="Times New Roman"/>
          <w:b/>
          <w:sz w:val="24"/>
          <w:szCs w:val="24"/>
          <w:u w:val="single"/>
        </w:rPr>
        <w:t>-expressing tomatoes</w:t>
      </w:r>
    </w:p>
    <w:p w14:paraId="3659A6BE" w14:textId="750CFAD6" w:rsidR="009B2E6E" w:rsidRDefault="00D87A04" w:rsidP="00D87A04">
      <w:pPr>
        <w:spacing w:after="0" w:line="360" w:lineRule="auto"/>
        <w:rPr>
          <w:rFonts w:ascii="Times New Roman" w:hAnsi="Times New Roman"/>
          <w:sz w:val="24"/>
          <w:szCs w:val="24"/>
        </w:rPr>
      </w:pPr>
      <w:r>
        <w:rPr>
          <w:rFonts w:ascii="Times New Roman" w:hAnsi="Times New Roman" w:hint="eastAsia"/>
          <w:sz w:val="24"/>
          <w:szCs w:val="24"/>
        </w:rPr>
        <w:tab/>
      </w:r>
      <w:r w:rsidR="00CD69BB">
        <w:rPr>
          <w:rFonts w:ascii="Times New Roman" w:hAnsi="Times New Roman" w:hint="eastAsia"/>
          <w:sz w:val="24"/>
          <w:szCs w:val="24"/>
        </w:rPr>
        <w:t xml:space="preserve">The total </w:t>
      </w:r>
      <w:proofErr w:type="spellStart"/>
      <w:r w:rsidR="00BA7559">
        <w:rPr>
          <w:rFonts w:ascii="Times New Roman" w:hAnsi="Times New Roman" w:hint="eastAsia"/>
          <w:sz w:val="24"/>
          <w:szCs w:val="24"/>
        </w:rPr>
        <w:t>flavonol</w:t>
      </w:r>
      <w:proofErr w:type="spellEnd"/>
      <w:r w:rsidR="00BA7559">
        <w:rPr>
          <w:rFonts w:ascii="Times New Roman" w:hAnsi="Times New Roman" w:hint="eastAsia"/>
          <w:sz w:val="24"/>
          <w:szCs w:val="24"/>
        </w:rPr>
        <w:t xml:space="preserve"> content</w:t>
      </w:r>
      <w:r w:rsidR="00B82776">
        <w:rPr>
          <w:rFonts w:ascii="Times New Roman" w:hAnsi="Times New Roman" w:hint="eastAsia"/>
          <w:sz w:val="24"/>
          <w:szCs w:val="24"/>
        </w:rPr>
        <w:t xml:space="preserve"> </w:t>
      </w:r>
      <w:r w:rsidR="001E5989">
        <w:rPr>
          <w:rFonts w:ascii="Times New Roman" w:hAnsi="Times New Roman"/>
          <w:sz w:val="24"/>
          <w:szCs w:val="24"/>
        </w:rPr>
        <w:t xml:space="preserve">exhibited considerable </w:t>
      </w:r>
      <w:r w:rsidR="00BA7559">
        <w:rPr>
          <w:rFonts w:ascii="Times New Roman" w:hAnsi="Times New Roman" w:hint="eastAsia"/>
          <w:sz w:val="24"/>
          <w:szCs w:val="24"/>
        </w:rPr>
        <w:t xml:space="preserve">dynamic variation in both </w:t>
      </w:r>
      <w:r w:rsidR="001E5989">
        <w:rPr>
          <w:rFonts w:ascii="Times New Roman" w:hAnsi="Times New Roman"/>
          <w:sz w:val="24"/>
          <w:szCs w:val="24"/>
        </w:rPr>
        <w:t xml:space="preserve">the </w:t>
      </w:r>
      <w:r w:rsidR="00BA7559">
        <w:rPr>
          <w:rFonts w:ascii="Times New Roman" w:hAnsi="Times New Roman" w:hint="eastAsia"/>
          <w:sz w:val="24"/>
          <w:szCs w:val="24"/>
        </w:rPr>
        <w:t xml:space="preserve">peel and </w:t>
      </w:r>
      <w:r w:rsidR="001E5989">
        <w:rPr>
          <w:rFonts w:ascii="Times New Roman" w:hAnsi="Times New Roman"/>
          <w:sz w:val="24"/>
          <w:szCs w:val="24"/>
        </w:rPr>
        <w:t xml:space="preserve">the </w:t>
      </w:r>
      <w:r w:rsidR="00BA7559">
        <w:rPr>
          <w:rFonts w:ascii="Times New Roman" w:hAnsi="Times New Roman" w:hint="eastAsia"/>
          <w:sz w:val="24"/>
          <w:szCs w:val="24"/>
        </w:rPr>
        <w:t>flesh (Fig 5</w:t>
      </w:r>
      <w:r w:rsidR="000A18D2">
        <w:rPr>
          <w:rFonts w:ascii="Times New Roman" w:hAnsi="Times New Roman" w:hint="eastAsia"/>
          <w:sz w:val="24"/>
          <w:szCs w:val="24"/>
        </w:rPr>
        <w:t xml:space="preserve"> c and d</w:t>
      </w:r>
      <w:r w:rsidR="00BA7559">
        <w:rPr>
          <w:rFonts w:ascii="Times New Roman" w:hAnsi="Times New Roman" w:hint="eastAsia"/>
          <w:sz w:val="24"/>
          <w:szCs w:val="24"/>
        </w:rPr>
        <w:t xml:space="preserve">). </w:t>
      </w:r>
      <w:r w:rsidR="006E17DA">
        <w:rPr>
          <w:rFonts w:ascii="Times New Roman" w:hAnsi="Times New Roman"/>
          <w:sz w:val="24"/>
          <w:szCs w:val="24"/>
        </w:rPr>
        <w:t xml:space="preserve"> </w:t>
      </w:r>
      <w:r w:rsidR="00535E77">
        <w:rPr>
          <w:rFonts w:ascii="Times New Roman" w:hAnsi="Times New Roman"/>
          <w:sz w:val="24"/>
          <w:szCs w:val="24"/>
        </w:rPr>
        <w:t xml:space="preserve">For </w:t>
      </w:r>
      <w:r w:rsidR="003F29F6">
        <w:rPr>
          <w:rFonts w:ascii="Times New Roman" w:hAnsi="Times New Roman" w:hint="eastAsia"/>
          <w:sz w:val="24"/>
          <w:szCs w:val="24"/>
        </w:rPr>
        <w:t xml:space="preserve">the peel, all </w:t>
      </w:r>
      <w:r w:rsidR="006D0370">
        <w:rPr>
          <w:rFonts w:ascii="Times New Roman" w:hAnsi="Times New Roman"/>
          <w:sz w:val="24"/>
          <w:szCs w:val="24"/>
        </w:rPr>
        <w:t xml:space="preserve">the </w:t>
      </w:r>
      <w:r w:rsidR="003F29F6">
        <w:rPr>
          <w:rFonts w:ascii="Times New Roman" w:hAnsi="Times New Roman" w:hint="eastAsia"/>
          <w:sz w:val="24"/>
          <w:szCs w:val="24"/>
        </w:rPr>
        <w:t xml:space="preserve">CHI/DR lines </w:t>
      </w:r>
      <w:r w:rsidR="006D0370">
        <w:rPr>
          <w:rFonts w:ascii="Times New Roman" w:hAnsi="Times New Roman"/>
          <w:sz w:val="24"/>
          <w:szCs w:val="24"/>
        </w:rPr>
        <w:t xml:space="preserve">showed </w:t>
      </w:r>
      <w:r w:rsidR="003F29F6">
        <w:rPr>
          <w:rFonts w:ascii="Times New Roman" w:hAnsi="Times New Roman" w:hint="eastAsia"/>
          <w:sz w:val="24"/>
          <w:szCs w:val="24"/>
        </w:rPr>
        <w:t xml:space="preserve">significantly higher </w:t>
      </w:r>
      <w:proofErr w:type="spellStart"/>
      <w:r w:rsidR="001E5989">
        <w:rPr>
          <w:rFonts w:ascii="Times New Roman" w:hAnsi="Times New Roman"/>
          <w:sz w:val="24"/>
          <w:szCs w:val="24"/>
        </w:rPr>
        <w:t>flavonol</w:t>
      </w:r>
      <w:proofErr w:type="spellEnd"/>
      <w:r w:rsidR="001E5989">
        <w:rPr>
          <w:rFonts w:ascii="Times New Roman" w:hAnsi="Times New Roman"/>
          <w:sz w:val="24"/>
          <w:szCs w:val="24"/>
        </w:rPr>
        <w:t xml:space="preserve"> </w:t>
      </w:r>
      <w:r w:rsidR="003F29F6">
        <w:rPr>
          <w:rFonts w:ascii="Times New Roman" w:hAnsi="Times New Roman" w:hint="eastAsia"/>
          <w:sz w:val="24"/>
          <w:szCs w:val="24"/>
        </w:rPr>
        <w:t xml:space="preserve">content than </w:t>
      </w:r>
      <w:r w:rsidR="001E5989">
        <w:rPr>
          <w:rFonts w:ascii="Times New Roman" w:hAnsi="Times New Roman"/>
          <w:sz w:val="24"/>
          <w:szCs w:val="24"/>
        </w:rPr>
        <w:t xml:space="preserve">the </w:t>
      </w:r>
      <w:r w:rsidR="003F29F6">
        <w:rPr>
          <w:rFonts w:ascii="Times New Roman" w:hAnsi="Times New Roman" w:hint="eastAsia"/>
          <w:sz w:val="24"/>
          <w:szCs w:val="24"/>
        </w:rPr>
        <w:t xml:space="preserve">wild </w:t>
      </w:r>
      <w:r w:rsidR="004A24B9">
        <w:rPr>
          <w:rFonts w:ascii="Times New Roman" w:hAnsi="Times New Roman"/>
          <w:sz w:val="24"/>
          <w:szCs w:val="24"/>
        </w:rPr>
        <w:t xml:space="preserve">type </w:t>
      </w:r>
      <w:r w:rsidR="003F29F6">
        <w:rPr>
          <w:rFonts w:ascii="Times New Roman" w:hAnsi="Times New Roman" w:hint="eastAsia"/>
          <w:sz w:val="24"/>
          <w:szCs w:val="24"/>
        </w:rPr>
        <w:t xml:space="preserve">and DR lines. </w:t>
      </w:r>
      <w:r w:rsidR="00E31FEE">
        <w:rPr>
          <w:rFonts w:ascii="Times New Roman" w:hAnsi="Times New Roman"/>
          <w:sz w:val="24"/>
          <w:szCs w:val="24"/>
        </w:rPr>
        <w:t xml:space="preserve">The </w:t>
      </w:r>
      <w:r w:rsidR="003B37D9">
        <w:rPr>
          <w:rFonts w:ascii="Times New Roman" w:hAnsi="Times New Roman"/>
          <w:sz w:val="24"/>
          <w:szCs w:val="24"/>
        </w:rPr>
        <w:t>CHI-8 line</w:t>
      </w:r>
      <w:r w:rsidR="00B267A9">
        <w:rPr>
          <w:rFonts w:ascii="Times New Roman" w:hAnsi="Times New Roman"/>
          <w:sz w:val="24"/>
          <w:szCs w:val="24"/>
        </w:rPr>
        <w:t xml:space="preserve"> has highest </w:t>
      </w:r>
      <w:proofErr w:type="spellStart"/>
      <w:r w:rsidR="00B267A9">
        <w:rPr>
          <w:rFonts w:ascii="Times New Roman" w:hAnsi="Times New Roman"/>
          <w:sz w:val="24"/>
          <w:szCs w:val="24"/>
        </w:rPr>
        <w:t>flavonol</w:t>
      </w:r>
      <w:proofErr w:type="spellEnd"/>
      <w:r w:rsidR="00B267A9">
        <w:rPr>
          <w:rFonts w:ascii="Times New Roman" w:hAnsi="Times New Roman"/>
          <w:sz w:val="24"/>
          <w:szCs w:val="24"/>
        </w:rPr>
        <w:t xml:space="preserve"> content th</w:t>
      </w:r>
      <w:r w:rsidR="003B37D9">
        <w:rPr>
          <w:rFonts w:ascii="Times New Roman" w:hAnsi="Times New Roman"/>
          <w:sz w:val="24"/>
          <w:szCs w:val="24"/>
        </w:rPr>
        <w:t xml:space="preserve">an any other transgenic plants. </w:t>
      </w:r>
      <w:r w:rsidR="000408D2">
        <w:rPr>
          <w:rFonts w:ascii="Times New Roman" w:hAnsi="Times New Roman"/>
          <w:sz w:val="24"/>
          <w:szCs w:val="24"/>
        </w:rPr>
        <w:t xml:space="preserve"> </w:t>
      </w:r>
      <w:r w:rsidR="00E31FEE">
        <w:rPr>
          <w:rFonts w:ascii="Times New Roman" w:hAnsi="Times New Roman"/>
          <w:sz w:val="24"/>
          <w:szCs w:val="24"/>
        </w:rPr>
        <w:t xml:space="preserve">The </w:t>
      </w:r>
      <w:r w:rsidR="003B37D9">
        <w:rPr>
          <w:rFonts w:ascii="Times New Roman" w:hAnsi="Times New Roman"/>
          <w:sz w:val="24"/>
          <w:szCs w:val="24"/>
        </w:rPr>
        <w:t>CHI-6 line</w:t>
      </w:r>
      <w:r w:rsidR="00262A62">
        <w:rPr>
          <w:rFonts w:ascii="Times New Roman" w:hAnsi="Times New Roman"/>
          <w:sz w:val="24"/>
          <w:szCs w:val="24"/>
        </w:rPr>
        <w:t xml:space="preserve"> has no significant </w:t>
      </w:r>
      <w:proofErr w:type="spellStart"/>
      <w:r w:rsidR="00262A62">
        <w:rPr>
          <w:rFonts w:ascii="Times New Roman" w:hAnsi="Times New Roman"/>
          <w:sz w:val="24"/>
          <w:szCs w:val="24"/>
        </w:rPr>
        <w:t>flavonol</w:t>
      </w:r>
      <w:proofErr w:type="spellEnd"/>
      <w:r w:rsidR="00262A62">
        <w:rPr>
          <w:rFonts w:ascii="Times New Roman" w:hAnsi="Times New Roman"/>
          <w:sz w:val="24"/>
          <w:szCs w:val="24"/>
        </w:rPr>
        <w:t xml:space="preserve"> d</w:t>
      </w:r>
      <w:r w:rsidR="00E31FEE">
        <w:rPr>
          <w:rFonts w:ascii="Times New Roman" w:hAnsi="Times New Roman"/>
          <w:sz w:val="24"/>
          <w:szCs w:val="24"/>
        </w:rPr>
        <w:t>ifference</w:t>
      </w:r>
      <w:r w:rsidR="006D0370">
        <w:rPr>
          <w:rFonts w:ascii="Times New Roman" w:hAnsi="Times New Roman"/>
          <w:sz w:val="24"/>
          <w:szCs w:val="24"/>
        </w:rPr>
        <w:t>s</w:t>
      </w:r>
      <w:r w:rsidR="00E31FEE">
        <w:rPr>
          <w:rFonts w:ascii="Times New Roman" w:hAnsi="Times New Roman"/>
          <w:sz w:val="24"/>
          <w:szCs w:val="24"/>
        </w:rPr>
        <w:t xml:space="preserve"> with CHI/DR and </w:t>
      </w:r>
      <w:r w:rsidR="00E31FEE">
        <w:rPr>
          <w:rFonts w:ascii="Times New Roman" w:hAnsi="Times New Roman"/>
          <w:sz w:val="24"/>
          <w:szCs w:val="24"/>
        </w:rPr>
        <w:lastRenderedPageBreak/>
        <w:t xml:space="preserve">it has </w:t>
      </w:r>
      <w:r w:rsidR="00262A62">
        <w:rPr>
          <w:rFonts w:ascii="Times New Roman" w:hAnsi="Times New Roman"/>
          <w:sz w:val="24"/>
          <w:szCs w:val="24"/>
        </w:rPr>
        <w:t xml:space="preserve">higher </w:t>
      </w:r>
      <w:proofErr w:type="spellStart"/>
      <w:r w:rsidR="00262A62">
        <w:rPr>
          <w:rFonts w:ascii="Times New Roman" w:hAnsi="Times New Roman"/>
          <w:sz w:val="24"/>
          <w:szCs w:val="24"/>
        </w:rPr>
        <w:t>flavonol</w:t>
      </w:r>
      <w:proofErr w:type="spellEnd"/>
      <w:r w:rsidR="00262A62">
        <w:rPr>
          <w:rFonts w:ascii="Times New Roman" w:hAnsi="Times New Roman"/>
          <w:sz w:val="24"/>
          <w:szCs w:val="24"/>
        </w:rPr>
        <w:t xml:space="preserve"> content than</w:t>
      </w:r>
      <w:r w:rsidR="009B2E6E">
        <w:rPr>
          <w:rFonts w:ascii="Times New Roman" w:hAnsi="Times New Roman"/>
          <w:sz w:val="24"/>
          <w:szCs w:val="24"/>
        </w:rPr>
        <w:t xml:space="preserve"> DR and wild </w:t>
      </w:r>
      <w:r w:rsidR="006D0370">
        <w:rPr>
          <w:rFonts w:ascii="Times New Roman" w:hAnsi="Times New Roman"/>
          <w:sz w:val="24"/>
          <w:szCs w:val="24"/>
        </w:rPr>
        <w:t xml:space="preserve">type </w:t>
      </w:r>
      <w:r w:rsidR="009B2E6E">
        <w:rPr>
          <w:rFonts w:ascii="Times New Roman" w:hAnsi="Times New Roman"/>
          <w:sz w:val="24"/>
          <w:szCs w:val="24"/>
        </w:rPr>
        <w:t xml:space="preserve">lines. </w:t>
      </w:r>
      <w:r w:rsidR="000408D2">
        <w:rPr>
          <w:rFonts w:ascii="Times New Roman" w:hAnsi="Times New Roman"/>
          <w:sz w:val="24"/>
          <w:szCs w:val="24"/>
        </w:rPr>
        <w:t xml:space="preserve"> </w:t>
      </w:r>
      <w:r w:rsidR="001E5989">
        <w:rPr>
          <w:rFonts w:ascii="Times New Roman" w:hAnsi="Times New Roman"/>
          <w:sz w:val="24"/>
          <w:szCs w:val="24"/>
        </w:rPr>
        <w:t xml:space="preserve">This </w:t>
      </w:r>
      <w:r w:rsidR="006D0370">
        <w:rPr>
          <w:rFonts w:ascii="Times New Roman" w:hAnsi="Times New Roman"/>
          <w:sz w:val="24"/>
          <w:szCs w:val="24"/>
        </w:rPr>
        <w:t>impli</w:t>
      </w:r>
      <w:r w:rsidR="006D0370">
        <w:rPr>
          <w:rFonts w:ascii="Times New Roman" w:hAnsi="Times New Roman" w:hint="eastAsia"/>
          <w:sz w:val="24"/>
          <w:szCs w:val="24"/>
        </w:rPr>
        <w:t>e</w:t>
      </w:r>
      <w:r w:rsidR="006D0370">
        <w:rPr>
          <w:rFonts w:ascii="Times New Roman" w:hAnsi="Times New Roman"/>
          <w:sz w:val="24"/>
          <w:szCs w:val="24"/>
        </w:rPr>
        <w:t>d</w:t>
      </w:r>
      <w:r w:rsidR="006D0370">
        <w:rPr>
          <w:rFonts w:ascii="Times New Roman" w:hAnsi="Times New Roman" w:hint="eastAsia"/>
          <w:sz w:val="24"/>
          <w:szCs w:val="24"/>
        </w:rPr>
        <w:t xml:space="preserve"> </w:t>
      </w:r>
      <w:r w:rsidR="000D06E5">
        <w:rPr>
          <w:rFonts w:ascii="Times New Roman" w:hAnsi="Times New Roman" w:hint="eastAsia"/>
          <w:sz w:val="24"/>
          <w:szCs w:val="24"/>
        </w:rPr>
        <w:t xml:space="preserve">that the </w:t>
      </w:r>
      <w:r w:rsidR="000D06E5">
        <w:rPr>
          <w:rFonts w:ascii="Times New Roman" w:hAnsi="Times New Roman"/>
          <w:sz w:val="24"/>
          <w:szCs w:val="24"/>
        </w:rPr>
        <w:t>substantial</w:t>
      </w:r>
      <w:r w:rsidR="000D06E5">
        <w:rPr>
          <w:rFonts w:ascii="Times New Roman" w:hAnsi="Times New Roman" w:hint="eastAsia"/>
          <w:sz w:val="24"/>
          <w:szCs w:val="24"/>
        </w:rPr>
        <w:t xml:space="preserve"> increase </w:t>
      </w:r>
      <w:r w:rsidR="001E5989">
        <w:rPr>
          <w:rFonts w:ascii="Times New Roman" w:hAnsi="Times New Roman"/>
          <w:sz w:val="24"/>
          <w:szCs w:val="24"/>
        </w:rPr>
        <w:t xml:space="preserve">in </w:t>
      </w:r>
      <w:r w:rsidR="000D06E5">
        <w:rPr>
          <w:rFonts w:ascii="Times New Roman" w:hAnsi="Times New Roman" w:hint="eastAsia"/>
          <w:sz w:val="24"/>
          <w:szCs w:val="24"/>
        </w:rPr>
        <w:t xml:space="preserve">total </w:t>
      </w:r>
      <w:r w:rsidR="000D06E5">
        <w:rPr>
          <w:rFonts w:ascii="Times New Roman" w:hAnsi="Times New Roman"/>
          <w:sz w:val="24"/>
          <w:szCs w:val="24"/>
        </w:rPr>
        <w:t>anthocyanin</w:t>
      </w:r>
      <w:r w:rsidR="000D06E5">
        <w:rPr>
          <w:rFonts w:ascii="Times New Roman" w:hAnsi="Times New Roman" w:hint="eastAsia"/>
          <w:sz w:val="24"/>
          <w:szCs w:val="24"/>
        </w:rPr>
        <w:t xml:space="preserve"> </w:t>
      </w:r>
      <w:r w:rsidR="006D0370">
        <w:rPr>
          <w:rFonts w:ascii="Times New Roman" w:hAnsi="Times New Roman"/>
          <w:sz w:val="24"/>
          <w:szCs w:val="24"/>
        </w:rPr>
        <w:t xml:space="preserve">content </w:t>
      </w:r>
      <w:r w:rsidR="000D06E5">
        <w:rPr>
          <w:rFonts w:ascii="Times New Roman" w:hAnsi="Times New Roman" w:hint="eastAsia"/>
          <w:sz w:val="24"/>
          <w:szCs w:val="24"/>
        </w:rPr>
        <w:t xml:space="preserve">might not </w:t>
      </w:r>
      <w:r w:rsidR="00535E77">
        <w:rPr>
          <w:rFonts w:ascii="Times New Roman" w:hAnsi="Times New Roman"/>
          <w:sz w:val="24"/>
          <w:szCs w:val="24"/>
        </w:rPr>
        <w:t>occur</w:t>
      </w:r>
      <w:r w:rsidR="001E5989">
        <w:rPr>
          <w:rFonts w:ascii="Times New Roman" w:hAnsi="Times New Roman"/>
          <w:sz w:val="24"/>
          <w:szCs w:val="24"/>
        </w:rPr>
        <w:t xml:space="preserve"> </w:t>
      </w:r>
      <w:r w:rsidR="000D06E5">
        <w:rPr>
          <w:rFonts w:ascii="Times New Roman" w:hAnsi="Times New Roman" w:hint="eastAsia"/>
          <w:sz w:val="24"/>
          <w:szCs w:val="24"/>
        </w:rPr>
        <w:t xml:space="preserve">at the expense of total </w:t>
      </w:r>
      <w:proofErr w:type="spellStart"/>
      <w:r w:rsidR="000D06E5">
        <w:rPr>
          <w:rFonts w:ascii="Times New Roman" w:hAnsi="Times New Roman" w:hint="eastAsia"/>
          <w:sz w:val="24"/>
          <w:szCs w:val="24"/>
        </w:rPr>
        <w:t>flavonol</w:t>
      </w:r>
      <w:r w:rsidR="001E5989">
        <w:rPr>
          <w:rFonts w:ascii="Times New Roman" w:hAnsi="Times New Roman"/>
          <w:sz w:val="24"/>
          <w:szCs w:val="24"/>
        </w:rPr>
        <w:t>s</w:t>
      </w:r>
      <w:proofErr w:type="spellEnd"/>
      <w:r w:rsidR="000D06E5">
        <w:rPr>
          <w:rFonts w:ascii="Times New Roman" w:hAnsi="Times New Roman" w:hint="eastAsia"/>
          <w:sz w:val="24"/>
          <w:szCs w:val="24"/>
        </w:rPr>
        <w:t xml:space="preserve">. </w:t>
      </w:r>
      <w:r w:rsidR="006126FC">
        <w:rPr>
          <w:rFonts w:ascii="Times New Roman" w:hAnsi="Times New Roman"/>
          <w:sz w:val="24"/>
          <w:szCs w:val="24"/>
        </w:rPr>
        <w:t xml:space="preserve"> </w:t>
      </w:r>
    </w:p>
    <w:p w14:paraId="01EBE3F3" w14:textId="5B2B50DE" w:rsidR="000C0E7C" w:rsidRDefault="001E5989" w:rsidP="000408D2">
      <w:pPr>
        <w:spacing w:after="0" w:line="360" w:lineRule="auto"/>
        <w:ind w:firstLine="720"/>
        <w:rPr>
          <w:rFonts w:ascii="Times New Roman" w:hAnsi="Times New Roman"/>
          <w:sz w:val="24"/>
          <w:szCs w:val="24"/>
        </w:rPr>
      </w:pPr>
      <w:r>
        <w:rPr>
          <w:rFonts w:ascii="Times New Roman" w:hAnsi="Times New Roman"/>
          <w:sz w:val="24"/>
          <w:szCs w:val="24"/>
        </w:rPr>
        <w:t xml:space="preserve">Regarding </w:t>
      </w:r>
      <w:r w:rsidR="000D06E5">
        <w:rPr>
          <w:rFonts w:ascii="Times New Roman" w:hAnsi="Times New Roman" w:hint="eastAsia"/>
          <w:sz w:val="24"/>
          <w:szCs w:val="24"/>
        </w:rPr>
        <w:t xml:space="preserve">the flesh, </w:t>
      </w:r>
      <w:r>
        <w:rPr>
          <w:rFonts w:ascii="Times New Roman" w:hAnsi="Times New Roman"/>
          <w:sz w:val="24"/>
          <w:szCs w:val="24"/>
        </w:rPr>
        <w:t xml:space="preserve">however, </w:t>
      </w:r>
      <w:r w:rsidR="000D06E5">
        <w:rPr>
          <w:rFonts w:ascii="Times New Roman" w:hAnsi="Times New Roman" w:hint="eastAsia"/>
          <w:sz w:val="24"/>
          <w:szCs w:val="24"/>
        </w:rPr>
        <w:t xml:space="preserve">all </w:t>
      </w:r>
      <w:r w:rsidR="00535E77">
        <w:rPr>
          <w:rFonts w:ascii="Times New Roman" w:hAnsi="Times New Roman"/>
          <w:sz w:val="24"/>
          <w:szCs w:val="24"/>
        </w:rPr>
        <w:t xml:space="preserve">the </w:t>
      </w:r>
      <w:r w:rsidR="000D06E5">
        <w:rPr>
          <w:rFonts w:ascii="Times New Roman" w:hAnsi="Times New Roman" w:hint="eastAsia"/>
          <w:sz w:val="24"/>
          <w:szCs w:val="24"/>
        </w:rPr>
        <w:t xml:space="preserve">CHI/DR lines </w:t>
      </w:r>
      <w:r>
        <w:rPr>
          <w:rFonts w:ascii="Times New Roman" w:hAnsi="Times New Roman"/>
          <w:sz w:val="24"/>
          <w:szCs w:val="24"/>
        </w:rPr>
        <w:t xml:space="preserve">exhibited </w:t>
      </w:r>
      <w:r w:rsidR="000D06E5">
        <w:rPr>
          <w:rFonts w:ascii="Times New Roman" w:hAnsi="Times New Roman"/>
          <w:sz w:val="24"/>
          <w:szCs w:val="24"/>
        </w:rPr>
        <w:t>significant</w:t>
      </w:r>
      <w:r w:rsidR="000D06E5">
        <w:rPr>
          <w:rFonts w:ascii="Times New Roman" w:hAnsi="Times New Roman" w:hint="eastAsia"/>
          <w:sz w:val="24"/>
          <w:szCs w:val="24"/>
        </w:rPr>
        <w:t xml:space="preserve"> difference</w:t>
      </w:r>
      <w:r>
        <w:rPr>
          <w:rFonts w:ascii="Times New Roman" w:hAnsi="Times New Roman"/>
          <w:sz w:val="24"/>
          <w:szCs w:val="24"/>
        </w:rPr>
        <w:t>s</w:t>
      </w:r>
      <w:r w:rsidR="000D06E5">
        <w:rPr>
          <w:rFonts w:ascii="Times New Roman" w:hAnsi="Times New Roman" w:hint="eastAsia"/>
          <w:sz w:val="24"/>
          <w:szCs w:val="24"/>
        </w:rPr>
        <w:t xml:space="preserve"> from all of </w:t>
      </w:r>
      <w:r>
        <w:rPr>
          <w:rFonts w:ascii="Times New Roman" w:hAnsi="Times New Roman"/>
          <w:sz w:val="24"/>
          <w:szCs w:val="24"/>
        </w:rPr>
        <w:t xml:space="preserve">the </w:t>
      </w:r>
      <w:r w:rsidR="000D06E5">
        <w:rPr>
          <w:rFonts w:ascii="Times New Roman" w:hAnsi="Times New Roman" w:hint="eastAsia"/>
          <w:sz w:val="24"/>
          <w:szCs w:val="24"/>
        </w:rPr>
        <w:t xml:space="preserve">CHI and DR lines </w:t>
      </w:r>
      <w:r>
        <w:rPr>
          <w:rFonts w:ascii="Times New Roman" w:hAnsi="Times New Roman"/>
          <w:sz w:val="24"/>
          <w:szCs w:val="24"/>
        </w:rPr>
        <w:t xml:space="preserve">as well as the </w:t>
      </w:r>
      <w:r w:rsidR="000D06E5">
        <w:rPr>
          <w:rFonts w:ascii="Times New Roman" w:hAnsi="Times New Roman" w:hint="eastAsia"/>
          <w:sz w:val="24"/>
          <w:szCs w:val="24"/>
        </w:rPr>
        <w:t>wild</w:t>
      </w:r>
      <w:r>
        <w:rPr>
          <w:rFonts w:ascii="Times New Roman" w:hAnsi="Times New Roman"/>
          <w:sz w:val="24"/>
          <w:szCs w:val="24"/>
        </w:rPr>
        <w:t xml:space="preserve"> </w:t>
      </w:r>
      <w:r w:rsidR="00535E77">
        <w:rPr>
          <w:rFonts w:ascii="Times New Roman" w:hAnsi="Times New Roman"/>
          <w:sz w:val="24"/>
          <w:szCs w:val="24"/>
        </w:rPr>
        <w:t>type plant</w:t>
      </w:r>
      <w:r>
        <w:rPr>
          <w:rFonts w:ascii="Times New Roman" w:hAnsi="Times New Roman"/>
          <w:sz w:val="24"/>
          <w:szCs w:val="24"/>
        </w:rPr>
        <w:t>s</w:t>
      </w:r>
      <w:r w:rsidR="000D06E5">
        <w:rPr>
          <w:rFonts w:ascii="Times New Roman" w:hAnsi="Times New Roman" w:hint="eastAsia"/>
          <w:sz w:val="24"/>
          <w:szCs w:val="24"/>
        </w:rPr>
        <w:t>.</w:t>
      </w:r>
      <w:r w:rsidR="006126FC">
        <w:rPr>
          <w:rFonts w:ascii="Times New Roman" w:hAnsi="Times New Roman"/>
          <w:sz w:val="24"/>
          <w:szCs w:val="24"/>
        </w:rPr>
        <w:t xml:space="preserve"> </w:t>
      </w:r>
      <w:r w:rsidR="000D06E5">
        <w:rPr>
          <w:rFonts w:ascii="Times New Roman" w:hAnsi="Times New Roman" w:hint="eastAsia"/>
          <w:sz w:val="24"/>
          <w:szCs w:val="24"/>
        </w:rPr>
        <w:t xml:space="preserve"> </w:t>
      </w:r>
      <w:r w:rsidR="00F762B1">
        <w:rPr>
          <w:rFonts w:ascii="Times New Roman" w:hAnsi="Times New Roman"/>
          <w:sz w:val="24"/>
          <w:szCs w:val="24"/>
        </w:rPr>
        <w:t>In flesh</w:t>
      </w:r>
      <w:r w:rsidR="005E684F">
        <w:rPr>
          <w:rFonts w:ascii="Times New Roman" w:hAnsi="Times New Roman"/>
          <w:sz w:val="24"/>
          <w:szCs w:val="24"/>
        </w:rPr>
        <w:t>,</w:t>
      </w:r>
      <w:r w:rsidR="00C0619B">
        <w:rPr>
          <w:rFonts w:ascii="Times New Roman" w:hAnsi="Times New Roman" w:hint="eastAsia"/>
          <w:sz w:val="24"/>
          <w:szCs w:val="24"/>
        </w:rPr>
        <w:t xml:space="preserve"> the CHI/DR lines </w:t>
      </w:r>
      <w:r>
        <w:rPr>
          <w:rFonts w:ascii="Times New Roman" w:hAnsi="Times New Roman"/>
          <w:sz w:val="24"/>
          <w:szCs w:val="24"/>
        </w:rPr>
        <w:t xml:space="preserve">exhibited </w:t>
      </w:r>
      <w:r w:rsidR="00C0619B">
        <w:rPr>
          <w:rFonts w:ascii="Times New Roman" w:hAnsi="Times New Roman" w:hint="eastAsia"/>
          <w:sz w:val="24"/>
          <w:szCs w:val="24"/>
        </w:rPr>
        <w:t>150</w:t>
      </w:r>
      <w:r w:rsidR="00C0619B">
        <w:rPr>
          <w:rFonts w:ascii="Times New Roman" w:hAnsi="Times New Roman"/>
          <w:sz w:val="24"/>
          <w:szCs w:val="24"/>
        </w:rPr>
        <w:t>–</w:t>
      </w:r>
      <w:r w:rsidR="00C0619B">
        <w:rPr>
          <w:rFonts w:ascii="Times New Roman" w:hAnsi="Times New Roman" w:hint="eastAsia"/>
          <w:sz w:val="24"/>
          <w:szCs w:val="24"/>
        </w:rPr>
        <w:t>200</w:t>
      </w:r>
      <w:r w:rsidR="00762ED6">
        <w:rPr>
          <w:rFonts w:ascii="Times New Roman" w:hAnsi="Times New Roman"/>
          <w:sz w:val="24"/>
          <w:szCs w:val="24"/>
        </w:rPr>
        <w:t xml:space="preserve"> times more </w:t>
      </w:r>
      <w:r w:rsidR="00DE6EA4">
        <w:rPr>
          <w:rFonts w:ascii="Times New Roman" w:hAnsi="Times New Roman" w:hint="eastAsia"/>
          <w:sz w:val="24"/>
          <w:szCs w:val="24"/>
        </w:rPr>
        <w:t xml:space="preserve">total </w:t>
      </w:r>
      <w:proofErr w:type="spellStart"/>
      <w:r w:rsidR="00DE6EA4">
        <w:rPr>
          <w:rFonts w:ascii="Times New Roman" w:hAnsi="Times New Roman" w:hint="eastAsia"/>
          <w:sz w:val="24"/>
          <w:szCs w:val="24"/>
        </w:rPr>
        <w:t>flavonol</w:t>
      </w:r>
      <w:proofErr w:type="spellEnd"/>
      <w:r w:rsidR="00DE6EA4">
        <w:rPr>
          <w:rFonts w:ascii="Times New Roman" w:hAnsi="Times New Roman" w:hint="eastAsia"/>
          <w:sz w:val="24"/>
          <w:szCs w:val="24"/>
        </w:rPr>
        <w:t xml:space="preserve"> </w:t>
      </w:r>
      <w:r>
        <w:rPr>
          <w:rFonts w:ascii="Times New Roman" w:hAnsi="Times New Roman"/>
          <w:sz w:val="24"/>
          <w:szCs w:val="24"/>
        </w:rPr>
        <w:t xml:space="preserve">content </w:t>
      </w:r>
      <w:r w:rsidR="00535E77">
        <w:rPr>
          <w:rFonts w:ascii="Times New Roman" w:hAnsi="Times New Roman"/>
          <w:sz w:val="24"/>
          <w:szCs w:val="24"/>
        </w:rPr>
        <w:t>than</w:t>
      </w:r>
      <w:r>
        <w:rPr>
          <w:rFonts w:ascii="Times New Roman" w:hAnsi="Times New Roman"/>
          <w:sz w:val="24"/>
          <w:szCs w:val="24"/>
        </w:rPr>
        <w:t xml:space="preserve"> the </w:t>
      </w:r>
      <w:r w:rsidR="00DE6EA4">
        <w:rPr>
          <w:rFonts w:ascii="Times New Roman" w:hAnsi="Times New Roman" w:hint="eastAsia"/>
          <w:sz w:val="24"/>
          <w:szCs w:val="24"/>
        </w:rPr>
        <w:t>wild type</w:t>
      </w:r>
      <w:r w:rsidR="00535E77">
        <w:rPr>
          <w:rFonts w:ascii="Times New Roman" w:hAnsi="Times New Roman"/>
          <w:sz w:val="24"/>
          <w:szCs w:val="24"/>
        </w:rPr>
        <w:t xml:space="preserve"> plants</w:t>
      </w:r>
      <w:r>
        <w:rPr>
          <w:rFonts w:ascii="Times New Roman" w:hAnsi="Times New Roman"/>
          <w:sz w:val="24"/>
          <w:szCs w:val="24"/>
        </w:rPr>
        <w:t xml:space="preserve">, </w:t>
      </w:r>
      <w:r w:rsidR="00535E77">
        <w:rPr>
          <w:rFonts w:ascii="Times New Roman" w:hAnsi="Times New Roman"/>
          <w:sz w:val="24"/>
          <w:szCs w:val="24"/>
        </w:rPr>
        <w:t>and</w:t>
      </w:r>
      <w:r>
        <w:rPr>
          <w:rFonts w:ascii="Times New Roman" w:hAnsi="Times New Roman"/>
          <w:sz w:val="24"/>
          <w:szCs w:val="24"/>
        </w:rPr>
        <w:t xml:space="preserve"> approximately </w:t>
      </w:r>
      <w:r w:rsidR="00DE6EA4">
        <w:rPr>
          <w:rFonts w:ascii="Times New Roman" w:hAnsi="Times New Roman" w:hint="eastAsia"/>
          <w:sz w:val="24"/>
          <w:szCs w:val="24"/>
        </w:rPr>
        <w:t>20</w:t>
      </w:r>
      <w:r w:rsidR="00DE6EA4">
        <w:rPr>
          <w:rFonts w:ascii="Times New Roman" w:hAnsi="Times New Roman"/>
          <w:sz w:val="24"/>
          <w:szCs w:val="24"/>
        </w:rPr>
        <w:t>–</w:t>
      </w:r>
      <w:r w:rsidR="00DE6EA4">
        <w:rPr>
          <w:rFonts w:ascii="Times New Roman" w:hAnsi="Times New Roman" w:hint="eastAsia"/>
          <w:sz w:val="24"/>
          <w:szCs w:val="24"/>
        </w:rPr>
        <w:t xml:space="preserve">27 </w:t>
      </w:r>
      <w:r>
        <w:rPr>
          <w:rFonts w:ascii="Times New Roman" w:hAnsi="Times New Roman"/>
          <w:sz w:val="24"/>
          <w:szCs w:val="24"/>
        </w:rPr>
        <w:t xml:space="preserve">times </w:t>
      </w:r>
      <w:r w:rsidR="00DE6EA4">
        <w:rPr>
          <w:rFonts w:ascii="Times New Roman" w:hAnsi="Times New Roman" w:hint="eastAsia"/>
          <w:sz w:val="24"/>
          <w:szCs w:val="24"/>
        </w:rPr>
        <w:t>and 40</w:t>
      </w:r>
      <w:r>
        <w:rPr>
          <w:rFonts w:ascii="Times New Roman" w:hAnsi="Times New Roman"/>
          <w:sz w:val="24"/>
          <w:szCs w:val="24"/>
        </w:rPr>
        <w:t>–</w:t>
      </w:r>
      <w:r w:rsidR="00DE6EA4">
        <w:rPr>
          <w:rFonts w:ascii="Times New Roman" w:hAnsi="Times New Roman" w:hint="eastAsia"/>
          <w:sz w:val="24"/>
          <w:szCs w:val="24"/>
        </w:rPr>
        <w:t xml:space="preserve">48 </w:t>
      </w:r>
      <w:r>
        <w:rPr>
          <w:rFonts w:ascii="Times New Roman" w:hAnsi="Times New Roman"/>
          <w:sz w:val="24"/>
          <w:szCs w:val="24"/>
        </w:rPr>
        <w:t xml:space="preserve">times </w:t>
      </w:r>
      <w:r w:rsidR="00762ED6">
        <w:rPr>
          <w:rFonts w:ascii="Times New Roman" w:hAnsi="Times New Roman"/>
          <w:sz w:val="24"/>
          <w:szCs w:val="24"/>
        </w:rPr>
        <w:t xml:space="preserve">more than </w:t>
      </w:r>
      <w:r>
        <w:rPr>
          <w:rFonts w:ascii="Times New Roman" w:hAnsi="Times New Roman"/>
          <w:sz w:val="24"/>
          <w:szCs w:val="24"/>
        </w:rPr>
        <w:t xml:space="preserve">the </w:t>
      </w:r>
      <w:r w:rsidR="00DE6EA4">
        <w:rPr>
          <w:rFonts w:ascii="Times New Roman" w:hAnsi="Times New Roman" w:hint="eastAsia"/>
          <w:sz w:val="24"/>
          <w:szCs w:val="24"/>
        </w:rPr>
        <w:t>CHI and DR lines, respectively.</w:t>
      </w:r>
      <w:r w:rsidR="00F762B1">
        <w:rPr>
          <w:rFonts w:ascii="Times New Roman" w:hAnsi="Times New Roman"/>
          <w:sz w:val="24"/>
          <w:szCs w:val="24"/>
        </w:rPr>
        <w:t xml:space="preserve">  Addition of CHI to DR lines approximately increased total </w:t>
      </w:r>
      <w:proofErr w:type="spellStart"/>
      <w:r w:rsidR="00F762B1">
        <w:rPr>
          <w:rFonts w:ascii="Times New Roman" w:hAnsi="Times New Roman"/>
          <w:sz w:val="24"/>
          <w:szCs w:val="24"/>
        </w:rPr>
        <w:t>flavonol</w:t>
      </w:r>
      <w:proofErr w:type="spellEnd"/>
      <w:r w:rsidR="00F762B1">
        <w:rPr>
          <w:rFonts w:ascii="Times New Roman" w:hAnsi="Times New Roman"/>
          <w:sz w:val="24"/>
          <w:szCs w:val="24"/>
        </w:rPr>
        <w:t xml:space="preserve"> content 1.5 fold in </w:t>
      </w:r>
      <w:r w:rsidR="00F66740">
        <w:rPr>
          <w:rFonts w:ascii="Times New Roman" w:hAnsi="Times New Roman"/>
          <w:sz w:val="24"/>
          <w:szCs w:val="24"/>
        </w:rPr>
        <w:t>peel</w:t>
      </w:r>
      <w:r w:rsidR="00F762B1">
        <w:rPr>
          <w:rFonts w:ascii="Times New Roman" w:hAnsi="Times New Roman"/>
          <w:sz w:val="24"/>
          <w:szCs w:val="24"/>
        </w:rPr>
        <w:t xml:space="preserve"> and 2 fold in flesh.</w:t>
      </w:r>
    </w:p>
    <w:p w14:paraId="519487B7" w14:textId="77777777" w:rsidR="005864F4" w:rsidRDefault="005864F4" w:rsidP="00D87A04">
      <w:pPr>
        <w:spacing w:after="0" w:line="360" w:lineRule="auto"/>
        <w:rPr>
          <w:rFonts w:ascii="Times New Roman" w:hAnsi="Times New Roman"/>
          <w:sz w:val="24"/>
          <w:szCs w:val="24"/>
        </w:rPr>
      </w:pPr>
    </w:p>
    <w:p w14:paraId="4A27584A" w14:textId="77777777" w:rsidR="00DE6EA4" w:rsidRDefault="00DE6EA4" w:rsidP="00D87A04">
      <w:pPr>
        <w:spacing w:after="0" w:line="360" w:lineRule="auto"/>
        <w:rPr>
          <w:rFonts w:ascii="Times New Roman" w:hAnsi="Times New Roman"/>
          <w:sz w:val="24"/>
          <w:szCs w:val="24"/>
        </w:rPr>
      </w:pPr>
    </w:p>
    <w:p w14:paraId="6272F36F" w14:textId="77777777" w:rsidR="00953ECC" w:rsidRPr="00552361" w:rsidRDefault="001823EE" w:rsidP="00953ECC">
      <w:pPr>
        <w:spacing w:after="0" w:line="360" w:lineRule="auto"/>
        <w:rPr>
          <w:rFonts w:ascii="Times New Roman" w:hAnsi="Times New Roman"/>
          <w:b/>
          <w:sz w:val="24"/>
          <w:szCs w:val="24"/>
          <w:u w:val="single"/>
        </w:rPr>
      </w:pPr>
      <w:proofErr w:type="spellStart"/>
      <w:r>
        <w:rPr>
          <w:rFonts w:ascii="Times New Roman" w:hAnsi="Times New Roman" w:hint="eastAsia"/>
          <w:b/>
          <w:sz w:val="24"/>
          <w:szCs w:val="24"/>
          <w:u w:val="single"/>
        </w:rPr>
        <w:t>F</w:t>
      </w:r>
      <w:r w:rsidR="00635827">
        <w:rPr>
          <w:rFonts w:ascii="Times New Roman" w:hAnsi="Times New Roman"/>
          <w:b/>
          <w:sz w:val="24"/>
          <w:szCs w:val="24"/>
          <w:u w:val="single"/>
        </w:rPr>
        <w:t>lavono</w:t>
      </w:r>
      <w:r w:rsidR="00635827">
        <w:rPr>
          <w:rFonts w:ascii="Times New Roman" w:hAnsi="Times New Roman" w:hint="eastAsia"/>
          <w:b/>
          <w:sz w:val="24"/>
          <w:szCs w:val="24"/>
          <w:u w:val="single"/>
        </w:rPr>
        <w:t>l</w:t>
      </w:r>
      <w:proofErr w:type="spellEnd"/>
      <w:r>
        <w:rPr>
          <w:rFonts w:ascii="Times New Roman" w:hAnsi="Times New Roman" w:hint="eastAsia"/>
          <w:b/>
          <w:sz w:val="24"/>
          <w:szCs w:val="24"/>
          <w:u w:val="single"/>
        </w:rPr>
        <w:t xml:space="preserve"> </w:t>
      </w:r>
      <w:r w:rsidR="0040045A">
        <w:rPr>
          <w:rFonts w:ascii="Times New Roman" w:hAnsi="Times New Roman"/>
          <w:b/>
          <w:sz w:val="24"/>
          <w:szCs w:val="24"/>
          <w:u w:val="single"/>
        </w:rPr>
        <w:t xml:space="preserve">composition of </w:t>
      </w:r>
      <w:r w:rsidR="008C7721" w:rsidRPr="008C7721">
        <w:rPr>
          <w:rFonts w:ascii="Times New Roman" w:hAnsi="Times New Roman"/>
          <w:b/>
          <w:sz w:val="24"/>
          <w:szCs w:val="24"/>
          <w:u w:val="single"/>
        </w:rPr>
        <w:t xml:space="preserve">in </w:t>
      </w:r>
      <w:r w:rsidR="008C7721" w:rsidRPr="008C7721">
        <w:rPr>
          <w:rFonts w:ascii="Times New Roman" w:hAnsi="Times New Roman"/>
          <w:b/>
          <w:i/>
          <w:sz w:val="24"/>
          <w:szCs w:val="24"/>
          <w:u w:val="single"/>
        </w:rPr>
        <w:t>CHI</w:t>
      </w:r>
      <w:r w:rsidR="008C7721">
        <w:rPr>
          <w:rFonts w:ascii="Times New Roman" w:hAnsi="Times New Roman"/>
          <w:b/>
          <w:sz w:val="24"/>
          <w:szCs w:val="24"/>
          <w:u w:val="single"/>
        </w:rPr>
        <w:t xml:space="preserve">-, </w:t>
      </w:r>
      <w:r w:rsidR="008C7721" w:rsidRPr="008C7721">
        <w:rPr>
          <w:rFonts w:ascii="Times New Roman" w:hAnsi="Times New Roman"/>
          <w:b/>
          <w:i/>
          <w:sz w:val="24"/>
          <w:szCs w:val="24"/>
          <w:u w:val="single"/>
        </w:rPr>
        <w:t>DR</w:t>
      </w:r>
      <w:r w:rsidR="008C7721">
        <w:rPr>
          <w:rFonts w:ascii="Times New Roman" w:hAnsi="Times New Roman"/>
          <w:b/>
          <w:sz w:val="24"/>
          <w:szCs w:val="24"/>
          <w:u w:val="single"/>
        </w:rPr>
        <w:t xml:space="preserve">-, and </w:t>
      </w:r>
      <w:r w:rsidR="008C7721" w:rsidRPr="008C7721">
        <w:rPr>
          <w:rFonts w:ascii="Times New Roman" w:hAnsi="Times New Roman" w:hint="eastAsia"/>
          <w:b/>
          <w:i/>
          <w:sz w:val="24"/>
          <w:szCs w:val="24"/>
          <w:u w:val="single"/>
        </w:rPr>
        <w:t>CHI/DR</w:t>
      </w:r>
      <w:r w:rsidR="008C7721" w:rsidRPr="008C7721">
        <w:rPr>
          <w:rFonts w:ascii="Times New Roman" w:hAnsi="Times New Roman"/>
          <w:b/>
          <w:sz w:val="24"/>
          <w:szCs w:val="24"/>
          <w:u w:val="single"/>
        </w:rPr>
        <w:t>-expressing tomatoes</w:t>
      </w:r>
    </w:p>
    <w:p w14:paraId="6EF1E062" w14:textId="016031F3" w:rsidR="009A3B07" w:rsidRPr="00E10757" w:rsidRDefault="00354169" w:rsidP="00953ECC">
      <w:pPr>
        <w:spacing w:after="0" w:line="360" w:lineRule="auto"/>
        <w:rPr>
          <w:rFonts w:ascii="Times New Roman" w:hAnsi="Times New Roman" w:cs="Times New Roman"/>
          <w:sz w:val="24"/>
          <w:szCs w:val="24"/>
        </w:rPr>
      </w:pPr>
      <w:r>
        <w:rPr>
          <w:rFonts w:ascii="Times New Roman" w:hAnsi="Times New Roman" w:hint="eastAsia"/>
          <w:sz w:val="24"/>
          <w:szCs w:val="24"/>
        </w:rPr>
        <w:tab/>
      </w:r>
      <w:r w:rsidR="00EE5C57">
        <w:rPr>
          <w:rFonts w:ascii="Times New Roman" w:hAnsi="Times New Roman" w:cs="Times New Roman"/>
          <w:sz w:val="24"/>
          <w:szCs w:val="24"/>
        </w:rPr>
        <w:t>Quercetin-3-B-D glucoside (</w:t>
      </w:r>
      <w:r w:rsidR="00EE5C57">
        <w:rPr>
          <w:rFonts w:ascii="Times New Roman" w:hAnsi="Times New Roman" w:cs="Times New Roman" w:hint="eastAsia"/>
          <w:sz w:val="24"/>
          <w:szCs w:val="24"/>
        </w:rPr>
        <w:t>QBD</w:t>
      </w:r>
      <w:r w:rsidR="00B35B53">
        <w:rPr>
          <w:rFonts w:ascii="Times New Roman" w:hAnsi="Times New Roman" w:cs="Times New Roman"/>
          <w:sz w:val="24"/>
          <w:szCs w:val="24"/>
        </w:rPr>
        <w:t>)</w:t>
      </w:r>
      <w:r w:rsidR="00EE5C57">
        <w:rPr>
          <w:rFonts w:ascii="Times New Roman" w:hAnsi="Times New Roman" w:cs="Times New Roman" w:hint="eastAsia"/>
          <w:sz w:val="24"/>
          <w:szCs w:val="24"/>
        </w:rPr>
        <w:t xml:space="preserve"> and</w:t>
      </w:r>
      <w:r w:rsidR="00EE5C57">
        <w:rPr>
          <w:rFonts w:ascii="Times New Roman" w:hAnsi="Times New Roman" w:cs="Times New Roman"/>
          <w:sz w:val="24"/>
          <w:szCs w:val="24"/>
        </w:rPr>
        <w:t xml:space="preserve"> </w:t>
      </w:r>
      <w:proofErr w:type="spellStart"/>
      <w:r w:rsidR="00EE5C57">
        <w:rPr>
          <w:rFonts w:ascii="Times New Roman" w:hAnsi="Times New Roman" w:cs="Times New Roman"/>
          <w:sz w:val="24"/>
          <w:szCs w:val="24"/>
        </w:rPr>
        <w:t>Rutin</w:t>
      </w:r>
      <w:proofErr w:type="spellEnd"/>
      <w:r w:rsidR="00EE5C57">
        <w:rPr>
          <w:rFonts w:ascii="Times New Roman" w:hAnsi="Times New Roman" w:cs="Times New Roman" w:hint="eastAsia"/>
          <w:sz w:val="24"/>
          <w:szCs w:val="24"/>
        </w:rPr>
        <w:t xml:space="preserve"> are</w:t>
      </w:r>
      <w:r w:rsidR="004E4871">
        <w:rPr>
          <w:rFonts w:ascii="Times New Roman" w:hAnsi="Times New Roman" w:cs="Times New Roman"/>
          <w:sz w:val="24"/>
          <w:szCs w:val="24"/>
        </w:rPr>
        <w:t xml:space="preserve"> both</w:t>
      </w:r>
      <w:r w:rsidR="00EE5C57">
        <w:rPr>
          <w:rFonts w:ascii="Times New Roman" w:hAnsi="Times New Roman" w:cs="Times New Roman" w:hint="eastAsia"/>
          <w:sz w:val="24"/>
          <w:szCs w:val="24"/>
        </w:rPr>
        <w:t xml:space="preserve"> glycosylated form</w:t>
      </w:r>
      <w:r w:rsidR="001E5989">
        <w:rPr>
          <w:rFonts w:ascii="Times New Roman" w:hAnsi="Times New Roman" w:cs="Times New Roman"/>
          <w:sz w:val="24"/>
          <w:szCs w:val="24"/>
        </w:rPr>
        <w:t>s</w:t>
      </w:r>
      <w:r w:rsidR="00EE5C57">
        <w:rPr>
          <w:rFonts w:ascii="Times New Roman" w:hAnsi="Times New Roman" w:cs="Times New Roman" w:hint="eastAsia"/>
          <w:sz w:val="24"/>
          <w:szCs w:val="24"/>
        </w:rPr>
        <w:t xml:space="preserve"> of </w:t>
      </w:r>
      <w:r w:rsidR="00E10757">
        <w:rPr>
          <w:rFonts w:ascii="Times New Roman" w:hAnsi="Times New Roman" w:cs="Times New Roman" w:hint="eastAsia"/>
          <w:sz w:val="24"/>
          <w:szCs w:val="24"/>
        </w:rPr>
        <w:t>quercetin</w:t>
      </w:r>
      <w:r w:rsidR="00AE7FB2">
        <w:rPr>
          <w:rFonts w:ascii="Times New Roman" w:hAnsi="Times New Roman" w:cs="Times New Roman"/>
          <w:sz w:val="24"/>
          <w:szCs w:val="24"/>
        </w:rPr>
        <w:t>,</w:t>
      </w:r>
      <w:r w:rsidR="00E10757">
        <w:rPr>
          <w:rFonts w:ascii="Times New Roman" w:hAnsi="Times New Roman" w:cs="Times New Roman" w:hint="eastAsia"/>
          <w:sz w:val="24"/>
          <w:szCs w:val="24"/>
        </w:rPr>
        <w:t xml:space="preserve"> </w:t>
      </w:r>
      <w:r w:rsidR="004E4871">
        <w:rPr>
          <w:rFonts w:ascii="Times New Roman" w:hAnsi="Times New Roman" w:cs="Times New Roman"/>
          <w:sz w:val="24"/>
          <w:szCs w:val="24"/>
        </w:rPr>
        <w:t xml:space="preserve">and </w:t>
      </w:r>
      <w:r w:rsidR="00B35B53">
        <w:rPr>
          <w:rFonts w:ascii="Times New Roman" w:hAnsi="Times New Roman" w:cs="Times New Roman"/>
          <w:sz w:val="24"/>
          <w:szCs w:val="24"/>
        </w:rPr>
        <w:t>Kaempferol-3-Rutinoside</w:t>
      </w:r>
      <w:r w:rsidR="00E10757">
        <w:rPr>
          <w:rFonts w:ascii="Times New Roman" w:hAnsi="Times New Roman" w:cs="Times New Roman" w:hint="eastAsia"/>
          <w:sz w:val="24"/>
          <w:szCs w:val="24"/>
        </w:rPr>
        <w:t xml:space="preserve"> is the glycosylated form</w:t>
      </w:r>
      <w:r w:rsidR="00CD299C">
        <w:rPr>
          <w:rFonts w:ascii="Times New Roman" w:hAnsi="Times New Roman" w:cs="Times New Roman" w:hint="eastAsia"/>
          <w:sz w:val="24"/>
          <w:szCs w:val="24"/>
        </w:rPr>
        <w:t xml:space="preserve"> of</w:t>
      </w:r>
      <w:r w:rsidR="00E10757">
        <w:rPr>
          <w:rFonts w:ascii="Times New Roman" w:hAnsi="Times New Roman" w:cs="Times New Roman" w:hint="eastAsia"/>
          <w:sz w:val="24"/>
          <w:szCs w:val="24"/>
        </w:rPr>
        <w:t xml:space="preserve"> </w:t>
      </w:r>
      <w:proofErr w:type="spellStart"/>
      <w:r w:rsidR="00E10757">
        <w:rPr>
          <w:rFonts w:ascii="Times New Roman" w:hAnsi="Times New Roman" w:cs="Times New Roman" w:hint="eastAsia"/>
          <w:sz w:val="24"/>
          <w:szCs w:val="24"/>
        </w:rPr>
        <w:t>Kaempf</w:t>
      </w:r>
      <w:r w:rsidR="00762ED6">
        <w:rPr>
          <w:rFonts w:ascii="Times New Roman" w:hAnsi="Times New Roman" w:cs="Times New Roman"/>
          <w:sz w:val="24"/>
          <w:szCs w:val="24"/>
        </w:rPr>
        <w:t>e</w:t>
      </w:r>
      <w:r w:rsidR="00E10757">
        <w:rPr>
          <w:rFonts w:ascii="Times New Roman" w:hAnsi="Times New Roman" w:cs="Times New Roman" w:hint="eastAsia"/>
          <w:sz w:val="24"/>
          <w:szCs w:val="24"/>
        </w:rPr>
        <w:t>rol</w:t>
      </w:r>
      <w:proofErr w:type="spellEnd"/>
      <w:r w:rsidR="00D1224B">
        <w:rPr>
          <w:rFonts w:ascii="Times New Roman" w:hAnsi="Times New Roman" w:cs="Times New Roman" w:hint="eastAsia"/>
          <w:sz w:val="24"/>
          <w:szCs w:val="24"/>
        </w:rPr>
        <w:t xml:space="preserve">. </w:t>
      </w:r>
      <w:r w:rsidR="00973357">
        <w:rPr>
          <w:rFonts w:ascii="Times New Roman" w:hAnsi="Times New Roman" w:cs="Times New Roman" w:hint="eastAsia"/>
          <w:sz w:val="24"/>
          <w:szCs w:val="24"/>
        </w:rPr>
        <w:t xml:space="preserve">In </w:t>
      </w:r>
      <w:r w:rsidR="001E5989">
        <w:rPr>
          <w:rFonts w:ascii="Times New Roman" w:hAnsi="Times New Roman" w:cs="Times New Roman"/>
          <w:sz w:val="24"/>
          <w:szCs w:val="24"/>
        </w:rPr>
        <w:t xml:space="preserve">tomato </w:t>
      </w:r>
      <w:r w:rsidR="00973357">
        <w:rPr>
          <w:rFonts w:ascii="Times New Roman" w:hAnsi="Times New Roman" w:cs="Times New Roman" w:hint="eastAsia"/>
          <w:sz w:val="24"/>
          <w:szCs w:val="24"/>
        </w:rPr>
        <w:t xml:space="preserve">peel, </w:t>
      </w:r>
      <w:r w:rsidR="001172AA">
        <w:rPr>
          <w:rFonts w:ascii="Times New Roman" w:hAnsi="Times New Roman" w:cs="Times New Roman" w:hint="eastAsia"/>
          <w:sz w:val="24"/>
          <w:szCs w:val="24"/>
        </w:rPr>
        <w:t xml:space="preserve">the QBD content </w:t>
      </w:r>
      <w:r w:rsidR="00FB47DD">
        <w:rPr>
          <w:rFonts w:ascii="Times New Roman" w:hAnsi="Times New Roman" w:cs="Times New Roman"/>
          <w:sz w:val="24"/>
          <w:szCs w:val="24"/>
        </w:rPr>
        <w:t xml:space="preserve">from high to low </w:t>
      </w:r>
      <w:r w:rsidR="001E5989">
        <w:rPr>
          <w:rFonts w:ascii="Times New Roman" w:hAnsi="Times New Roman" w:cs="Times New Roman"/>
          <w:sz w:val="24"/>
          <w:szCs w:val="24"/>
        </w:rPr>
        <w:t>was</w:t>
      </w:r>
      <w:r w:rsidR="00FB47DD">
        <w:rPr>
          <w:rFonts w:ascii="Times New Roman" w:hAnsi="Times New Roman" w:cs="Times New Roman"/>
          <w:sz w:val="24"/>
          <w:szCs w:val="24"/>
        </w:rPr>
        <w:t>:</w:t>
      </w:r>
      <w:r w:rsidR="001E5989">
        <w:rPr>
          <w:rFonts w:ascii="Times New Roman" w:hAnsi="Times New Roman" w:cs="Times New Roman"/>
          <w:sz w:val="24"/>
          <w:szCs w:val="24"/>
        </w:rPr>
        <w:t xml:space="preserve"> </w:t>
      </w:r>
      <w:r w:rsidR="001172AA">
        <w:rPr>
          <w:rFonts w:ascii="Times New Roman" w:hAnsi="Times New Roman" w:cs="Times New Roman" w:hint="eastAsia"/>
          <w:sz w:val="24"/>
          <w:szCs w:val="24"/>
        </w:rPr>
        <w:t>CHI &gt; DR &gt; DR/CHI</w:t>
      </w:r>
      <w:r w:rsidR="009E3FB8">
        <w:rPr>
          <w:rFonts w:ascii="Times New Roman" w:hAnsi="Times New Roman" w:cs="Times New Roman" w:hint="eastAsia"/>
          <w:sz w:val="24"/>
          <w:szCs w:val="24"/>
        </w:rPr>
        <w:t xml:space="preserve"> &gt; </w:t>
      </w:r>
      <w:r w:rsidR="004E4871">
        <w:rPr>
          <w:rFonts w:ascii="Times New Roman" w:hAnsi="Times New Roman" w:cs="Times New Roman"/>
          <w:sz w:val="24"/>
          <w:szCs w:val="24"/>
        </w:rPr>
        <w:t xml:space="preserve">wild type </w:t>
      </w:r>
      <w:r w:rsidR="004229D9">
        <w:rPr>
          <w:rFonts w:ascii="Times New Roman" w:hAnsi="Times New Roman" w:cs="Times New Roman" w:hint="eastAsia"/>
          <w:sz w:val="24"/>
          <w:szCs w:val="24"/>
        </w:rPr>
        <w:t>tomato</w:t>
      </w:r>
      <w:r w:rsidR="001E5989">
        <w:rPr>
          <w:rFonts w:ascii="Times New Roman" w:hAnsi="Times New Roman" w:cs="Times New Roman"/>
          <w:sz w:val="24"/>
          <w:szCs w:val="24"/>
        </w:rPr>
        <w:t>,</w:t>
      </w:r>
      <w:r w:rsidR="001172AA">
        <w:rPr>
          <w:rFonts w:ascii="Times New Roman" w:hAnsi="Times New Roman" w:cs="Times New Roman" w:hint="eastAsia"/>
          <w:sz w:val="24"/>
          <w:szCs w:val="24"/>
        </w:rPr>
        <w:t xml:space="preserve"> the </w:t>
      </w:r>
      <w:proofErr w:type="spellStart"/>
      <w:r w:rsidR="001172AA">
        <w:rPr>
          <w:rFonts w:ascii="Times New Roman" w:hAnsi="Times New Roman" w:cs="Times New Roman" w:hint="eastAsia"/>
          <w:sz w:val="24"/>
          <w:szCs w:val="24"/>
        </w:rPr>
        <w:t>rutin</w:t>
      </w:r>
      <w:proofErr w:type="spellEnd"/>
      <w:r w:rsidR="001172AA">
        <w:rPr>
          <w:rFonts w:ascii="Times New Roman" w:hAnsi="Times New Roman" w:cs="Times New Roman" w:hint="eastAsia"/>
          <w:sz w:val="24"/>
          <w:szCs w:val="24"/>
        </w:rPr>
        <w:t xml:space="preserve"> </w:t>
      </w:r>
      <w:r w:rsidR="00FB47DD">
        <w:rPr>
          <w:rFonts w:ascii="Times New Roman" w:hAnsi="Times New Roman" w:cs="Times New Roman"/>
          <w:sz w:val="24"/>
          <w:szCs w:val="24"/>
        </w:rPr>
        <w:t xml:space="preserve">content from high to low </w:t>
      </w:r>
      <w:r w:rsidR="00762ED6">
        <w:rPr>
          <w:rFonts w:ascii="Times New Roman" w:hAnsi="Times New Roman" w:cs="Times New Roman"/>
          <w:sz w:val="24"/>
          <w:szCs w:val="24"/>
        </w:rPr>
        <w:t>wa</w:t>
      </w:r>
      <w:r w:rsidR="001172AA">
        <w:rPr>
          <w:rFonts w:ascii="Times New Roman" w:hAnsi="Times New Roman" w:cs="Times New Roman" w:hint="eastAsia"/>
          <w:sz w:val="24"/>
          <w:szCs w:val="24"/>
        </w:rPr>
        <w:t>s</w:t>
      </w:r>
      <w:r w:rsidR="00FB47DD">
        <w:rPr>
          <w:rFonts w:ascii="Times New Roman" w:hAnsi="Times New Roman" w:cs="Times New Roman"/>
          <w:sz w:val="24"/>
          <w:szCs w:val="24"/>
        </w:rPr>
        <w:t>:</w:t>
      </w:r>
      <w:r w:rsidR="001172AA">
        <w:rPr>
          <w:rFonts w:ascii="Times New Roman" w:hAnsi="Times New Roman" w:cs="Times New Roman" w:hint="eastAsia"/>
          <w:sz w:val="24"/>
          <w:szCs w:val="24"/>
        </w:rPr>
        <w:t xml:space="preserve"> </w:t>
      </w:r>
      <w:r w:rsidR="009E3FB8">
        <w:rPr>
          <w:rFonts w:ascii="Times New Roman" w:hAnsi="Times New Roman" w:cs="Times New Roman" w:hint="eastAsia"/>
          <w:sz w:val="24"/>
          <w:szCs w:val="24"/>
        </w:rPr>
        <w:t>CHI &gt; CHI/DR &gt; DR &gt; wild</w:t>
      </w:r>
      <w:r w:rsidR="004229D9">
        <w:rPr>
          <w:rFonts w:ascii="Times New Roman" w:hAnsi="Times New Roman" w:cs="Times New Roman" w:hint="eastAsia"/>
          <w:sz w:val="24"/>
          <w:szCs w:val="24"/>
        </w:rPr>
        <w:t xml:space="preserve"> </w:t>
      </w:r>
      <w:r w:rsidR="0040045A">
        <w:rPr>
          <w:rFonts w:ascii="Times New Roman" w:hAnsi="Times New Roman" w:cs="Times New Roman"/>
          <w:sz w:val="24"/>
          <w:szCs w:val="24"/>
        </w:rPr>
        <w:t xml:space="preserve">type </w:t>
      </w:r>
      <w:r w:rsidR="004229D9">
        <w:rPr>
          <w:rFonts w:ascii="Times New Roman" w:hAnsi="Times New Roman" w:cs="Times New Roman" w:hint="eastAsia"/>
          <w:sz w:val="24"/>
          <w:szCs w:val="24"/>
        </w:rPr>
        <w:t>tomato</w:t>
      </w:r>
      <w:r w:rsidR="001E5989">
        <w:rPr>
          <w:rFonts w:ascii="Times New Roman" w:hAnsi="Times New Roman" w:cs="Times New Roman"/>
          <w:sz w:val="24"/>
          <w:szCs w:val="24"/>
        </w:rPr>
        <w:t>,</w:t>
      </w:r>
      <w:r w:rsidR="0031216D">
        <w:rPr>
          <w:rFonts w:ascii="Times New Roman" w:hAnsi="Times New Roman" w:cs="Times New Roman" w:hint="eastAsia"/>
          <w:sz w:val="24"/>
          <w:szCs w:val="24"/>
        </w:rPr>
        <w:t xml:space="preserve"> and the quercetin</w:t>
      </w:r>
      <w:r w:rsidR="00FB47DD">
        <w:rPr>
          <w:rFonts w:ascii="Times New Roman" w:hAnsi="Times New Roman" w:cs="Times New Roman"/>
          <w:sz w:val="24"/>
          <w:szCs w:val="24"/>
        </w:rPr>
        <w:t xml:space="preserve"> content from high to low</w:t>
      </w:r>
      <w:r w:rsidR="0031216D">
        <w:rPr>
          <w:rFonts w:ascii="Times New Roman" w:hAnsi="Times New Roman" w:cs="Times New Roman" w:hint="eastAsia"/>
          <w:sz w:val="24"/>
          <w:szCs w:val="24"/>
        </w:rPr>
        <w:t xml:space="preserve"> </w:t>
      </w:r>
      <w:r w:rsidR="00762ED6">
        <w:rPr>
          <w:rFonts w:ascii="Times New Roman" w:hAnsi="Times New Roman" w:cs="Times New Roman"/>
          <w:sz w:val="24"/>
          <w:szCs w:val="24"/>
        </w:rPr>
        <w:t>wa</w:t>
      </w:r>
      <w:r w:rsidR="0031216D">
        <w:rPr>
          <w:rFonts w:ascii="Times New Roman" w:hAnsi="Times New Roman" w:cs="Times New Roman" w:hint="eastAsia"/>
          <w:sz w:val="24"/>
          <w:szCs w:val="24"/>
        </w:rPr>
        <w:t>s</w:t>
      </w:r>
      <w:r w:rsidR="00FB47DD">
        <w:rPr>
          <w:rFonts w:ascii="Times New Roman" w:hAnsi="Times New Roman" w:cs="Times New Roman"/>
          <w:sz w:val="24"/>
          <w:szCs w:val="24"/>
        </w:rPr>
        <w:t>:</w:t>
      </w:r>
      <w:r w:rsidR="0031216D">
        <w:rPr>
          <w:rFonts w:ascii="Times New Roman" w:hAnsi="Times New Roman" w:cs="Times New Roman" w:hint="eastAsia"/>
          <w:sz w:val="24"/>
          <w:szCs w:val="24"/>
        </w:rPr>
        <w:t xml:space="preserve"> CHI/DR &gt; DR &gt; CHI &gt; wild</w:t>
      </w:r>
      <w:r w:rsidR="004229D9">
        <w:rPr>
          <w:rFonts w:ascii="Times New Roman" w:hAnsi="Times New Roman" w:cs="Times New Roman" w:hint="eastAsia"/>
          <w:sz w:val="24"/>
          <w:szCs w:val="24"/>
        </w:rPr>
        <w:t xml:space="preserve"> </w:t>
      </w:r>
      <w:r w:rsidR="0040045A">
        <w:rPr>
          <w:rFonts w:ascii="Times New Roman" w:hAnsi="Times New Roman" w:cs="Times New Roman"/>
          <w:sz w:val="24"/>
          <w:szCs w:val="24"/>
        </w:rPr>
        <w:t xml:space="preserve">type </w:t>
      </w:r>
      <w:r w:rsidR="004229D9">
        <w:rPr>
          <w:rFonts w:ascii="Times New Roman" w:hAnsi="Times New Roman" w:cs="Times New Roman" w:hint="eastAsia"/>
          <w:sz w:val="24"/>
          <w:szCs w:val="24"/>
        </w:rPr>
        <w:t>tomato</w:t>
      </w:r>
      <w:r w:rsidR="009D51A7">
        <w:rPr>
          <w:rFonts w:ascii="Times New Roman" w:hAnsi="Times New Roman" w:cs="Times New Roman" w:hint="eastAsia"/>
          <w:sz w:val="24"/>
          <w:szCs w:val="24"/>
        </w:rPr>
        <w:t xml:space="preserve"> (Fig</w:t>
      </w:r>
      <w:r w:rsidR="0040045A">
        <w:rPr>
          <w:rFonts w:ascii="Times New Roman" w:hAnsi="Times New Roman" w:cs="Times New Roman"/>
          <w:sz w:val="24"/>
          <w:szCs w:val="24"/>
        </w:rPr>
        <w:t>.</w:t>
      </w:r>
      <w:r w:rsidR="009D51A7">
        <w:rPr>
          <w:rFonts w:ascii="Times New Roman" w:hAnsi="Times New Roman" w:cs="Times New Roman" w:hint="eastAsia"/>
          <w:sz w:val="24"/>
          <w:szCs w:val="24"/>
        </w:rPr>
        <w:t xml:space="preserve"> 6)</w:t>
      </w:r>
      <w:r w:rsidR="009E3FB8">
        <w:rPr>
          <w:rFonts w:ascii="Times New Roman" w:hAnsi="Times New Roman" w:cs="Times New Roman" w:hint="eastAsia"/>
          <w:sz w:val="24"/>
          <w:szCs w:val="24"/>
        </w:rPr>
        <w:t xml:space="preserve">. </w:t>
      </w:r>
      <w:r w:rsidR="001E5989">
        <w:rPr>
          <w:rFonts w:ascii="Times New Roman" w:hAnsi="Times New Roman" w:cs="Times New Roman"/>
          <w:sz w:val="24"/>
          <w:szCs w:val="24"/>
        </w:rPr>
        <w:t xml:space="preserve">Although these </w:t>
      </w:r>
      <w:r w:rsidR="0031216D">
        <w:rPr>
          <w:rFonts w:ascii="Times New Roman" w:hAnsi="Times New Roman" w:cs="Times New Roman" w:hint="eastAsia"/>
          <w:sz w:val="24"/>
          <w:szCs w:val="24"/>
        </w:rPr>
        <w:t>three chemical</w:t>
      </w:r>
      <w:r w:rsidR="001E5989">
        <w:rPr>
          <w:rFonts w:ascii="Times New Roman" w:hAnsi="Times New Roman" w:cs="Times New Roman"/>
          <w:sz w:val="24"/>
          <w:szCs w:val="24"/>
        </w:rPr>
        <w:t>s</w:t>
      </w:r>
      <w:r w:rsidR="0031216D">
        <w:rPr>
          <w:rFonts w:ascii="Times New Roman" w:hAnsi="Times New Roman" w:cs="Times New Roman" w:hint="eastAsia"/>
          <w:sz w:val="24"/>
          <w:szCs w:val="24"/>
        </w:rPr>
        <w:t xml:space="preserve"> </w:t>
      </w:r>
      <w:r w:rsidR="001E5989">
        <w:rPr>
          <w:rFonts w:ascii="Times New Roman" w:hAnsi="Times New Roman" w:cs="Times New Roman"/>
          <w:sz w:val="24"/>
          <w:szCs w:val="24"/>
        </w:rPr>
        <w:t xml:space="preserve">contain the </w:t>
      </w:r>
      <w:r w:rsidR="0031216D">
        <w:rPr>
          <w:rFonts w:ascii="Times New Roman" w:hAnsi="Times New Roman" w:cs="Times New Roman" w:hint="eastAsia"/>
          <w:sz w:val="24"/>
          <w:szCs w:val="24"/>
        </w:rPr>
        <w:t xml:space="preserve">same </w:t>
      </w:r>
      <w:proofErr w:type="spellStart"/>
      <w:r w:rsidR="0031216D">
        <w:rPr>
          <w:rFonts w:ascii="Times New Roman" w:hAnsi="Times New Roman" w:cs="Times New Roman" w:hint="eastAsia"/>
          <w:sz w:val="24"/>
          <w:szCs w:val="24"/>
        </w:rPr>
        <w:t>aglycon</w:t>
      </w:r>
      <w:proofErr w:type="spellEnd"/>
      <w:r w:rsidR="00E076DA">
        <w:rPr>
          <w:rFonts w:ascii="Times New Roman" w:hAnsi="Times New Roman" w:cs="Times New Roman" w:hint="eastAsia"/>
          <w:sz w:val="24"/>
          <w:szCs w:val="24"/>
        </w:rPr>
        <w:t xml:space="preserve">, the content </w:t>
      </w:r>
      <w:r w:rsidR="00FB47DD">
        <w:rPr>
          <w:rFonts w:ascii="Times New Roman" w:hAnsi="Times New Roman" w:cs="Times New Roman"/>
          <w:sz w:val="24"/>
          <w:szCs w:val="24"/>
        </w:rPr>
        <w:t xml:space="preserve">of them </w:t>
      </w:r>
      <w:r w:rsidR="00E076DA">
        <w:rPr>
          <w:rFonts w:ascii="Times New Roman" w:hAnsi="Times New Roman" w:cs="Times New Roman" w:hint="eastAsia"/>
          <w:sz w:val="24"/>
          <w:szCs w:val="24"/>
        </w:rPr>
        <w:t xml:space="preserve">was not </w:t>
      </w:r>
      <w:r w:rsidR="00762ED6">
        <w:rPr>
          <w:rFonts w:ascii="Times New Roman" w:hAnsi="Times New Roman" w:cs="Times New Roman"/>
          <w:sz w:val="24"/>
          <w:szCs w:val="24"/>
        </w:rPr>
        <w:t xml:space="preserve">the </w:t>
      </w:r>
      <w:r w:rsidR="00E076DA">
        <w:rPr>
          <w:rFonts w:ascii="Times New Roman" w:hAnsi="Times New Roman" w:cs="Times New Roman" w:hint="eastAsia"/>
          <w:sz w:val="24"/>
          <w:szCs w:val="24"/>
        </w:rPr>
        <w:t>same</w:t>
      </w:r>
      <w:r w:rsidR="00FB47DD">
        <w:rPr>
          <w:rFonts w:ascii="Times New Roman" w:hAnsi="Times New Roman" w:cs="Times New Roman"/>
          <w:sz w:val="24"/>
          <w:szCs w:val="24"/>
        </w:rPr>
        <w:t xml:space="preserve"> from plant transformed with different genes</w:t>
      </w:r>
      <w:r w:rsidR="00E076DA">
        <w:rPr>
          <w:rFonts w:ascii="Times New Roman" w:hAnsi="Times New Roman" w:cs="Times New Roman" w:hint="eastAsia"/>
          <w:sz w:val="24"/>
          <w:szCs w:val="24"/>
        </w:rPr>
        <w:t xml:space="preserve">. The </w:t>
      </w:r>
      <w:r w:rsidR="00353A22">
        <w:rPr>
          <w:rFonts w:ascii="Times New Roman" w:hAnsi="Times New Roman" w:cs="Times New Roman" w:hint="eastAsia"/>
          <w:sz w:val="24"/>
          <w:szCs w:val="24"/>
        </w:rPr>
        <w:t xml:space="preserve">quercetin content may </w:t>
      </w:r>
      <w:r w:rsidR="001E5989">
        <w:rPr>
          <w:rFonts w:ascii="Times New Roman" w:hAnsi="Times New Roman" w:cs="Times New Roman"/>
          <w:sz w:val="24"/>
          <w:szCs w:val="24"/>
        </w:rPr>
        <w:t xml:space="preserve">have been </w:t>
      </w:r>
      <w:r w:rsidR="00353A22">
        <w:rPr>
          <w:rFonts w:ascii="Times New Roman" w:hAnsi="Times New Roman" w:cs="Times New Roman" w:hint="eastAsia"/>
          <w:sz w:val="24"/>
          <w:szCs w:val="24"/>
        </w:rPr>
        <w:t xml:space="preserve">left over </w:t>
      </w:r>
      <w:r w:rsidR="001E5989">
        <w:rPr>
          <w:rFonts w:ascii="Times New Roman" w:hAnsi="Times New Roman" w:cs="Times New Roman"/>
          <w:sz w:val="24"/>
          <w:szCs w:val="24"/>
        </w:rPr>
        <w:t xml:space="preserve">from the </w:t>
      </w:r>
      <w:r w:rsidR="00353A22">
        <w:rPr>
          <w:rFonts w:ascii="Times New Roman" w:hAnsi="Times New Roman" w:cs="Times New Roman" w:hint="eastAsia"/>
          <w:sz w:val="24"/>
          <w:szCs w:val="24"/>
        </w:rPr>
        <w:t>glycosylat</w:t>
      </w:r>
      <w:r w:rsidR="001E5989">
        <w:rPr>
          <w:rFonts w:ascii="Times New Roman" w:hAnsi="Times New Roman" w:cs="Times New Roman"/>
          <w:sz w:val="24"/>
          <w:szCs w:val="24"/>
        </w:rPr>
        <w:t>ion</w:t>
      </w:r>
      <w:r w:rsidR="00353A22">
        <w:rPr>
          <w:rFonts w:ascii="Times New Roman" w:hAnsi="Times New Roman" w:cs="Times New Roman" w:hint="eastAsia"/>
          <w:sz w:val="24"/>
          <w:szCs w:val="24"/>
        </w:rPr>
        <w:t xml:space="preserve"> to QBD or </w:t>
      </w:r>
      <w:proofErr w:type="spellStart"/>
      <w:r w:rsidR="00353A22">
        <w:rPr>
          <w:rFonts w:ascii="Times New Roman" w:hAnsi="Times New Roman" w:cs="Times New Roman" w:hint="eastAsia"/>
          <w:sz w:val="24"/>
          <w:szCs w:val="24"/>
        </w:rPr>
        <w:t>rutin</w:t>
      </w:r>
      <w:proofErr w:type="spellEnd"/>
      <w:r w:rsidR="00353A22">
        <w:rPr>
          <w:rFonts w:ascii="Times New Roman" w:hAnsi="Times New Roman" w:cs="Times New Roman" w:hint="eastAsia"/>
          <w:sz w:val="24"/>
          <w:szCs w:val="24"/>
        </w:rPr>
        <w:t>.</w:t>
      </w:r>
      <w:r w:rsidR="0028394C">
        <w:rPr>
          <w:rFonts w:ascii="Times New Roman" w:hAnsi="Times New Roman" w:cs="Times New Roman" w:hint="eastAsia"/>
          <w:sz w:val="24"/>
          <w:szCs w:val="24"/>
        </w:rPr>
        <w:t xml:space="preserve"> The Kaempferol-3-rutisnoside (KR)</w:t>
      </w:r>
      <w:r w:rsidR="00F45C6A">
        <w:rPr>
          <w:rFonts w:ascii="Times New Roman" w:hAnsi="Times New Roman" w:cs="Times New Roman" w:hint="eastAsia"/>
          <w:sz w:val="24"/>
          <w:szCs w:val="24"/>
        </w:rPr>
        <w:t xml:space="preserve"> </w:t>
      </w:r>
      <w:r w:rsidR="001E5989">
        <w:rPr>
          <w:rFonts w:ascii="Times New Roman" w:hAnsi="Times New Roman" w:cs="Times New Roman"/>
          <w:sz w:val="24"/>
          <w:szCs w:val="24"/>
        </w:rPr>
        <w:t>con</w:t>
      </w:r>
      <w:r w:rsidR="00762ED6">
        <w:rPr>
          <w:rFonts w:ascii="Times New Roman" w:hAnsi="Times New Roman" w:cs="Times New Roman"/>
          <w:sz w:val="24"/>
          <w:szCs w:val="24"/>
        </w:rPr>
        <w:t>t</w:t>
      </w:r>
      <w:r w:rsidR="001E5989">
        <w:rPr>
          <w:rFonts w:ascii="Times New Roman" w:hAnsi="Times New Roman" w:cs="Times New Roman"/>
          <w:sz w:val="24"/>
          <w:szCs w:val="24"/>
        </w:rPr>
        <w:t xml:space="preserve">ent </w:t>
      </w:r>
      <w:r w:rsidR="00F45C6A">
        <w:rPr>
          <w:rFonts w:ascii="Times New Roman" w:hAnsi="Times New Roman" w:cs="Times New Roman" w:hint="eastAsia"/>
          <w:sz w:val="24"/>
          <w:szCs w:val="24"/>
        </w:rPr>
        <w:t xml:space="preserve">was highest in </w:t>
      </w:r>
      <w:r w:rsidR="001E5989">
        <w:rPr>
          <w:rFonts w:ascii="Times New Roman" w:hAnsi="Times New Roman" w:cs="Times New Roman"/>
          <w:sz w:val="24"/>
          <w:szCs w:val="24"/>
        </w:rPr>
        <w:t xml:space="preserve">the </w:t>
      </w:r>
      <w:r w:rsidR="00F45C6A">
        <w:rPr>
          <w:rFonts w:ascii="Times New Roman" w:hAnsi="Times New Roman" w:cs="Times New Roman" w:hint="eastAsia"/>
          <w:sz w:val="24"/>
          <w:szCs w:val="24"/>
        </w:rPr>
        <w:t>CHI/DR lines</w:t>
      </w:r>
      <w:r w:rsidR="00D2721F">
        <w:rPr>
          <w:rFonts w:ascii="Times New Roman" w:hAnsi="Times New Roman" w:cs="Times New Roman"/>
          <w:sz w:val="24"/>
          <w:szCs w:val="24"/>
        </w:rPr>
        <w:t xml:space="preserve">, </w:t>
      </w:r>
      <w:r w:rsidR="0089773F">
        <w:rPr>
          <w:rFonts w:ascii="Times New Roman" w:hAnsi="Times New Roman" w:cs="Times New Roman"/>
          <w:sz w:val="24"/>
          <w:szCs w:val="24"/>
        </w:rPr>
        <w:t>but the</w:t>
      </w:r>
      <w:r w:rsidR="00D2721F">
        <w:rPr>
          <w:rFonts w:ascii="Times New Roman" w:hAnsi="Times New Roman" w:cs="Times New Roman"/>
          <w:sz w:val="24"/>
          <w:szCs w:val="24"/>
        </w:rPr>
        <w:t xml:space="preserve"> </w:t>
      </w:r>
      <w:r w:rsidR="00F45C6A">
        <w:rPr>
          <w:rFonts w:ascii="Times New Roman" w:hAnsi="Times New Roman" w:cs="Times New Roman" w:hint="eastAsia"/>
          <w:sz w:val="24"/>
          <w:szCs w:val="24"/>
        </w:rPr>
        <w:t xml:space="preserve">CHI and DR lines </w:t>
      </w:r>
      <w:r w:rsidR="001E5989">
        <w:rPr>
          <w:rFonts w:ascii="Times New Roman" w:hAnsi="Times New Roman" w:cs="Times New Roman"/>
          <w:sz w:val="24"/>
          <w:szCs w:val="24"/>
        </w:rPr>
        <w:t xml:space="preserve">exhibited </w:t>
      </w:r>
      <w:r w:rsidR="00F45C6A">
        <w:rPr>
          <w:rFonts w:ascii="Times New Roman" w:hAnsi="Times New Roman" w:cs="Times New Roman" w:hint="eastAsia"/>
          <w:sz w:val="24"/>
          <w:szCs w:val="24"/>
        </w:rPr>
        <w:t>no difference</w:t>
      </w:r>
      <w:r w:rsidR="00FB47DD">
        <w:rPr>
          <w:rFonts w:ascii="Times New Roman" w:hAnsi="Times New Roman" w:cs="Times New Roman"/>
          <w:sz w:val="24"/>
          <w:szCs w:val="24"/>
        </w:rPr>
        <w:t>s</w:t>
      </w:r>
      <w:r w:rsidR="00F45C6A">
        <w:rPr>
          <w:rFonts w:ascii="Times New Roman" w:hAnsi="Times New Roman" w:cs="Times New Roman" w:hint="eastAsia"/>
          <w:sz w:val="24"/>
          <w:szCs w:val="24"/>
        </w:rPr>
        <w:t xml:space="preserve"> between </w:t>
      </w:r>
      <w:r w:rsidR="004E4871">
        <w:rPr>
          <w:rFonts w:ascii="Times New Roman" w:hAnsi="Times New Roman" w:cs="Times New Roman"/>
          <w:sz w:val="24"/>
          <w:szCs w:val="24"/>
        </w:rPr>
        <w:t>each other</w:t>
      </w:r>
      <w:r w:rsidR="00F45C6A">
        <w:rPr>
          <w:rFonts w:ascii="Times New Roman" w:hAnsi="Times New Roman" w:cs="Times New Roman" w:hint="eastAsia"/>
          <w:sz w:val="24"/>
          <w:szCs w:val="24"/>
        </w:rPr>
        <w:t xml:space="preserve">. </w:t>
      </w:r>
      <w:r w:rsidR="00920E39">
        <w:rPr>
          <w:rFonts w:ascii="Times New Roman" w:hAnsi="Times New Roman" w:cs="Times New Roman" w:hint="eastAsia"/>
          <w:sz w:val="24"/>
          <w:szCs w:val="24"/>
        </w:rPr>
        <w:t xml:space="preserve">CHI converts </w:t>
      </w:r>
      <w:proofErr w:type="spellStart"/>
      <w:r w:rsidR="00920E39">
        <w:rPr>
          <w:rFonts w:ascii="Times New Roman" w:hAnsi="Times New Roman" w:cs="Times New Roman" w:hint="eastAsia"/>
          <w:sz w:val="24"/>
          <w:szCs w:val="24"/>
        </w:rPr>
        <w:t>naringenin</w:t>
      </w:r>
      <w:proofErr w:type="spellEnd"/>
      <w:r w:rsidR="00920E39">
        <w:rPr>
          <w:rFonts w:ascii="Times New Roman" w:hAnsi="Times New Roman" w:cs="Times New Roman" w:hint="eastAsia"/>
          <w:sz w:val="24"/>
          <w:szCs w:val="24"/>
        </w:rPr>
        <w:t xml:space="preserve"> </w:t>
      </w:r>
      <w:proofErr w:type="spellStart"/>
      <w:r w:rsidR="00920E39">
        <w:rPr>
          <w:rFonts w:ascii="Times New Roman" w:hAnsi="Times New Roman" w:cs="Times New Roman" w:hint="eastAsia"/>
          <w:sz w:val="24"/>
          <w:szCs w:val="24"/>
        </w:rPr>
        <w:t>chalcone</w:t>
      </w:r>
      <w:proofErr w:type="spellEnd"/>
      <w:r w:rsidR="00920E39">
        <w:rPr>
          <w:rFonts w:ascii="Times New Roman" w:hAnsi="Times New Roman" w:cs="Times New Roman" w:hint="eastAsia"/>
          <w:sz w:val="24"/>
          <w:szCs w:val="24"/>
        </w:rPr>
        <w:t xml:space="preserve"> to </w:t>
      </w:r>
      <w:proofErr w:type="spellStart"/>
      <w:r w:rsidR="00920E39">
        <w:rPr>
          <w:rFonts w:ascii="Times New Roman" w:hAnsi="Times New Roman" w:cs="Times New Roman" w:hint="eastAsia"/>
          <w:sz w:val="24"/>
          <w:szCs w:val="24"/>
        </w:rPr>
        <w:t>naringenin</w:t>
      </w:r>
      <w:proofErr w:type="spellEnd"/>
      <w:r w:rsidR="00422EBD">
        <w:rPr>
          <w:rFonts w:ascii="Times New Roman" w:hAnsi="Times New Roman" w:cs="Times New Roman" w:hint="eastAsia"/>
          <w:sz w:val="24"/>
          <w:szCs w:val="24"/>
        </w:rPr>
        <w:t>.</w:t>
      </w:r>
      <w:r w:rsidR="004154DE">
        <w:rPr>
          <w:rFonts w:ascii="Times New Roman" w:hAnsi="Times New Roman" w:cs="Times New Roman"/>
          <w:sz w:val="24"/>
          <w:szCs w:val="24"/>
        </w:rPr>
        <w:t xml:space="preserve"> </w:t>
      </w:r>
      <w:r w:rsidR="00422EBD">
        <w:rPr>
          <w:rFonts w:ascii="Times New Roman" w:hAnsi="Times New Roman" w:cs="Times New Roman" w:hint="eastAsia"/>
          <w:sz w:val="24"/>
          <w:szCs w:val="24"/>
        </w:rPr>
        <w:t xml:space="preserve">The ratio of </w:t>
      </w:r>
      <w:proofErr w:type="spellStart"/>
      <w:r w:rsidR="00422EBD">
        <w:rPr>
          <w:rFonts w:ascii="Times New Roman" w:hAnsi="Times New Roman" w:cs="Times New Roman" w:hint="eastAsia"/>
          <w:sz w:val="24"/>
          <w:szCs w:val="24"/>
        </w:rPr>
        <w:t>naringenin</w:t>
      </w:r>
      <w:proofErr w:type="spellEnd"/>
      <w:r w:rsidR="00422EBD">
        <w:rPr>
          <w:rFonts w:ascii="Times New Roman" w:hAnsi="Times New Roman" w:cs="Times New Roman" w:hint="eastAsia"/>
          <w:sz w:val="24"/>
          <w:szCs w:val="24"/>
        </w:rPr>
        <w:t xml:space="preserve"> </w:t>
      </w:r>
      <w:proofErr w:type="spellStart"/>
      <w:r w:rsidR="00422EBD">
        <w:rPr>
          <w:rFonts w:ascii="Times New Roman" w:hAnsi="Times New Roman" w:cs="Times New Roman" w:hint="eastAsia"/>
          <w:sz w:val="24"/>
          <w:szCs w:val="24"/>
        </w:rPr>
        <w:t>chalcone</w:t>
      </w:r>
      <w:proofErr w:type="spellEnd"/>
      <w:r w:rsidR="00422EBD">
        <w:rPr>
          <w:rFonts w:ascii="Times New Roman" w:hAnsi="Times New Roman" w:cs="Times New Roman" w:hint="eastAsia"/>
          <w:sz w:val="24"/>
          <w:szCs w:val="24"/>
        </w:rPr>
        <w:t xml:space="preserve"> vs</w:t>
      </w:r>
      <w:r w:rsidR="00D2721F">
        <w:rPr>
          <w:rFonts w:ascii="Times New Roman" w:hAnsi="Times New Roman" w:cs="Times New Roman"/>
          <w:sz w:val="24"/>
          <w:szCs w:val="24"/>
        </w:rPr>
        <w:t>.</w:t>
      </w:r>
      <w:r w:rsidR="00422EBD">
        <w:rPr>
          <w:rFonts w:ascii="Times New Roman" w:hAnsi="Times New Roman" w:cs="Times New Roman" w:hint="eastAsia"/>
          <w:sz w:val="24"/>
          <w:szCs w:val="24"/>
        </w:rPr>
        <w:t xml:space="preserve"> </w:t>
      </w:r>
      <w:proofErr w:type="spellStart"/>
      <w:r w:rsidR="00422EBD">
        <w:rPr>
          <w:rFonts w:ascii="Times New Roman" w:hAnsi="Times New Roman" w:cs="Times New Roman" w:hint="eastAsia"/>
          <w:sz w:val="24"/>
          <w:szCs w:val="24"/>
        </w:rPr>
        <w:t>naringenin</w:t>
      </w:r>
      <w:proofErr w:type="spellEnd"/>
      <w:r w:rsidR="00422EBD">
        <w:rPr>
          <w:rFonts w:ascii="Times New Roman" w:hAnsi="Times New Roman" w:cs="Times New Roman" w:hint="eastAsia"/>
          <w:sz w:val="24"/>
          <w:szCs w:val="24"/>
        </w:rPr>
        <w:t xml:space="preserve"> might indicate the efficiency of CHI</w:t>
      </w:r>
      <w:r w:rsidR="00D2721F">
        <w:rPr>
          <w:rFonts w:ascii="Times New Roman" w:hAnsi="Times New Roman" w:cs="Times New Roman"/>
          <w:sz w:val="24"/>
          <w:szCs w:val="24"/>
        </w:rPr>
        <w:t xml:space="preserve"> as</w:t>
      </w:r>
      <w:r w:rsidR="00422EBD">
        <w:rPr>
          <w:rFonts w:ascii="Times New Roman" w:hAnsi="Times New Roman" w:cs="Times New Roman" w:hint="eastAsia"/>
          <w:sz w:val="24"/>
          <w:szCs w:val="24"/>
        </w:rPr>
        <w:t xml:space="preserve"> an indirect indicator of </w:t>
      </w:r>
      <w:r w:rsidR="00422EBD" w:rsidRPr="00F67FEC">
        <w:rPr>
          <w:rFonts w:ascii="Times New Roman" w:hAnsi="Times New Roman" w:cs="Times New Roman"/>
          <w:i/>
          <w:sz w:val="24"/>
          <w:szCs w:val="24"/>
        </w:rPr>
        <w:t>CHI</w:t>
      </w:r>
      <w:r w:rsidR="00422EBD">
        <w:rPr>
          <w:rFonts w:ascii="Times New Roman" w:hAnsi="Times New Roman" w:cs="Times New Roman" w:hint="eastAsia"/>
          <w:sz w:val="24"/>
          <w:szCs w:val="24"/>
        </w:rPr>
        <w:t xml:space="preserve"> expression. T</w:t>
      </w:r>
      <w:r w:rsidR="004154DE">
        <w:rPr>
          <w:rFonts w:ascii="Times New Roman" w:hAnsi="Times New Roman" w:cs="Times New Roman"/>
          <w:sz w:val="24"/>
          <w:szCs w:val="24"/>
        </w:rPr>
        <w:t>he</w:t>
      </w:r>
      <w:r w:rsidR="00920E39">
        <w:rPr>
          <w:rFonts w:ascii="Times New Roman" w:hAnsi="Times New Roman" w:cs="Times New Roman" w:hint="eastAsia"/>
          <w:sz w:val="24"/>
          <w:szCs w:val="24"/>
        </w:rPr>
        <w:t xml:space="preserve"> </w:t>
      </w:r>
      <w:r w:rsidR="00B77885">
        <w:rPr>
          <w:rFonts w:ascii="Times New Roman" w:hAnsi="Times New Roman" w:cs="Times New Roman" w:hint="eastAsia"/>
          <w:sz w:val="24"/>
          <w:szCs w:val="24"/>
        </w:rPr>
        <w:t xml:space="preserve">content of </w:t>
      </w:r>
      <w:r w:rsidR="00472F33">
        <w:rPr>
          <w:rFonts w:ascii="Times New Roman" w:hAnsi="Times New Roman" w:cs="Times New Roman"/>
          <w:sz w:val="24"/>
          <w:szCs w:val="24"/>
        </w:rPr>
        <w:t xml:space="preserve">these </w:t>
      </w:r>
      <w:r w:rsidR="00D2721F">
        <w:rPr>
          <w:rFonts w:ascii="Times New Roman" w:hAnsi="Times New Roman" w:cs="Times New Roman"/>
          <w:sz w:val="24"/>
          <w:szCs w:val="24"/>
        </w:rPr>
        <w:t xml:space="preserve">compounds </w:t>
      </w:r>
      <w:r w:rsidR="004154DE">
        <w:rPr>
          <w:rFonts w:ascii="Times New Roman" w:hAnsi="Times New Roman" w:cs="Times New Roman"/>
          <w:sz w:val="24"/>
          <w:szCs w:val="24"/>
        </w:rPr>
        <w:t xml:space="preserve">in the </w:t>
      </w:r>
      <w:r w:rsidR="00B77885">
        <w:rPr>
          <w:rFonts w:ascii="Times New Roman" w:hAnsi="Times New Roman" w:cs="Times New Roman" w:hint="eastAsia"/>
          <w:sz w:val="24"/>
          <w:szCs w:val="24"/>
        </w:rPr>
        <w:t>DR and CHI/DR</w:t>
      </w:r>
      <w:r w:rsidR="004229D9">
        <w:rPr>
          <w:rFonts w:ascii="Times New Roman" w:hAnsi="Times New Roman" w:cs="Times New Roman" w:hint="eastAsia"/>
          <w:sz w:val="24"/>
          <w:szCs w:val="24"/>
        </w:rPr>
        <w:t xml:space="preserve"> tomato</w:t>
      </w:r>
      <w:r w:rsidR="004154DE">
        <w:rPr>
          <w:rFonts w:ascii="Times New Roman" w:hAnsi="Times New Roman" w:cs="Times New Roman"/>
          <w:sz w:val="24"/>
          <w:szCs w:val="24"/>
        </w:rPr>
        <w:t>es</w:t>
      </w:r>
      <w:r w:rsidR="00B77885">
        <w:rPr>
          <w:rFonts w:ascii="Times New Roman" w:hAnsi="Times New Roman" w:cs="Times New Roman" w:hint="eastAsia"/>
          <w:sz w:val="24"/>
          <w:szCs w:val="24"/>
        </w:rPr>
        <w:t xml:space="preserve"> </w:t>
      </w:r>
      <w:r w:rsidR="004154DE">
        <w:rPr>
          <w:rFonts w:ascii="Times New Roman" w:hAnsi="Times New Roman" w:cs="Times New Roman"/>
          <w:sz w:val="24"/>
          <w:szCs w:val="24"/>
        </w:rPr>
        <w:t xml:space="preserve">exhibited </w:t>
      </w:r>
      <w:r w:rsidR="00B77885">
        <w:rPr>
          <w:rFonts w:ascii="Times New Roman" w:hAnsi="Times New Roman" w:cs="Times New Roman" w:hint="eastAsia"/>
          <w:sz w:val="24"/>
          <w:szCs w:val="24"/>
        </w:rPr>
        <w:t xml:space="preserve">variation among </w:t>
      </w:r>
      <w:r w:rsidR="004154DE">
        <w:rPr>
          <w:rFonts w:ascii="Times New Roman" w:hAnsi="Times New Roman" w:cs="Times New Roman"/>
          <w:sz w:val="24"/>
          <w:szCs w:val="24"/>
        </w:rPr>
        <w:t xml:space="preserve">the </w:t>
      </w:r>
      <w:r w:rsidR="00B77885">
        <w:rPr>
          <w:rFonts w:ascii="Times New Roman" w:hAnsi="Times New Roman" w:cs="Times New Roman" w:hint="eastAsia"/>
          <w:sz w:val="24"/>
          <w:szCs w:val="24"/>
        </w:rPr>
        <w:t>lines.</w:t>
      </w:r>
      <w:r w:rsidR="00186F21">
        <w:rPr>
          <w:rFonts w:ascii="Times New Roman" w:hAnsi="Times New Roman" w:cs="Times New Roman" w:hint="eastAsia"/>
          <w:sz w:val="24"/>
          <w:szCs w:val="24"/>
        </w:rPr>
        <w:t xml:space="preserve"> </w:t>
      </w:r>
      <w:r w:rsidR="004154DE">
        <w:rPr>
          <w:rFonts w:ascii="Times New Roman" w:hAnsi="Times New Roman" w:cs="Times New Roman"/>
          <w:sz w:val="24"/>
          <w:szCs w:val="24"/>
        </w:rPr>
        <w:t xml:space="preserve">There was less </w:t>
      </w:r>
      <w:proofErr w:type="spellStart"/>
      <w:r w:rsidR="00793AD6">
        <w:rPr>
          <w:rFonts w:ascii="Times New Roman" w:hAnsi="Times New Roman" w:cs="Times New Roman" w:hint="eastAsia"/>
          <w:sz w:val="24"/>
          <w:szCs w:val="24"/>
        </w:rPr>
        <w:t>naringenin</w:t>
      </w:r>
      <w:proofErr w:type="spellEnd"/>
      <w:r w:rsidR="00793AD6">
        <w:rPr>
          <w:rFonts w:ascii="Times New Roman" w:hAnsi="Times New Roman" w:cs="Times New Roman" w:hint="eastAsia"/>
          <w:sz w:val="24"/>
          <w:szCs w:val="24"/>
        </w:rPr>
        <w:t xml:space="preserve"> </w:t>
      </w:r>
      <w:proofErr w:type="spellStart"/>
      <w:r w:rsidR="00793AD6">
        <w:rPr>
          <w:rFonts w:ascii="Times New Roman" w:hAnsi="Times New Roman" w:cs="Times New Roman" w:hint="eastAsia"/>
          <w:sz w:val="24"/>
          <w:szCs w:val="24"/>
        </w:rPr>
        <w:t>chal</w:t>
      </w:r>
      <w:r w:rsidR="004154DE">
        <w:rPr>
          <w:rFonts w:ascii="Times New Roman" w:hAnsi="Times New Roman" w:cs="Times New Roman"/>
          <w:sz w:val="24"/>
          <w:szCs w:val="24"/>
        </w:rPr>
        <w:t>cone</w:t>
      </w:r>
      <w:proofErr w:type="spellEnd"/>
      <w:r w:rsidR="004154DE">
        <w:rPr>
          <w:rFonts w:ascii="Times New Roman" w:hAnsi="Times New Roman" w:cs="Times New Roman"/>
          <w:sz w:val="24"/>
          <w:szCs w:val="24"/>
        </w:rPr>
        <w:t xml:space="preserve"> than </w:t>
      </w:r>
      <w:proofErr w:type="spellStart"/>
      <w:r w:rsidR="004154DE">
        <w:rPr>
          <w:rFonts w:ascii="Times New Roman" w:hAnsi="Times New Roman" w:cs="Times New Roman"/>
          <w:sz w:val="24"/>
          <w:szCs w:val="24"/>
        </w:rPr>
        <w:t>naringenin</w:t>
      </w:r>
      <w:proofErr w:type="spellEnd"/>
      <w:r w:rsidR="004154DE">
        <w:rPr>
          <w:rFonts w:ascii="Times New Roman" w:hAnsi="Times New Roman" w:cs="Times New Roman"/>
          <w:sz w:val="24"/>
          <w:szCs w:val="24"/>
        </w:rPr>
        <w:t xml:space="preserve"> in the </w:t>
      </w:r>
      <w:r w:rsidR="00793AD6">
        <w:rPr>
          <w:rFonts w:ascii="Times New Roman" w:hAnsi="Times New Roman" w:cs="Times New Roman" w:hint="eastAsia"/>
          <w:sz w:val="24"/>
          <w:szCs w:val="24"/>
        </w:rPr>
        <w:t>CHI</w:t>
      </w:r>
      <w:r w:rsidR="004229D9">
        <w:rPr>
          <w:rFonts w:ascii="Times New Roman" w:hAnsi="Times New Roman" w:cs="Times New Roman" w:hint="eastAsia"/>
          <w:sz w:val="24"/>
          <w:szCs w:val="24"/>
        </w:rPr>
        <w:t xml:space="preserve"> tomato</w:t>
      </w:r>
      <w:r w:rsidR="008645E8">
        <w:rPr>
          <w:rFonts w:ascii="Times New Roman" w:hAnsi="Times New Roman" w:cs="Times New Roman" w:hint="eastAsia"/>
          <w:sz w:val="24"/>
          <w:szCs w:val="24"/>
        </w:rPr>
        <w:t xml:space="preserve">. </w:t>
      </w:r>
      <w:r w:rsidR="004154DE">
        <w:rPr>
          <w:rFonts w:ascii="Times New Roman" w:hAnsi="Times New Roman" w:cs="Times New Roman"/>
          <w:sz w:val="24"/>
          <w:szCs w:val="24"/>
        </w:rPr>
        <w:t>Finally,</w:t>
      </w:r>
      <w:r w:rsidR="00793AD6">
        <w:rPr>
          <w:rFonts w:ascii="Times New Roman" w:hAnsi="Times New Roman" w:cs="Times New Roman" w:hint="eastAsia"/>
          <w:sz w:val="24"/>
          <w:szCs w:val="24"/>
        </w:rPr>
        <w:t xml:space="preserve"> the </w:t>
      </w:r>
      <w:proofErr w:type="spellStart"/>
      <w:r w:rsidR="004154DE">
        <w:rPr>
          <w:rFonts w:ascii="Times New Roman" w:hAnsi="Times New Roman" w:cs="Times New Roman"/>
          <w:sz w:val="24"/>
          <w:szCs w:val="24"/>
        </w:rPr>
        <w:t>naringenin</w:t>
      </w:r>
      <w:proofErr w:type="spellEnd"/>
      <w:r w:rsidR="004154DE">
        <w:rPr>
          <w:rFonts w:ascii="Times New Roman" w:hAnsi="Times New Roman" w:cs="Times New Roman"/>
          <w:sz w:val="24"/>
          <w:szCs w:val="24"/>
        </w:rPr>
        <w:t xml:space="preserve"> </w:t>
      </w:r>
      <w:proofErr w:type="spellStart"/>
      <w:r w:rsidR="004154DE">
        <w:rPr>
          <w:rFonts w:ascii="Times New Roman" w:hAnsi="Times New Roman" w:cs="Times New Roman"/>
          <w:sz w:val="24"/>
          <w:szCs w:val="24"/>
        </w:rPr>
        <w:t>chalcone</w:t>
      </w:r>
      <w:proofErr w:type="spellEnd"/>
      <w:r w:rsidR="004154DE">
        <w:rPr>
          <w:rFonts w:ascii="Times New Roman" w:hAnsi="Times New Roman" w:cs="Times New Roman"/>
          <w:sz w:val="24"/>
          <w:szCs w:val="24"/>
        </w:rPr>
        <w:t xml:space="preserve"> </w:t>
      </w:r>
      <w:r w:rsidR="00793AD6">
        <w:rPr>
          <w:rFonts w:ascii="Times New Roman" w:hAnsi="Times New Roman" w:cs="Times New Roman" w:hint="eastAsia"/>
          <w:sz w:val="24"/>
          <w:szCs w:val="24"/>
        </w:rPr>
        <w:t xml:space="preserve">content of </w:t>
      </w:r>
      <w:r w:rsidR="004154DE">
        <w:rPr>
          <w:rFonts w:ascii="Times New Roman" w:hAnsi="Times New Roman" w:cs="Times New Roman"/>
          <w:sz w:val="24"/>
          <w:szCs w:val="24"/>
        </w:rPr>
        <w:t xml:space="preserve">the </w:t>
      </w:r>
      <w:r w:rsidR="00793AD6">
        <w:rPr>
          <w:rFonts w:ascii="Times New Roman" w:hAnsi="Times New Roman" w:cs="Times New Roman" w:hint="eastAsia"/>
          <w:sz w:val="24"/>
          <w:szCs w:val="24"/>
        </w:rPr>
        <w:t xml:space="preserve">CHI/DR lines </w:t>
      </w:r>
      <w:r w:rsidR="004154DE">
        <w:rPr>
          <w:rFonts w:ascii="Times New Roman" w:hAnsi="Times New Roman" w:cs="Times New Roman"/>
          <w:sz w:val="24"/>
          <w:szCs w:val="24"/>
        </w:rPr>
        <w:t xml:space="preserve">fell </w:t>
      </w:r>
      <w:r w:rsidR="00793AD6">
        <w:rPr>
          <w:rFonts w:ascii="Times New Roman" w:hAnsi="Times New Roman" w:cs="Times New Roman" w:hint="eastAsia"/>
          <w:sz w:val="24"/>
          <w:szCs w:val="24"/>
        </w:rPr>
        <w:t xml:space="preserve">between </w:t>
      </w:r>
      <w:r w:rsidR="004154DE">
        <w:rPr>
          <w:rFonts w:ascii="Times New Roman" w:hAnsi="Times New Roman" w:cs="Times New Roman"/>
          <w:sz w:val="24"/>
          <w:szCs w:val="24"/>
        </w:rPr>
        <w:t xml:space="preserve">that of the </w:t>
      </w:r>
      <w:r w:rsidR="00793AD6">
        <w:rPr>
          <w:rFonts w:ascii="Times New Roman" w:hAnsi="Times New Roman" w:cs="Times New Roman" w:hint="eastAsia"/>
          <w:sz w:val="24"/>
          <w:szCs w:val="24"/>
        </w:rPr>
        <w:t>CHI and DR lines</w:t>
      </w:r>
      <w:r w:rsidR="00D2721F">
        <w:rPr>
          <w:rFonts w:ascii="Times New Roman" w:hAnsi="Times New Roman" w:cs="Times New Roman"/>
          <w:sz w:val="24"/>
          <w:szCs w:val="24"/>
        </w:rPr>
        <w:t xml:space="preserve"> </w:t>
      </w:r>
      <w:r w:rsidR="003361ED">
        <w:rPr>
          <w:rFonts w:ascii="Times New Roman" w:hAnsi="Times New Roman" w:cs="Times New Roman" w:hint="eastAsia"/>
          <w:sz w:val="24"/>
          <w:szCs w:val="24"/>
        </w:rPr>
        <w:t>caused by</w:t>
      </w:r>
      <w:r w:rsidR="004229D9">
        <w:rPr>
          <w:rFonts w:ascii="Times New Roman" w:hAnsi="Times New Roman" w:cs="Times New Roman" w:hint="eastAsia"/>
          <w:sz w:val="24"/>
          <w:szCs w:val="24"/>
        </w:rPr>
        <w:t xml:space="preserve"> </w:t>
      </w:r>
      <w:r w:rsidR="00D2721F">
        <w:rPr>
          <w:rFonts w:ascii="Times New Roman" w:hAnsi="Times New Roman" w:cs="Times New Roman"/>
          <w:sz w:val="24"/>
          <w:szCs w:val="24"/>
        </w:rPr>
        <w:t xml:space="preserve">overexpression of </w:t>
      </w:r>
      <w:r w:rsidR="003361ED">
        <w:rPr>
          <w:rFonts w:ascii="Times New Roman" w:hAnsi="Times New Roman" w:cs="Times New Roman" w:hint="eastAsia"/>
          <w:sz w:val="24"/>
          <w:szCs w:val="24"/>
        </w:rPr>
        <w:t>t</w:t>
      </w:r>
      <w:r w:rsidR="001C272D">
        <w:rPr>
          <w:rFonts w:ascii="Times New Roman" w:hAnsi="Times New Roman" w:cs="Times New Roman" w:hint="eastAsia"/>
          <w:sz w:val="24"/>
          <w:szCs w:val="24"/>
        </w:rPr>
        <w:t xml:space="preserve">he </w:t>
      </w:r>
      <w:r w:rsidR="001C272D" w:rsidRPr="00C306CA">
        <w:rPr>
          <w:rFonts w:ascii="Times New Roman" w:hAnsi="Times New Roman" w:cs="Times New Roman"/>
          <w:i/>
          <w:sz w:val="24"/>
          <w:szCs w:val="24"/>
        </w:rPr>
        <w:t>C</w:t>
      </w:r>
      <w:r w:rsidR="003361ED" w:rsidRPr="00C306CA">
        <w:rPr>
          <w:rFonts w:ascii="Times New Roman" w:hAnsi="Times New Roman" w:cs="Times New Roman"/>
          <w:i/>
          <w:sz w:val="24"/>
          <w:szCs w:val="24"/>
        </w:rPr>
        <w:t>HI</w:t>
      </w:r>
      <w:r w:rsidR="003361ED">
        <w:rPr>
          <w:rFonts w:ascii="Times New Roman" w:hAnsi="Times New Roman" w:cs="Times New Roman" w:hint="eastAsia"/>
          <w:sz w:val="24"/>
          <w:szCs w:val="24"/>
        </w:rPr>
        <w:t xml:space="preserve"> gene in the CHI/DR lines </w:t>
      </w:r>
      <w:r w:rsidR="004154DE">
        <w:rPr>
          <w:rFonts w:ascii="Times New Roman" w:hAnsi="Times New Roman" w:cs="Times New Roman"/>
          <w:sz w:val="24"/>
          <w:szCs w:val="24"/>
        </w:rPr>
        <w:t xml:space="preserve">during the </w:t>
      </w:r>
      <w:r w:rsidR="003361ED">
        <w:rPr>
          <w:rFonts w:ascii="Times New Roman" w:hAnsi="Times New Roman" w:cs="Times New Roman" w:hint="eastAsia"/>
          <w:sz w:val="24"/>
          <w:szCs w:val="24"/>
        </w:rPr>
        <w:t>pumping</w:t>
      </w:r>
      <w:r w:rsidR="001C272D">
        <w:rPr>
          <w:rFonts w:ascii="Times New Roman" w:hAnsi="Times New Roman" w:cs="Times New Roman" w:hint="eastAsia"/>
          <w:sz w:val="24"/>
          <w:szCs w:val="24"/>
        </w:rPr>
        <w:t xml:space="preserve"> </w:t>
      </w:r>
      <w:r w:rsidR="004154DE">
        <w:rPr>
          <w:rFonts w:ascii="Times New Roman" w:hAnsi="Times New Roman" w:cs="Times New Roman"/>
          <w:sz w:val="24"/>
          <w:szCs w:val="24"/>
        </w:rPr>
        <w:t xml:space="preserve">of the </w:t>
      </w:r>
      <w:proofErr w:type="spellStart"/>
      <w:r w:rsidR="001C272D">
        <w:rPr>
          <w:rFonts w:ascii="Times New Roman" w:hAnsi="Times New Roman" w:cs="Times New Roman" w:hint="eastAsia"/>
          <w:sz w:val="24"/>
          <w:szCs w:val="24"/>
        </w:rPr>
        <w:t>naringenin</w:t>
      </w:r>
      <w:proofErr w:type="spellEnd"/>
      <w:r w:rsidR="001C272D">
        <w:rPr>
          <w:rFonts w:ascii="Times New Roman" w:hAnsi="Times New Roman" w:cs="Times New Roman" w:hint="eastAsia"/>
          <w:sz w:val="24"/>
          <w:szCs w:val="24"/>
        </w:rPr>
        <w:t xml:space="preserve"> </w:t>
      </w:r>
      <w:proofErr w:type="spellStart"/>
      <w:r w:rsidR="001C272D">
        <w:rPr>
          <w:rFonts w:ascii="Times New Roman" w:hAnsi="Times New Roman" w:cs="Times New Roman" w:hint="eastAsia"/>
          <w:sz w:val="24"/>
          <w:szCs w:val="24"/>
        </w:rPr>
        <w:t>chalcone</w:t>
      </w:r>
      <w:proofErr w:type="spellEnd"/>
      <w:r w:rsidR="001C272D">
        <w:rPr>
          <w:rFonts w:ascii="Times New Roman" w:hAnsi="Times New Roman" w:cs="Times New Roman" w:hint="eastAsia"/>
          <w:sz w:val="24"/>
          <w:szCs w:val="24"/>
        </w:rPr>
        <w:t xml:space="preserve"> flux into </w:t>
      </w:r>
      <w:proofErr w:type="spellStart"/>
      <w:r w:rsidR="001C272D">
        <w:rPr>
          <w:rFonts w:ascii="Times New Roman" w:hAnsi="Times New Roman" w:cs="Times New Roman" w:hint="eastAsia"/>
          <w:sz w:val="24"/>
          <w:szCs w:val="24"/>
        </w:rPr>
        <w:t>naringenin</w:t>
      </w:r>
      <w:proofErr w:type="spellEnd"/>
      <w:r w:rsidR="001C272D">
        <w:rPr>
          <w:rFonts w:ascii="Times New Roman" w:hAnsi="Times New Roman" w:cs="Times New Roman" w:hint="eastAsia"/>
          <w:sz w:val="24"/>
          <w:szCs w:val="24"/>
        </w:rPr>
        <w:t xml:space="preserve">. </w:t>
      </w:r>
      <w:r w:rsidR="005135D4">
        <w:rPr>
          <w:rFonts w:ascii="Times New Roman" w:hAnsi="Times New Roman" w:cs="Times New Roman" w:hint="eastAsia"/>
          <w:sz w:val="24"/>
          <w:szCs w:val="24"/>
        </w:rPr>
        <w:t xml:space="preserve">The </w:t>
      </w:r>
      <w:proofErr w:type="spellStart"/>
      <w:r w:rsidR="005135D4">
        <w:rPr>
          <w:rFonts w:ascii="Times New Roman" w:hAnsi="Times New Roman" w:cs="Times New Roman" w:hint="eastAsia"/>
          <w:sz w:val="24"/>
          <w:szCs w:val="24"/>
        </w:rPr>
        <w:t>naringenin</w:t>
      </w:r>
      <w:proofErr w:type="spellEnd"/>
      <w:r w:rsidR="005135D4">
        <w:rPr>
          <w:rFonts w:ascii="Times New Roman" w:hAnsi="Times New Roman" w:cs="Times New Roman" w:hint="eastAsia"/>
          <w:sz w:val="24"/>
          <w:szCs w:val="24"/>
        </w:rPr>
        <w:t xml:space="preserve"> content of </w:t>
      </w:r>
      <w:r w:rsidR="004154DE">
        <w:rPr>
          <w:rFonts w:ascii="Times New Roman" w:hAnsi="Times New Roman" w:cs="Times New Roman"/>
          <w:sz w:val="24"/>
          <w:szCs w:val="24"/>
        </w:rPr>
        <w:t xml:space="preserve">the </w:t>
      </w:r>
      <w:r w:rsidR="005135D4">
        <w:rPr>
          <w:rFonts w:ascii="Times New Roman" w:hAnsi="Times New Roman" w:cs="Times New Roman" w:hint="eastAsia"/>
          <w:sz w:val="24"/>
          <w:szCs w:val="24"/>
        </w:rPr>
        <w:t xml:space="preserve">DR and CHI/DR lines was higher than </w:t>
      </w:r>
      <w:r w:rsidR="00DA35F4">
        <w:rPr>
          <w:rFonts w:ascii="Times New Roman" w:hAnsi="Times New Roman" w:cs="Times New Roman"/>
          <w:sz w:val="24"/>
          <w:szCs w:val="24"/>
        </w:rPr>
        <w:t xml:space="preserve">in the </w:t>
      </w:r>
      <w:r w:rsidR="005135D4">
        <w:rPr>
          <w:rFonts w:ascii="Times New Roman" w:hAnsi="Times New Roman" w:cs="Times New Roman" w:hint="eastAsia"/>
          <w:sz w:val="24"/>
          <w:szCs w:val="24"/>
        </w:rPr>
        <w:t xml:space="preserve">wild </w:t>
      </w:r>
      <w:r w:rsidR="00D2721F">
        <w:rPr>
          <w:rFonts w:ascii="Times New Roman" w:hAnsi="Times New Roman" w:cs="Times New Roman"/>
          <w:sz w:val="24"/>
          <w:szCs w:val="24"/>
        </w:rPr>
        <w:t xml:space="preserve">type </w:t>
      </w:r>
      <w:r w:rsidR="005135D4">
        <w:rPr>
          <w:rFonts w:ascii="Times New Roman" w:hAnsi="Times New Roman" w:cs="Times New Roman" w:hint="eastAsia"/>
          <w:sz w:val="24"/>
          <w:szCs w:val="24"/>
        </w:rPr>
        <w:t>and CHI lines</w:t>
      </w:r>
      <w:r w:rsidR="00CB0DA6">
        <w:rPr>
          <w:rFonts w:ascii="Times New Roman" w:hAnsi="Times New Roman" w:cs="Times New Roman" w:hint="eastAsia"/>
          <w:sz w:val="24"/>
          <w:szCs w:val="24"/>
        </w:rPr>
        <w:t xml:space="preserve"> (</w:t>
      </w:r>
      <w:r w:rsidR="00D2721F">
        <w:rPr>
          <w:rFonts w:ascii="Times New Roman" w:hAnsi="Times New Roman" w:cs="Times New Roman" w:hint="eastAsia"/>
          <w:sz w:val="24"/>
          <w:szCs w:val="24"/>
        </w:rPr>
        <w:t>Fig</w:t>
      </w:r>
      <w:r w:rsidR="00D2721F">
        <w:rPr>
          <w:rFonts w:ascii="Times New Roman" w:hAnsi="Times New Roman" w:cs="Times New Roman"/>
          <w:sz w:val="24"/>
          <w:szCs w:val="24"/>
        </w:rPr>
        <w:t>.</w:t>
      </w:r>
      <w:r w:rsidR="00D2721F">
        <w:rPr>
          <w:rFonts w:ascii="Times New Roman" w:hAnsi="Times New Roman" w:cs="Times New Roman" w:hint="eastAsia"/>
          <w:sz w:val="24"/>
          <w:szCs w:val="24"/>
        </w:rPr>
        <w:t xml:space="preserve"> </w:t>
      </w:r>
      <w:r w:rsidR="00CB0DA6">
        <w:rPr>
          <w:rFonts w:ascii="Times New Roman" w:hAnsi="Times New Roman" w:cs="Times New Roman" w:hint="eastAsia"/>
          <w:sz w:val="24"/>
          <w:szCs w:val="24"/>
        </w:rPr>
        <w:t>6)</w:t>
      </w:r>
      <w:r w:rsidR="00B84C53">
        <w:rPr>
          <w:rFonts w:ascii="Times New Roman" w:hAnsi="Times New Roman" w:cs="Times New Roman" w:hint="eastAsia"/>
          <w:sz w:val="24"/>
          <w:szCs w:val="24"/>
        </w:rPr>
        <w:t>.</w:t>
      </w:r>
    </w:p>
    <w:p w14:paraId="503A017E" w14:textId="18D40314" w:rsidR="00953ECC" w:rsidRDefault="00DA35F4" w:rsidP="006B0011">
      <w:pPr>
        <w:spacing w:after="0" w:line="360" w:lineRule="auto"/>
        <w:ind w:firstLine="720"/>
        <w:rPr>
          <w:rFonts w:ascii="Times New Roman" w:hAnsi="Times New Roman"/>
          <w:sz w:val="24"/>
          <w:szCs w:val="24"/>
        </w:rPr>
      </w:pPr>
      <w:r>
        <w:rPr>
          <w:rFonts w:ascii="Times New Roman" w:hAnsi="Times New Roman"/>
          <w:sz w:val="24"/>
          <w:szCs w:val="24"/>
        </w:rPr>
        <w:t xml:space="preserve">Regarding </w:t>
      </w:r>
      <w:r w:rsidR="00CB0DA6">
        <w:rPr>
          <w:rFonts w:ascii="Times New Roman" w:hAnsi="Times New Roman" w:hint="eastAsia"/>
          <w:sz w:val="24"/>
          <w:szCs w:val="24"/>
        </w:rPr>
        <w:t>the flesh</w:t>
      </w:r>
      <w:r w:rsidR="00680B26">
        <w:rPr>
          <w:rFonts w:ascii="Times New Roman" w:hAnsi="Times New Roman" w:hint="eastAsia"/>
          <w:sz w:val="24"/>
          <w:szCs w:val="24"/>
        </w:rPr>
        <w:t xml:space="preserve">, </w:t>
      </w:r>
      <w:r>
        <w:rPr>
          <w:rFonts w:ascii="Times New Roman" w:hAnsi="Times New Roman"/>
          <w:sz w:val="24"/>
          <w:szCs w:val="24"/>
        </w:rPr>
        <w:t xml:space="preserve">the </w:t>
      </w:r>
      <w:r w:rsidR="00680B26">
        <w:rPr>
          <w:rFonts w:ascii="Times New Roman" w:hAnsi="Times New Roman" w:hint="eastAsia"/>
          <w:sz w:val="24"/>
          <w:szCs w:val="24"/>
        </w:rPr>
        <w:t xml:space="preserve">QBD content of </w:t>
      </w:r>
      <w:r>
        <w:rPr>
          <w:rFonts w:ascii="Times New Roman" w:hAnsi="Times New Roman"/>
          <w:sz w:val="24"/>
          <w:szCs w:val="24"/>
        </w:rPr>
        <w:t xml:space="preserve">the </w:t>
      </w:r>
      <w:r w:rsidR="00680B26">
        <w:rPr>
          <w:rFonts w:ascii="Times New Roman" w:hAnsi="Times New Roman" w:hint="eastAsia"/>
          <w:sz w:val="24"/>
          <w:szCs w:val="24"/>
        </w:rPr>
        <w:t xml:space="preserve">CHI lines </w:t>
      </w:r>
      <w:r>
        <w:rPr>
          <w:rFonts w:ascii="Times New Roman" w:hAnsi="Times New Roman"/>
          <w:sz w:val="24"/>
          <w:szCs w:val="24"/>
        </w:rPr>
        <w:t xml:space="preserve">was </w:t>
      </w:r>
      <w:r w:rsidR="00A13C95">
        <w:rPr>
          <w:rFonts w:ascii="Times New Roman" w:hAnsi="Times New Roman" w:hint="eastAsia"/>
          <w:sz w:val="24"/>
          <w:szCs w:val="24"/>
        </w:rPr>
        <w:t xml:space="preserve">significantly </w:t>
      </w:r>
      <w:r w:rsidR="00680B26">
        <w:rPr>
          <w:rFonts w:ascii="Times New Roman" w:hAnsi="Times New Roman" w:hint="eastAsia"/>
          <w:sz w:val="24"/>
          <w:szCs w:val="24"/>
        </w:rPr>
        <w:t xml:space="preserve">higher than </w:t>
      </w:r>
      <w:r w:rsidR="00FB47DD">
        <w:rPr>
          <w:rFonts w:ascii="Times New Roman" w:hAnsi="Times New Roman"/>
          <w:sz w:val="24"/>
          <w:szCs w:val="24"/>
        </w:rPr>
        <w:t xml:space="preserve">that </w:t>
      </w:r>
      <w:r>
        <w:rPr>
          <w:rFonts w:ascii="Times New Roman" w:hAnsi="Times New Roman"/>
          <w:sz w:val="24"/>
          <w:szCs w:val="24"/>
        </w:rPr>
        <w:t xml:space="preserve">in the </w:t>
      </w:r>
      <w:r w:rsidR="00680B26">
        <w:rPr>
          <w:rFonts w:ascii="Times New Roman" w:hAnsi="Times New Roman" w:hint="eastAsia"/>
          <w:sz w:val="24"/>
          <w:szCs w:val="24"/>
        </w:rPr>
        <w:t>DR, CHI/DR</w:t>
      </w:r>
      <w:r>
        <w:rPr>
          <w:rFonts w:ascii="Times New Roman" w:hAnsi="Times New Roman"/>
          <w:sz w:val="24"/>
          <w:szCs w:val="24"/>
        </w:rPr>
        <w:t>,</w:t>
      </w:r>
      <w:r w:rsidR="00680B26">
        <w:rPr>
          <w:rFonts w:ascii="Times New Roman" w:hAnsi="Times New Roman" w:hint="eastAsia"/>
          <w:sz w:val="24"/>
          <w:szCs w:val="24"/>
        </w:rPr>
        <w:t xml:space="preserve"> and wild</w:t>
      </w:r>
      <w:r w:rsidR="00CB0DA6">
        <w:rPr>
          <w:rFonts w:ascii="Times New Roman" w:hAnsi="Times New Roman" w:hint="eastAsia"/>
          <w:sz w:val="24"/>
          <w:szCs w:val="24"/>
        </w:rPr>
        <w:t xml:space="preserve"> </w:t>
      </w:r>
      <w:r w:rsidR="00D2721F">
        <w:rPr>
          <w:rFonts w:ascii="Times New Roman" w:hAnsi="Times New Roman"/>
          <w:sz w:val="24"/>
          <w:szCs w:val="24"/>
        </w:rPr>
        <w:t xml:space="preserve">type </w:t>
      </w:r>
      <w:r>
        <w:rPr>
          <w:rFonts w:ascii="Times New Roman" w:hAnsi="Times New Roman"/>
          <w:sz w:val="24"/>
          <w:szCs w:val="24"/>
        </w:rPr>
        <w:t>lines</w:t>
      </w:r>
      <w:r w:rsidR="00D2721F">
        <w:rPr>
          <w:rFonts w:ascii="Times New Roman" w:hAnsi="Times New Roman"/>
          <w:sz w:val="24"/>
          <w:szCs w:val="24"/>
        </w:rPr>
        <w:t>, but</w:t>
      </w:r>
      <w:r w:rsidR="00664EF8">
        <w:rPr>
          <w:rFonts w:ascii="Times New Roman" w:hAnsi="Times New Roman"/>
          <w:sz w:val="24"/>
          <w:szCs w:val="24"/>
        </w:rPr>
        <w:t xml:space="preserve"> </w:t>
      </w:r>
      <w:r w:rsidR="00D2721F">
        <w:rPr>
          <w:rFonts w:ascii="Times New Roman" w:hAnsi="Times New Roman"/>
          <w:sz w:val="24"/>
          <w:szCs w:val="24"/>
        </w:rPr>
        <w:t xml:space="preserve">the </w:t>
      </w:r>
      <w:r w:rsidR="002A0C41">
        <w:rPr>
          <w:rFonts w:ascii="Times New Roman" w:hAnsi="Times New Roman" w:hint="eastAsia"/>
          <w:sz w:val="24"/>
          <w:szCs w:val="24"/>
        </w:rPr>
        <w:t xml:space="preserve">CHI/DR </w:t>
      </w:r>
      <w:r>
        <w:rPr>
          <w:rFonts w:ascii="Times New Roman" w:hAnsi="Times New Roman"/>
          <w:sz w:val="24"/>
          <w:szCs w:val="24"/>
        </w:rPr>
        <w:t xml:space="preserve">line exhibited the </w:t>
      </w:r>
      <w:r w:rsidR="002A0C41">
        <w:rPr>
          <w:rFonts w:ascii="Times New Roman" w:hAnsi="Times New Roman" w:hint="eastAsia"/>
          <w:sz w:val="24"/>
          <w:szCs w:val="24"/>
        </w:rPr>
        <w:t xml:space="preserve">highest </w:t>
      </w:r>
      <w:proofErr w:type="spellStart"/>
      <w:r>
        <w:rPr>
          <w:rFonts w:ascii="Times New Roman" w:hAnsi="Times New Roman"/>
          <w:sz w:val="24"/>
          <w:szCs w:val="24"/>
        </w:rPr>
        <w:t>rutin</w:t>
      </w:r>
      <w:proofErr w:type="spellEnd"/>
      <w:r>
        <w:rPr>
          <w:rFonts w:ascii="Times New Roman" w:hAnsi="Times New Roman"/>
          <w:sz w:val="24"/>
          <w:szCs w:val="24"/>
        </w:rPr>
        <w:t xml:space="preserve"> and KR </w:t>
      </w:r>
      <w:r w:rsidR="002A0C41">
        <w:rPr>
          <w:rFonts w:ascii="Times New Roman" w:hAnsi="Times New Roman" w:hint="eastAsia"/>
          <w:sz w:val="24"/>
          <w:szCs w:val="24"/>
        </w:rPr>
        <w:t xml:space="preserve">content </w:t>
      </w:r>
      <w:r w:rsidR="00FB47DD">
        <w:rPr>
          <w:rFonts w:ascii="Times New Roman" w:hAnsi="Times New Roman"/>
          <w:sz w:val="24"/>
          <w:szCs w:val="24"/>
        </w:rPr>
        <w:t xml:space="preserve">among </w:t>
      </w:r>
      <w:r>
        <w:rPr>
          <w:rFonts w:ascii="Times New Roman" w:hAnsi="Times New Roman"/>
          <w:sz w:val="24"/>
          <w:szCs w:val="24"/>
        </w:rPr>
        <w:t xml:space="preserve">all </w:t>
      </w:r>
      <w:r w:rsidR="00FB47DD">
        <w:rPr>
          <w:rFonts w:ascii="Times New Roman" w:hAnsi="Times New Roman"/>
          <w:sz w:val="24"/>
          <w:szCs w:val="24"/>
        </w:rPr>
        <w:t xml:space="preserve">the transgenic </w:t>
      </w:r>
      <w:r w:rsidR="002A0C41">
        <w:rPr>
          <w:rFonts w:ascii="Times New Roman" w:hAnsi="Times New Roman" w:hint="eastAsia"/>
          <w:sz w:val="24"/>
          <w:szCs w:val="24"/>
        </w:rPr>
        <w:t>lines</w:t>
      </w:r>
      <w:r w:rsidR="009D51A7">
        <w:rPr>
          <w:rFonts w:ascii="Times New Roman" w:hAnsi="Times New Roman" w:hint="eastAsia"/>
          <w:sz w:val="24"/>
          <w:szCs w:val="24"/>
        </w:rPr>
        <w:t xml:space="preserve"> (Fig</w:t>
      </w:r>
      <w:r w:rsidR="00D2721F">
        <w:rPr>
          <w:rFonts w:ascii="Times New Roman" w:hAnsi="Times New Roman"/>
          <w:sz w:val="24"/>
          <w:szCs w:val="24"/>
        </w:rPr>
        <w:t>.</w:t>
      </w:r>
      <w:r w:rsidR="009D51A7">
        <w:rPr>
          <w:rFonts w:ascii="Times New Roman" w:hAnsi="Times New Roman" w:hint="eastAsia"/>
          <w:sz w:val="24"/>
          <w:szCs w:val="24"/>
        </w:rPr>
        <w:t xml:space="preserve"> 7)</w:t>
      </w:r>
      <w:r w:rsidR="002A0C41">
        <w:rPr>
          <w:rFonts w:ascii="Times New Roman" w:hAnsi="Times New Roman" w:hint="eastAsia"/>
          <w:sz w:val="24"/>
          <w:szCs w:val="24"/>
        </w:rPr>
        <w:t xml:space="preserve">. </w:t>
      </w:r>
      <w:r>
        <w:rPr>
          <w:rFonts w:ascii="Times New Roman" w:hAnsi="Times New Roman"/>
          <w:sz w:val="24"/>
          <w:szCs w:val="24"/>
        </w:rPr>
        <w:t xml:space="preserve">Although </w:t>
      </w:r>
      <w:r w:rsidR="002F2131">
        <w:rPr>
          <w:rFonts w:ascii="Times New Roman" w:hAnsi="Times New Roman" w:hint="eastAsia"/>
          <w:sz w:val="24"/>
          <w:szCs w:val="24"/>
        </w:rPr>
        <w:t xml:space="preserve">quercetin, </w:t>
      </w:r>
      <w:proofErr w:type="spellStart"/>
      <w:r w:rsidR="002F2131">
        <w:rPr>
          <w:rFonts w:ascii="Times New Roman" w:hAnsi="Times New Roman" w:hint="eastAsia"/>
          <w:sz w:val="24"/>
          <w:szCs w:val="24"/>
        </w:rPr>
        <w:t>naringenin</w:t>
      </w:r>
      <w:proofErr w:type="spellEnd"/>
      <w:r>
        <w:rPr>
          <w:rFonts w:ascii="Times New Roman" w:hAnsi="Times New Roman"/>
          <w:sz w:val="24"/>
          <w:szCs w:val="24"/>
        </w:rPr>
        <w:t>,</w:t>
      </w:r>
      <w:r w:rsidR="002F2131">
        <w:rPr>
          <w:rFonts w:ascii="Times New Roman" w:hAnsi="Times New Roman" w:hint="eastAsia"/>
          <w:sz w:val="24"/>
          <w:szCs w:val="24"/>
        </w:rPr>
        <w:t xml:space="preserve"> and </w:t>
      </w:r>
      <w:proofErr w:type="spellStart"/>
      <w:r w:rsidR="002F2131">
        <w:rPr>
          <w:rFonts w:ascii="Times New Roman" w:hAnsi="Times New Roman" w:hint="eastAsia"/>
          <w:sz w:val="24"/>
          <w:szCs w:val="24"/>
        </w:rPr>
        <w:t>narigenin</w:t>
      </w:r>
      <w:proofErr w:type="spellEnd"/>
      <w:r w:rsidR="002F2131">
        <w:rPr>
          <w:rFonts w:ascii="Times New Roman" w:hAnsi="Times New Roman" w:hint="eastAsia"/>
          <w:sz w:val="24"/>
          <w:szCs w:val="24"/>
        </w:rPr>
        <w:t xml:space="preserve"> </w:t>
      </w:r>
      <w:proofErr w:type="spellStart"/>
      <w:r w:rsidR="002F2131">
        <w:rPr>
          <w:rFonts w:ascii="Times New Roman" w:hAnsi="Times New Roman" w:hint="eastAsia"/>
          <w:sz w:val="24"/>
          <w:szCs w:val="24"/>
        </w:rPr>
        <w:t>chalcon</w:t>
      </w:r>
      <w:r w:rsidR="00DE73CC">
        <w:rPr>
          <w:rFonts w:ascii="Times New Roman" w:hAnsi="Times New Roman" w:hint="eastAsia"/>
          <w:sz w:val="24"/>
          <w:szCs w:val="24"/>
        </w:rPr>
        <w:t>e</w:t>
      </w:r>
      <w:proofErr w:type="spellEnd"/>
      <w:r w:rsidR="00DE73CC">
        <w:rPr>
          <w:rFonts w:ascii="Times New Roman" w:hAnsi="Times New Roman" w:hint="eastAsia"/>
          <w:sz w:val="24"/>
          <w:szCs w:val="24"/>
        </w:rPr>
        <w:t xml:space="preserve"> </w:t>
      </w:r>
      <w:r>
        <w:rPr>
          <w:rFonts w:ascii="Times New Roman" w:hAnsi="Times New Roman"/>
          <w:sz w:val="24"/>
          <w:szCs w:val="24"/>
        </w:rPr>
        <w:t xml:space="preserve">were </w:t>
      </w:r>
      <w:r w:rsidR="00DE73CC">
        <w:rPr>
          <w:rFonts w:ascii="Times New Roman" w:hAnsi="Times New Roman" w:hint="eastAsia"/>
          <w:sz w:val="24"/>
          <w:szCs w:val="24"/>
        </w:rPr>
        <w:t xml:space="preserve">detected in </w:t>
      </w:r>
      <w:r>
        <w:rPr>
          <w:rFonts w:ascii="Times New Roman" w:hAnsi="Times New Roman"/>
          <w:sz w:val="24"/>
          <w:szCs w:val="24"/>
        </w:rPr>
        <w:t xml:space="preserve">the </w:t>
      </w:r>
      <w:r w:rsidR="00DE73CC">
        <w:rPr>
          <w:rFonts w:ascii="Times New Roman" w:hAnsi="Times New Roman" w:hint="eastAsia"/>
          <w:sz w:val="24"/>
          <w:szCs w:val="24"/>
        </w:rPr>
        <w:t>peel</w:t>
      </w:r>
      <w:r>
        <w:rPr>
          <w:rFonts w:ascii="Times New Roman" w:hAnsi="Times New Roman"/>
          <w:sz w:val="24"/>
          <w:szCs w:val="24"/>
        </w:rPr>
        <w:t>, they were not detected in the flesh</w:t>
      </w:r>
      <w:r w:rsidR="00DE73CC">
        <w:rPr>
          <w:rFonts w:ascii="Times New Roman" w:hAnsi="Times New Roman" w:hint="eastAsia"/>
          <w:sz w:val="24"/>
          <w:szCs w:val="24"/>
        </w:rPr>
        <w:t>.</w:t>
      </w:r>
    </w:p>
    <w:p w14:paraId="5C581C35" w14:textId="77777777" w:rsidR="002F2131" w:rsidRDefault="002F2131" w:rsidP="006B0011">
      <w:pPr>
        <w:spacing w:after="0" w:line="360" w:lineRule="auto"/>
        <w:ind w:firstLine="720"/>
        <w:rPr>
          <w:rFonts w:ascii="Times New Roman" w:hAnsi="Times New Roman"/>
          <w:sz w:val="24"/>
          <w:szCs w:val="24"/>
        </w:rPr>
      </w:pPr>
    </w:p>
    <w:p w14:paraId="3B3F0A80" w14:textId="77777777" w:rsidR="00692058" w:rsidRPr="00552361" w:rsidRDefault="00543725" w:rsidP="00692058">
      <w:pPr>
        <w:spacing w:after="0" w:line="360" w:lineRule="auto"/>
        <w:rPr>
          <w:rFonts w:ascii="Times New Roman" w:hAnsi="Times New Roman"/>
          <w:b/>
          <w:sz w:val="24"/>
          <w:szCs w:val="24"/>
          <w:u w:val="single"/>
        </w:rPr>
      </w:pPr>
      <w:r>
        <w:rPr>
          <w:rFonts w:ascii="Times New Roman" w:hAnsi="Times New Roman" w:hint="eastAsia"/>
          <w:b/>
          <w:sz w:val="24"/>
          <w:szCs w:val="24"/>
          <w:u w:val="single"/>
        </w:rPr>
        <w:lastRenderedPageBreak/>
        <w:t>Lycopen</w:t>
      </w:r>
      <w:r w:rsidR="00DA35F4">
        <w:rPr>
          <w:rFonts w:ascii="Times New Roman" w:hAnsi="Times New Roman"/>
          <w:b/>
          <w:sz w:val="24"/>
          <w:szCs w:val="24"/>
          <w:u w:val="single"/>
        </w:rPr>
        <w:t>e</w:t>
      </w:r>
      <w:r>
        <w:rPr>
          <w:rFonts w:ascii="Times New Roman" w:hAnsi="Times New Roman" w:hint="eastAsia"/>
          <w:b/>
          <w:sz w:val="24"/>
          <w:szCs w:val="24"/>
          <w:u w:val="single"/>
        </w:rPr>
        <w:t xml:space="preserve"> </w:t>
      </w:r>
      <w:r w:rsidR="000E3359">
        <w:rPr>
          <w:rFonts w:ascii="Times New Roman" w:hAnsi="Times New Roman"/>
          <w:b/>
          <w:sz w:val="24"/>
          <w:szCs w:val="24"/>
          <w:u w:val="single"/>
        </w:rPr>
        <w:t xml:space="preserve">content </w:t>
      </w:r>
      <w:r>
        <w:rPr>
          <w:rFonts w:ascii="Times New Roman" w:hAnsi="Times New Roman" w:hint="eastAsia"/>
          <w:b/>
          <w:sz w:val="24"/>
          <w:szCs w:val="24"/>
          <w:u w:val="single"/>
        </w:rPr>
        <w:t>and a</w:t>
      </w:r>
      <w:r w:rsidR="00CB0DA6">
        <w:rPr>
          <w:rFonts w:ascii="Times New Roman" w:hAnsi="Times New Roman" w:hint="eastAsia"/>
          <w:b/>
          <w:sz w:val="24"/>
          <w:szCs w:val="24"/>
          <w:u w:val="single"/>
        </w:rPr>
        <w:t>ntioxidant activity</w:t>
      </w:r>
      <w:r w:rsidR="008C7721">
        <w:rPr>
          <w:rFonts w:ascii="Times New Roman" w:hAnsi="Times New Roman"/>
          <w:b/>
          <w:sz w:val="24"/>
          <w:szCs w:val="24"/>
          <w:u w:val="single"/>
        </w:rPr>
        <w:t xml:space="preserve"> in</w:t>
      </w:r>
      <w:r w:rsidR="008C7721" w:rsidRPr="008C7721">
        <w:rPr>
          <w:rFonts w:ascii="Times New Roman" w:hAnsi="Times New Roman"/>
          <w:b/>
          <w:sz w:val="24"/>
          <w:szCs w:val="24"/>
          <w:u w:val="single"/>
        </w:rPr>
        <w:t xml:space="preserve"> </w:t>
      </w:r>
      <w:r w:rsidR="008C7721" w:rsidRPr="008C7721">
        <w:rPr>
          <w:rFonts w:ascii="Times New Roman" w:hAnsi="Times New Roman" w:hint="eastAsia"/>
          <w:b/>
          <w:i/>
          <w:sz w:val="24"/>
          <w:szCs w:val="24"/>
          <w:u w:val="single"/>
        </w:rPr>
        <w:t>CHI/DR</w:t>
      </w:r>
      <w:r w:rsidR="008C7721" w:rsidRPr="008C7721">
        <w:rPr>
          <w:rFonts w:ascii="Times New Roman" w:hAnsi="Times New Roman"/>
          <w:b/>
          <w:sz w:val="24"/>
          <w:szCs w:val="24"/>
          <w:u w:val="single"/>
        </w:rPr>
        <w:t>-expressing tomatoes</w:t>
      </w:r>
    </w:p>
    <w:p w14:paraId="0FDF881A" w14:textId="77777777" w:rsidR="004A30F2" w:rsidRDefault="000E3359" w:rsidP="004A30F2">
      <w:pPr>
        <w:spacing w:after="0" w:line="360" w:lineRule="auto"/>
        <w:ind w:firstLine="720"/>
        <w:rPr>
          <w:rFonts w:ascii="Times New Roman" w:hAnsi="Times New Roman"/>
          <w:sz w:val="24"/>
          <w:szCs w:val="24"/>
        </w:rPr>
      </w:pPr>
      <w:r>
        <w:rPr>
          <w:rFonts w:ascii="Times New Roman" w:hAnsi="Times New Roman"/>
          <w:sz w:val="24"/>
          <w:szCs w:val="24"/>
        </w:rPr>
        <w:t xml:space="preserve">In order to investigate whether </w:t>
      </w:r>
      <w:r w:rsidR="008C7721" w:rsidRPr="007C03DB">
        <w:rPr>
          <w:rFonts w:ascii="Times New Roman" w:hAnsi="Times New Roman"/>
          <w:i/>
          <w:sz w:val="24"/>
          <w:szCs w:val="24"/>
        </w:rPr>
        <w:t>CHI</w:t>
      </w:r>
      <w:r w:rsidR="008C7721" w:rsidRPr="007C03DB">
        <w:rPr>
          <w:rFonts w:ascii="Times New Roman" w:hAnsi="Times New Roman"/>
          <w:sz w:val="24"/>
          <w:szCs w:val="24"/>
        </w:rPr>
        <w:t xml:space="preserve">, </w:t>
      </w:r>
      <w:r w:rsidR="008C7721" w:rsidRPr="007C03DB">
        <w:rPr>
          <w:rFonts w:ascii="Times New Roman" w:hAnsi="Times New Roman"/>
          <w:i/>
          <w:sz w:val="24"/>
          <w:szCs w:val="24"/>
        </w:rPr>
        <w:t>DR</w:t>
      </w:r>
      <w:r w:rsidR="008C7721" w:rsidRPr="007C03DB">
        <w:rPr>
          <w:rFonts w:ascii="Times New Roman" w:hAnsi="Times New Roman"/>
          <w:sz w:val="24"/>
          <w:szCs w:val="24"/>
        </w:rPr>
        <w:t xml:space="preserve">, and </w:t>
      </w:r>
      <w:r w:rsidR="008C7721" w:rsidRPr="007C03DB">
        <w:rPr>
          <w:rFonts w:ascii="Times New Roman" w:hAnsi="Times New Roman"/>
          <w:i/>
          <w:sz w:val="24"/>
          <w:szCs w:val="24"/>
        </w:rPr>
        <w:t>CHI/DR</w:t>
      </w:r>
      <w:r w:rsidR="00604EE0" w:rsidRPr="007C03DB">
        <w:rPr>
          <w:rFonts w:ascii="Times New Roman" w:hAnsi="Times New Roman"/>
          <w:sz w:val="24"/>
          <w:szCs w:val="24"/>
        </w:rPr>
        <w:t xml:space="preserve"> </w:t>
      </w:r>
      <w:r w:rsidR="008C7721" w:rsidRPr="007C03DB">
        <w:rPr>
          <w:rFonts w:ascii="Times New Roman" w:hAnsi="Times New Roman"/>
          <w:sz w:val="24"/>
          <w:szCs w:val="24"/>
        </w:rPr>
        <w:t>expressing tomatoes</w:t>
      </w:r>
      <w:r>
        <w:rPr>
          <w:rFonts w:ascii="Times New Roman" w:hAnsi="Times New Roman"/>
          <w:sz w:val="24"/>
          <w:szCs w:val="24"/>
        </w:rPr>
        <w:t xml:space="preserve"> affect lycopene production pathway, we measured </w:t>
      </w:r>
      <w:r w:rsidRPr="000E3359">
        <w:rPr>
          <w:rFonts w:ascii="Times New Roman" w:hAnsi="Times New Roman"/>
          <w:sz w:val="24"/>
          <w:szCs w:val="24"/>
        </w:rPr>
        <w:t xml:space="preserve">total lycopene </w:t>
      </w:r>
      <w:r>
        <w:rPr>
          <w:rFonts w:ascii="Times New Roman" w:hAnsi="Times New Roman"/>
          <w:sz w:val="24"/>
          <w:szCs w:val="24"/>
        </w:rPr>
        <w:t xml:space="preserve">content. </w:t>
      </w:r>
      <w:r w:rsidR="0078217C" w:rsidRPr="00E9194A">
        <w:rPr>
          <w:rFonts w:ascii="Times New Roman" w:hAnsi="Times New Roman"/>
          <w:sz w:val="24"/>
          <w:szCs w:val="24"/>
        </w:rPr>
        <w:t>No significant difference</w:t>
      </w:r>
      <w:r w:rsidR="00DA35F4">
        <w:rPr>
          <w:rFonts w:ascii="Times New Roman" w:hAnsi="Times New Roman"/>
          <w:sz w:val="24"/>
          <w:szCs w:val="24"/>
        </w:rPr>
        <w:t xml:space="preserve">s </w:t>
      </w:r>
      <w:r w:rsidR="00194735">
        <w:rPr>
          <w:rFonts w:ascii="Times New Roman" w:hAnsi="Times New Roman"/>
          <w:sz w:val="24"/>
          <w:szCs w:val="24"/>
        </w:rPr>
        <w:t>of</w:t>
      </w:r>
      <w:r w:rsidR="00194735">
        <w:rPr>
          <w:rFonts w:ascii="Times New Roman" w:hAnsi="Times New Roman" w:hint="eastAsia"/>
          <w:sz w:val="24"/>
          <w:szCs w:val="24"/>
        </w:rPr>
        <w:t xml:space="preserve"> </w:t>
      </w:r>
      <w:r w:rsidR="0078217C">
        <w:rPr>
          <w:rFonts w:ascii="Times New Roman" w:hAnsi="Times New Roman" w:hint="eastAsia"/>
          <w:sz w:val="24"/>
          <w:szCs w:val="24"/>
        </w:rPr>
        <w:t>lycopen</w:t>
      </w:r>
      <w:r w:rsidR="00DA35F4">
        <w:rPr>
          <w:rFonts w:ascii="Times New Roman" w:hAnsi="Times New Roman"/>
          <w:sz w:val="24"/>
          <w:szCs w:val="24"/>
        </w:rPr>
        <w:t>e</w:t>
      </w:r>
      <w:r w:rsidR="0078217C" w:rsidRPr="00E9194A">
        <w:rPr>
          <w:rFonts w:ascii="Times New Roman" w:hAnsi="Times New Roman"/>
          <w:sz w:val="24"/>
          <w:szCs w:val="24"/>
        </w:rPr>
        <w:t xml:space="preserve"> content </w:t>
      </w:r>
      <w:r w:rsidR="00DA35F4">
        <w:rPr>
          <w:rFonts w:ascii="Times New Roman" w:hAnsi="Times New Roman"/>
          <w:sz w:val="24"/>
          <w:szCs w:val="24"/>
        </w:rPr>
        <w:t xml:space="preserve">were </w:t>
      </w:r>
      <w:r w:rsidR="0078217C" w:rsidRPr="00E9194A">
        <w:rPr>
          <w:rFonts w:ascii="Times New Roman" w:hAnsi="Times New Roman"/>
          <w:sz w:val="24"/>
          <w:szCs w:val="24"/>
        </w:rPr>
        <w:t>detected between</w:t>
      </w:r>
      <w:r w:rsidR="0078217C">
        <w:rPr>
          <w:rFonts w:ascii="Times New Roman" w:hAnsi="Times New Roman" w:hint="eastAsia"/>
          <w:sz w:val="24"/>
          <w:szCs w:val="24"/>
        </w:rPr>
        <w:t xml:space="preserve"> </w:t>
      </w:r>
      <w:r w:rsidR="00DA35F4">
        <w:rPr>
          <w:rFonts w:ascii="Times New Roman" w:hAnsi="Times New Roman"/>
          <w:sz w:val="24"/>
          <w:szCs w:val="24"/>
        </w:rPr>
        <w:t xml:space="preserve">any of the </w:t>
      </w:r>
      <w:r w:rsidR="0078217C" w:rsidRPr="00E9194A">
        <w:rPr>
          <w:rFonts w:ascii="Times New Roman" w:hAnsi="Times New Roman"/>
          <w:sz w:val="24"/>
          <w:szCs w:val="24"/>
        </w:rPr>
        <w:t>transgenic</w:t>
      </w:r>
      <w:r w:rsidR="0078217C">
        <w:rPr>
          <w:rFonts w:ascii="Times New Roman" w:hAnsi="Times New Roman" w:hint="eastAsia"/>
          <w:sz w:val="24"/>
          <w:szCs w:val="24"/>
        </w:rPr>
        <w:t xml:space="preserve"> lines </w:t>
      </w:r>
      <w:r w:rsidR="0078217C" w:rsidRPr="00E9194A">
        <w:rPr>
          <w:rFonts w:ascii="Times New Roman" w:hAnsi="Times New Roman"/>
          <w:sz w:val="24"/>
          <w:szCs w:val="24"/>
        </w:rPr>
        <w:t xml:space="preserve">and </w:t>
      </w:r>
      <w:r w:rsidR="00DA35F4">
        <w:rPr>
          <w:rFonts w:ascii="Times New Roman" w:hAnsi="Times New Roman"/>
          <w:sz w:val="24"/>
          <w:szCs w:val="24"/>
        </w:rPr>
        <w:t xml:space="preserve">the </w:t>
      </w:r>
      <w:r w:rsidR="00194735">
        <w:rPr>
          <w:rFonts w:ascii="Times New Roman" w:hAnsi="Times New Roman"/>
          <w:sz w:val="24"/>
          <w:szCs w:val="24"/>
        </w:rPr>
        <w:t>wild type</w:t>
      </w:r>
      <w:r w:rsidR="00194735" w:rsidRPr="00E9194A">
        <w:rPr>
          <w:rFonts w:ascii="Times New Roman" w:hAnsi="Times New Roman"/>
          <w:sz w:val="24"/>
          <w:szCs w:val="24"/>
        </w:rPr>
        <w:t xml:space="preserve"> </w:t>
      </w:r>
      <w:r w:rsidR="0078217C" w:rsidRPr="00E9194A">
        <w:rPr>
          <w:rFonts w:ascii="Times New Roman" w:hAnsi="Times New Roman"/>
          <w:sz w:val="24"/>
          <w:szCs w:val="24"/>
        </w:rPr>
        <w:t xml:space="preserve">fruit, and the color of the </w:t>
      </w:r>
      <w:r w:rsidR="00763D5A">
        <w:rPr>
          <w:rFonts w:ascii="Times New Roman" w:hAnsi="Times New Roman" w:hint="eastAsia"/>
          <w:sz w:val="24"/>
          <w:szCs w:val="24"/>
        </w:rPr>
        <w:t>lycopen</w:t>
      </w:r>
      <w:r w:rsidR="00DA35F4">
        <w:rPr>
          <w:rFonts w:ascii="Times New Roman" w:hAnsi="Times New Roman"/>
          <w:sz w:val="24"/>
          <w:szCs w:val="24"/>
        </w:rPr>
        <w:t>e</w:t>
      </w:r>
      <w:r w:rsidR="0078217C">
        <w:rPr>
          <w:rFonts w:ascii="Times New Roman" w:hAnsi="Times New Roman" w:hint="eastAsia"/>
          <w:sz w:val="24"/>
          <w:szCs w:val="24"/>
        </w:rPr>
        <w:t xml:space="preserve"> </w:t>
      </w:r>
      <w:r w:rsidR="0078217C" w:rsidRPr="00E9194A">
        <w:rPr>
          <w:rFonts w:ascii="Times New Roman" w:hAnsi="Times New Roman"/>
          <w:sz w:val="24"/>
          <w:szCs w:val="24"/>
        </w:rPr>
        <w:t xml:space="preserve">extracts </w:t>
      </w:r>
      <w:r w:rsidR="00DA35F4">
        <w:rPr>
          <w:rFonts w:ascii="Times New Roman" w:hAnsi="Times New Roman"/>
          <w:sz w:val="24"/>
          <w:szCs w:val="24"/>
        </w:rPr>
        <w:t xml:space="preserve">in the </w:t>
      </w:r>
      <w:r w:rsidR="0078217C" w:rsidRPr="00E9194A">
        <w:rPr>
          <w:rFonts w:ascii="Times New Roman" w:hAnsi="Times New Roman"/>
          <w:sz w:val="24"/>
          <w:szCs w:val="24"/>
        </w:rPr>
        <w:t>wild</w:t>
      </w:r>
      <w:r>
        <w:rPr>
          <w:rFonts w:ascii="Times New Roman" w:hAnsi="Times New Roman"/>
          <w:sz w:val="24"/>
          <w:szCs w:val="24"/>
        </w:rPr>
        <w:t xml:space="preserve"> </w:t>
      </w:r>
      <w:r w:rsidR="0078217C" w:rsidRPr="00E9194A">
        <w:rPr>
          <w:rFonts w:ascii="Times New Roman" w:hAnsi="Times New Roman"/>
          <w:sz w:val="24"/>
          <w:szCs w:val="24"/>
        </w:rPr>
        <w:t>type</w:t>
      </w:r>
      <w:r w:rsidR="0078217C">
        <w:rPr>
          <w:rFonts w:ascii="Times New Roman" w:hAnsi="Times New Roman" w:hint="eastAsia"/>
          <w:sz w:val="24"/>
          <w:szCs w:val="24"/>
        </w:rPr>
        <w:t xml:space="preserve"> </w:t>
      </w:r>
      <w:r w:rsidR="00763D5A">
        <w:rPr>
          <w:rFonts w:ascii="Times New Roman" w:hAnsi="Times New Roman"/>
          <w:sz w:val="24"/>
          <w:szCs w:val="24"/>
        </w:rPr>
        <w:t>and transgenic plants</w:t>
      </w:r>
      <w:r w:rsidR="0089530E">
        <w:rPr>
          <w:rFonts w:ascii="Times New Roman" w:hAnsi="Times New Roman" w:hint="eastAsia"/>
          <w:sz w:val="24"/>
          <w:szCs w:val="24"/>
        </w:rPr>
        <w:t xml:space="preserve"> </w:t>
      </w:r>
      <w:r w:rsidR="00DA35F4">
        <w:rPr>
          <w:rFonts w:ascii="Times New Roman" w:hAnsi="Times New Roman"/>
          <w:sz w:val="24"/>
          <w:szCs w:val="24"/>
        </w:rPr>
        <w:t xml:space="preserve">was indistinguishable </w:t>
      </w:r>
      <w:r w:rsidR="0089530E">
        <w:rPr>
          <w:rFonts w:ascii="Times New Roman" w:hAnsi="Times New Roman" w:hint="eastAsia"/>
          <w:sz w:val="24"/>
          <w:szCs w:val="24"/>
        </w:rPr>
        <w:t xml:space="preserve">in both </w:t>
      </w:r>
      <w:r w:rsidR="00DA35F4">
        <w:rPr>
          <w:rFonts w:ascii="Times New Roman" w:hAnsi="Times New Roman"/>
          <w:sz w:val="24"/>
          <w:szCs w:val="24"/>
        </w:rPr>
        <w:t xml:space="preserve">the </w:t>
      </w:r>
      <w:r w:rsidR="0089530E">
        <w:rPr>
          <w:rFonts w:ascii="Times New Roman" w:hAnsi="Times New Roman" w:hint="eastAsia"/>
          <w:sz w:val="24"/>
          <w:szCs w:val="24"/>
        </w:rPr>
        <w:t xml:space="preserve">peel and </w:t>
      </w:r>
      <w:r w:rsidR="00DA35F4">
        <w:rPr>
          <w:rFonts w:ascii="Times New Roman" w:hAnsi="Times New Roman"/>
          <w:sz w:val="24"/>
          <w:szCs w:val="24"/>
        </w:rPr>
        <w:t xml:space="preserve">the </w:t>
      </w:r>
      <w:r w:rsidR="0089530E">
        <w:rPr>
          <w:rFonts w:ascii="Times New Roman" w:hAnsi="Times New Roman" w:hint="eastAsia"/>
          <w:sz w:val="24"/>
          <w:szCs w:val="24"/>
        </w:rPr>
        <w:t>flesh</w:t>
      </w:r>
      <w:r w:rsidR="00763D5A">
        <w:rPr>
          <w:rFonts w:ascii="Times New Roman" w:hAnsi="Times New Roman"/>
          <w:sz w:val="24"/>
          <w:szCs w:val="24"/>
        </w:rPr>
        <w:t xml:space="preserve"> (Fig</w:t>
      </w:r>
      <w:r w:rsidR="00194735">
        <w:rPr>
          <w:rFonts w:ascii="Times New Roman" w:hAnsi="Times New Roman"/>
          <w:sz w:val="24"/>
          <w:szCs w:val="24"/>
        </w:rPr>
        <w:t>.</w:t>
      </w:r>
      <w:r w:rsidR="00763D5A">
        <w:rPr>
          <w:rFonts w:ascii="Times New Roman" w:hAnsi="Times New Roman" w:hint="eastAsia"/>
          <w:sz w:val="24"/>
          <w:szCs w:val="24"/>
        </w:rPr>
        <w:t xml:space="preserve"> </w:t>
      </w:r>
      <w:r w:rsidR="009D51A7">
        <w:rPr>
          <w:rFonts w:ascii="Times New Roman" w:hAnsi="Times New Roman" w:hint="eastAsia"/>
          <w:sz w:val="24"/>
          <w:szCs w:val="24"/>
        </w:rPr>
        <w:t>8a and b</w:t>
      </w:r>
      <w:r w:rsidR="0078217C" w:rsidRPr="00E9194A">
        <w:rPr>
          <w:rFonts w:ascii="Times New Roman" w:hAnsi="Times New Roman"/>
          <w:sz w:val="24"/>
          <w:szCs w:val="24"/>
        </w:rPr>
        <w:t>).</w:t>
      </w:r>
    </w:p>
    <w:p w14:paraId="3AD66866" w14:textId="686155B6" w:rsidR="002F2131" w:rsidRPr="005816B9" w:rsidRDefault="0089530E" w:rsidP="004A30F2">
      <w:pPr>
        <w:spacing w:after="0" w:line="360" w:lineRule="auto"/>
        <w:ind w:firstLine="720"/>
        <w:rPr>
          <w:rFonts w:ascii="Times New Roman" w:hAnsi="Times New Roman"/>
          <w:sz w:val="24"/>
          <w:szCs w:val="24"/>
        </w:rPr>
      </w:pPr>
      <w:r>
        <w:rPr>
          <w:rFonts w:ascii="Times New Roman" w:hAnsi="Times New Roman" w:hint="eastAsia"/>
          <w:sz w:val="24"/>
          <w:szCs w:val="24"/>
        </w:rPr>
        <w:t xml:space="preserve">In the peel, </w:t>
      </w:r>
      <w:r w:rsidR="00762ED6">
        <w:rPr>
          <w:rFonts w:ascii="Times New Roman" w:hAnsi="Times New Roman"/>
          <w:sz w:val="24"/>
          <w:szCs w:val="24"/>
        </w:rPr>
        <w:t xml:space="preserve">a </w:t>
      </w:r>
      <w:proofErr w:type="spellStart"/>
      <w:r w:rsidRPr="00E9194A">
        <w:rPr>
          <w:rFonts w:ascii="Times New Roman" w:hAnsi="Times New Roman"/>
          <w:sz w:val="24"/>
          <w:szCs w:val="24"/>
        </w:rPr>
        <w:t>Trolox</w:t>
      </w:r>
      <w:proofErr w:type="spellEnd"/>
      <w:r w:rsidRPr="00E9194A">
        <w:rPr>
          <w:rFonts w:ascii="Times New Roman" w:hAnsi="Times New Roman"/>
          <w:sz w:val="24"/>
          <w:szCs w:val="24"/>
        </w:rPr>
        <w:t xml:space="preserve"> equivalent anti-oxidant capacity (TEAC) assay</w:t>
      </w:r>
      <w:r>
        <w:rPr>
          <w:rFonts w:ascii="Times New Roman" w:hAnsi="Times New Roman" w:hint="eastAsia"/>
          <w:sz w:val="24"/>
          <w:szCs w:val="24"/>
        </w:rPr>
        <w:t xml:space="preserve"> showed that </w:t>
      </w:r>
      <w:r w:rsidR="005816B9">
        <w:rPr>
          <w:rFonts w:ascii="Times New Roman" w:hAnsi="Times New Roman" w:hint="eastAsia"/>
          <w:sz w:val="24"/>
          <w:szCs w:val="24"/>
        </w:rPr>
        <w:t xml:space="preserve">all </w:t>
      </w:r>
      <w:r w:rsidR="005058B8">
        <w:rPr>
          <w:rFonts w:ascii="Times New Roman" w:hAnsi="Times New Roman"/>
          <w:sz w:val="24"/>
          <w:szCs w:val="24"/>
        </w:rPr>
        <w:t xml:space="preserve">the </w:t>
      </w:r>
      <w:r w:rsidR="00F55E0B">
        <w:rPr>
          <w:rFonts w:ascii="Times New Roman" w:hAnsi="Times New Roman" w:hint="eastAsia"/>
          <w:sz w:val="24"/>
          <w:szCs w:val="24"/>
        </w:rPr>
        <w:t xml:space="preserve">CHI and CHI/DR lines </w:t>
      </w:r>
      <w:r w:rsidR="00DA35F4">
        <w:rPr>
          <w:rFonts w:ascii="Times New Roman" w:hAnsi="Times New Roman"/>
          <w:sz w:val="24"/>
          <w:szCs w:val="24"/>
        </w:rPr>
        <w:t>exhibited 18</w:t>
      </w:r>
      <w:r w:rsidR="00F55E0B">
        <w:rPr>
          <w:rFonts w:ascii="Times New Roman" w:hAnsi="Times New Roman"/>
          <w:sz w:val="24"/>
          <w:szCs w:val="24"/>
        </w:rPr>
        <w:t>–</w:t>
      </w:r>
      <w:r w:rsidR="00F55E0B">
        <w:rPr>
          <w:rFonts w:ascii="Times New Roman" w:hAnsi="Times New Roman" w:hint="eastAsia"/>
          <w:sz w:val="24"/>
          <w:szCs w:val="24"/>
        </w:rPr>
        <w:t xml:space="preserve">24 </w:t>
      </w:r>
      <w:r w:rsidR="00DA35F4">
        <w:rPr>
          <w:rFonts w:ascii="Times New Roman" w:hAnsi="Times New Roman"/>
          <w:sz w:val="24"/>
          <w:szCs w:val="24"/>
        </w:rPr>
        <w:t>time</w:t>
      </w:r>
      <w:r w:rsidR="00762ED6">
        <w:rPr>
          <w:rFonts w:ascii="Times New Roman" w:hAnsi="Times New Roman"/>
          <w:sz w:val="24"/>
          <w:szCs w:val="24"/>
        </w:rPr>
        <w:t>s more TEAC</w:t>
      </w:r>
      <w:r w:rsidR="00DA35F4">
        <w:rPr>
          <w:rFonts w:ascii="Times New Roman" w:hAnsi="Times New Roman"/>
          <w:sz w:val="24"/>
          <w:szCs w:val="24"/>
        </w:rPr>
        <w:t xml:space="preserve"> while </w:t>
      </w:r>
      <w:r w:rsidR="00590DC0">
        <w:rPr>
          <w:rFonts w:ascii="Times New Roman" w:hAnsi="Times New Roman" w:hint="eastAsia"/>
          <w:sz w:val="24"/>
          <w:szCs w:val="24"/>
        </w:rPr>
        <w:t xml:space="preserve">DR </w:t>
      </w:r>
      <w:r w:rsidR="00DA35F4">
        <w:rPr>
          <w:rFonts w:ascii="Times New Roman" w:hAnsi="Times New Roman"/>
          <w:sz w:val="24"/>
          <w:szCs w:val="24"/>
        </w:rPr>
        <w:t xml:space="preserve">increased by </w:t>
      </w:r>
      <w:r w:rsidR="00590DC0">
        <w:rPr>
          <w:rFonts w:ascii="Times New Roman" w:hAnsi="Times New Roman" w:hint="eastAsia"/>
          <w:sz w:val="24"/>
          <w:szCs w:val="24"/>
        </w:rPr>
        <w:t xml:space="preserve">only </w:t>
      </w:r>
      <w:r w:rsidR="00F55E0B">
        <w:rPr>
          <w:rFonts w:ascii="Times New Roman" w:hAnsi="Times New Roman" w:hint="eastAsia"/>
          <w:sz w:val="24"/>
          <w:szCs w:val="24"/>
        </w:rPr>
        <w:t xml:space="preserve">10 </w:t>
      </w:r>
      <w:r w:rsidR="00DA35F4">
        <w:rPr>
          <w:rFonts w:ascii="Times New Roman" w:hAnsi="Times New Roman"/>
          <w:sz w:val="24"/>
          <w:szCs w:val="24"/>
        </w:rPr>
        <w:t>times</w:t>
      </w:r>
      <w:r w:rsidR="00DD76C4">
        <w:rPr>
          <w:rFonts w:ascii="Times New Roman" w:hAnsi="Times New Roman"/>
          <w:sz w:val="24"/>
          <w:szCs w:val="24"/>
        </w:rPr>
        <w:t xml:space="preserve"> as compared to </w:t>
      </w:r>
      <w:r w:rsidR="00194735">
        <w:rPr>
          <w:rFonts w:ascii="Times New Roman" w:hAnsi="Times New Roman"/>
          <w:sz w:val="24"/>
          <w:szCs w:val="24"/>
        </w:rPr>
        <w:t>wild type</w:t>
      </w:r>
      <w:r w:rsidR="00194735">
        <w:rPr>
          <w:rFonts w:ascii="Times New Roman" w:hAnsi="Times New Roman" w:hint="eastAsia"/>
          <w:sz w:val="24"/>
          <w:szCs w:val="24"/>
        </w:rPr>
        <w:t xml:space="preserve"> </w:t>
      </w:r>
      <w:r w:rsidR="009D51A7">
        <w:rPr>
          <w:rFonts w:ascii="Times New Roman" w:hAnsi="Times New Roman" w:hint="eastAsia"/>
          <w:sz w:val="24"/>
          <w:szCs w:val="24"/>
        </w:rPr>
        <w:t>(Fig</w:t>
      </w:r>
      <w:r w:rsidR="00194735">
        <w:rPr>
          <w:rFonts w:ascii="Times New Roman" w:hAnsi="Times New Roman"/>
          <w:sz w:val="24"/>
          <w:szCs w:val="24"/>
        </w:rPr>
        <w:t>.</w:t>
      </w:r>
      <w:r w:rsidR="009D51A7">
        <w:rPr>
          <w:rFonts w:ascii="Times New Roman" w:hAnsi="Times New Roman" w:hint="eastAsia"/>
          <w:sz w:val="24"/>
          <w:szCs w:val="24"/>
        </w:rPr>
        <w:t xml:space="preserve"> 8c and d)</w:t>
      </w:r>
      <w:r w:rsidR="00F55E0B">
        <w:rPr>
          <w:rFonts w:ascii="Times New Roman" w:hAnsi="Times New Roman" w:hint="eastAsia"/>
          <w:sz w:val="24"/>
          <w:szCs w:val="24"/>
        </w:rPr>
        <w:t>.</w:t>
      </w:r>
      <w:r w:rsidR="00DD76C4">
        <w:rPr>
          <w:rFonts w:ascii="Times New Roman" w:hAnsi="Times New Roman"/>
          <w:sz w:val="24"/>
          <w:szCs w:val="24"/>
        </w:rPr>
        <w:t xml:space="preserve">  </w:t>
      </w:r>
      <w:r w:rsidR="003E043A">
        <w:rPr>
          <w:rFonts w:ascii="Times New Roman" w:hAnsi="Times New Roman"/>
          <w:sz w:val="24"/>
          <w:szCs w:val="24"/>
        </w:rPr>
        <w:t>Thus, p</w:t>
      </w:r>
      <w:r w:rsidR="00252531">
        <w:rPr>
          <w:rFonts w:ascii="Times New Roman" w:hAnsi="Times New Roman"/>
          <w:sz w:val="24"/>
          <w:szCs w:val="24"/>
        </w:rPr>
        <w:t>eels</w:t>
      </w:r>
      <w:r w:rsidR="00822D6E">
        <w:rPr>
          <w:rFonts w:ascii="Times New Roman" w:hAnsi="Times New Roman"/>
          <w:sz w:val="24"/>
          <w:szCs w:val="24"/>
        </w:rPr>
        <w:t xml:space="preserve"> </w:t>
      </w:r>
      <w:r w:rsidR="005058B8">
        <w:rPr>
          <w:rFonts w:ascii="Times New Roman" w:hAnsi="Times New Roman"/>
          <w:sz w:val="24"/>
          <w:szCs w:val="24"/>
        </w:rPr>
        <w:t xml:space="preserve">in </w:t>
      </w:r>
      <w:r w:rsidR="00DD76C4">
        <w:rPr>
          <w:rFonts w:ascii="Times New Roman" w:hAnsi="Times New Roman"/>
          <w:sz w:val="24"/>
          <w:szCs w:val="24"/>
        </w:rPr>
        <w:t>CHI</w:t>
      </w:r>
      <w:r w:rsidR="00822D6E">
        <w:rPr>
          <w:rFonts w:ascii="Times New Roman" w:hAnsi="Times New Roman"/>
          <w:sz w:val="24"/>
          <w:szCs w:val="24"/>
        </w:rPr>
        <w:t>/DR</w:t>
      </w:r>
      <w:r w:rsidR="005058B8">
        <w:rPr>
          <w:rFonts w:ascii="Times New Roman" w:hAnsi="Times New Roman"/>
          <w:sz w:val="24"/>
          <w:szCs w:val="24"/>
        </w:rPr>
        <w:t xml:space="preserve"> lines</w:t>
      </w:r>
      <w:r w:rsidR="00DD76C4">
        <w:rPr>
          <w:rFonts w:ascii="Times New Roman" w:hAnsi="Times New Roman"/>
          <w:sz w:val="24"/>
          <w:szCs w:val="24"/>
        </w:rPr>
        <w:t xml:space="preserve"> exhibited more than twice antioxidant activity </w:t>
      </w:r>
      <w:r w:rsidR="005058B8">
        <w:rPr>
          <w:rFonts w:ascii="Times New Roman" w:hAnsi="Times New Roman"/>
          <w:sz w:val="24"/>
          <w:szCs w:val="24"/>
        </w:rPr>
        <w:t>than</w:t>
      </w:r>
      <w:r w:rsidR="00DD76C4">
        <w:rPr>
          <w:rFonts w:ascii="Times New Roman" w:hAnsi="Times New Roman"/>
          <w:sz w:val="24"/>
          <w:szCs w:val="24"/>
        </w:rPr>
        <w:t xml:space="preserve"> DR only plants.</w:t>
      </w:r>
      <w:r w:rsidR="00F55E0B">
        <w:rPr>
          <w:rFonts w:ascii="Times New Roman" w:hAnsi="Times New Roman" w:hint="eastAsia"/>
          <w:sz w:val="24"/>
          <w:szCs w:val="24"/>
        </w:rPr>
        <w:t xml:space="preserve"> </w:t>
      </w:r>
      <w:r w:rsidR="000C57B0">
        <w:rPr>
          <w:rFonts w:ascii="Times New Roman" w:hAnsi="Times New Roman" w:hint="eastAsia"/>
          <w:sz w:val="24"/>
          <w:szCs w:val="24"/>
        </w:rPr>
        <w:t xml:space="preserve">In </w:t>
      </w:r>
      <w:r w:rsidR="00590DC0">
        <w:rPr>
          <w:rFonts w:ascii="Times New Roman" w:hAnsi="Times New Roman" w:hint="eastAsia"/>
          <w:sz w:val="24"/>
          <w:szCs w:val="24"/>
        </w:rPr>
        <w:t xml:space="preserve">the flesh, </w:t>
      </w:r>
      <w:r w:rsidR="00DA35F4">
        <w:rPr>
          <w:rFonts w:ascii="Times New Roman" w:hAnsi="Times New Roman"/>
          <w:sz w:val="24"/>
          <w:szCs w:val="24"/>
        </w:rPr>
        <w:t xml:space="preserve">the </w:t>
      </w:r>
      <w:r w:rsidR="00634073">
        <w:rPr>
          <w:rFonts w:ascii="Times New Roman" w:hAnsi="Times New Roman"/>
          <w:sz w:val="24"/>
          <w:szCs w:val="24"/>
        </w:rPr>
        <w:t>antioxidant capacity</w:t>
      </w:r>
      <w:r w:rsidR="00DA35F4">
        <w:rPr>
          <w:rFonts w:ascii="Times New Roman" w:hAnsi="Times New Roman"/>
          <w:sz w:val="24"/>
          <w:szCs w:val="24"/>
        </w:rPr>
        <w:t xml:space="preserve"> of the </w:t>
      </w:r>
      <w:r w:rsidR="00590DC0">
        <w:rPr>
          <w:rFonts w:ascii="Times New Roman" w:hAnsi="Times New Roman" w:hint="eastAsia"/>
          <w:sz w:val="24"/>
          <w:szCs w:val="24"/>
        </w:rPr>
        <w:t xml:space="preserve">CHI/DR lines </w:t>
      </w:r>
      <w:r w:rsidR="00DA35F4">
        <w:rPr>
          <w:rFonts w:ascii="Times New Roman" w:hAnsi="Times New Roman"/>
          <w:sz w:val="24"/>
          <w:szCs w:val="24"/>
        </w:rPr>
        <w:t xml:space="preserve">was </w:t>
      </w:r>
      <w:r w:rsidR="00590DC0">
        <w:rPr>
          <w:rFonts w:ascii="Times New Roman" w:hAnsi="Times New Roman" w:hint="eastAsia"/>
          <w:sz w:val="24"/>
          <w:szCs w:val="24"/>
        </w:rPr>
        <w:t>significantly higher than</w:t>
      </w:r>
      <w:r w:rsidR="005058B8">
        <w:rPr>
          <w:rFonts w:ascii="Times New Roman" w:hAnsi="Times New Roman"/>
          <w:sz w:val="24"/>
          <w:szCs w:val="24"/>
        </w:rPr>
        <w:t xml:space="preserve"> that</w:t>
      </w:r>
      <w:r w:rsidR="00590DC0">
        <w:rPr>
          <w:rFonts w:ascii="Times New Roman" w:hAnsi="Times New Roman" w:hint="eastAsia"/>
          <w:sz w:val="24"/>
          <w:szCs w:val="24"/>
        </w:rPr>
        <w:t xml:space="preserve"> </w:t>
      </w:r>
      <w:r w:rsidR="00DA35F4">
        <w:rPr>
          <w:rFonts w:ascii="Times New Roman" w:hAnsi="Times New Roman"/>
          <w:sz w:val="24"/>
          <w:szCs w:val="24"/>
        </w:rPr>
        <w:t>in the</w:t>
      </w:r>
      <w:r w:rsidR="00363652">
        <w:rPr>
          <w:rFonts w:ascii="Times New Roman" w:hAnsi="Times New Roman" w:hint="eastAsia"/>
          <w:sz w:val="24"/>
          <w:szCs w:val="24"/>
        </w:rPr>
        <w:t xml:space="preserve"> </w:t>
      </w:r>
      <w:r w:rsidR="00590DC0">
        <w:rPr>
          <w:rFonts w:ascii="Times New Roman" w:hAnsi="Times New Roman"/>
          <w:sz w:val="24"/>
          <w:szCs w:val="24"/>
        </w:rPr>
        <w:t>single</w:t>
      </w:r>
      <w:r w:rsidR="00DA35F4">
        <w:rPr>
          <w:rFonts w:ascii="Times New Roman" w:hAnsi="Times New Roman"/>
          <w:sz w:val="24"/>
          <w:szCs w:val="24"/>
        </w:rPr>
        <w:t>-</w:t>
      </w:r>
      <w:r w:rsidR="00590DC0">
        <w:rPr>
          <w:rFonts w:ascii="Times New Roman" w:hAnsi="Times New Roman" w:hint="eastAsia"/>
          <w:sz w:val="24"/>
          <w:szCs w:val="24"/>
        </w:rPr>
        <w:t>gene</w:t>
      </w:r>
      <w:r w:rsidR="006300CB">
        <w:rPr>
          <w:rFonts w:ascii="Times New Roman" w:hAnsi="Times New Roman" w:hint="eastAsia"/>
          <w:sz w:val="24"/>
          <w:szCs w:val="24"/>
        </w:rPr>
        <w:t xml:space="preserve"> transgenic plants</w:t>
      </w:r>
      <w:r w:rsidR="0032697C">
        <w:rPr>
          <w:rFonts w:ascii="Times New Roman" w:hAnsi="Times New Roman" w:hint="eastAsia"/>
          <w:sz w:val="24"/>
          <w:szCs w:val="24"/>
        </w:rPr>
        <w:t xml:space="preserve">, </w:t>
      </w:r>
      <w:r w:rsidR="00363652">
        <w:rPr>
          <w:rFonts w:ascii="Times New Roman" w:hAnsi="Times New Roman" w:hint="eastAsia"/>
          <w:sz w:val="24"/>
          <w:szCs w:val="24"/>
        </w:rPr>
        <w:t>CHI and DR</w:t>
      </w:r>
      <w:r w:rsidR="006300CB">
        <w:rPr>
          <w:rFonts w:ascii="Times New Roman" w:hAnsi="Times New Roman" w:hint="eastAsia"/>
          <w:sz w:val="24"/>
          <w:szCs w:val="24"/>
        </w:rPr>
        <w:t>.</w:t>
      </w:r>
      <w:r w:rsidR="00252531">
        <w:rPr>
          <w:rFonts w:ascii="Times New Roman" w:hAnsi="Times New Roman"/>
          <w:sz w:val="24"/>
          <w:szCs w:val="24"/>
        </w:rPr>
        <w:t xml:space="preserve">  TEAC </w:t>
      </w:r>
      <w:r w:rsidR="003E043A">
        <w:rPr>
          <w:rFonts w:ascii="Times New Roman" w:hAnsi="Times New Roman"/>
          <w:sz w:val="24"/>
          <w:szCs w:val="24"/>
        </w:rPr>
        <w:t xml:space="preserve">was </w:t>
      </w:r>
      <w:r w:rsidR="00B7340A">
        <w:rPr>
          <w:rFonts w:ascii="Times New Roman" w:hAnsi="Times New Roman"/>
          <w:sz w:val="24"/>
          <w:szCs w:val="24"/>
        </w:rPr>
        <w:t>45</w:t>
      </w:r>
      <w:r w:rsidR="00252531">
        <w:rPr>
          <w:rFonts w:ascii="Times New Roman" w:hAnsi="Times New Roman"/>
          <w:sz w:val="24"/>
          <w:szCs w:val="24"/>
        </w:rPr>
        <w:t>% higher in flesh tissue of DR/CHI plants than in the same tissues of DR only expressing plants</w:t>
      </w:r>
      <w:r w:rsidR="00BB64AF">
        <w:rPr>
          <w:rFonts w:ascii="Times New Roman" w:hAnsi="Times New Roman"/>
          <w:sz w:val="24"/>
          <w:szCs w:val="24"/>
        </w:rPr>
        <w:t xml:space="preserve"> (DR-11)</w:t>
      </w:r>
      <w:r w:rsidR="00252531">
        <w:rPr>
          <w:rFonts w:ascii="Times New Roman" w:hAnsi="Times New Roman"/>
          <w:sz w:val="24"/>
          <w:szCs w:val="24"/>
        </w:rPr>
        <w:t>.</w:t>
      </w:r>
      <w:r w:rsidR="00112F2B">
        <w:rPr>
          <w:rFonts w:ascii="Times New Roman" w:hAnsi="Times New Roman"/>
          <w:sz w:val="24"/>
          <w:szCs w:val="24"/>
        </w:rPr>
        <w:t xml:space="preserve"> Other lines </w:t>
      </w:r>
      <w:r w:rsidR="003E043A">
        <w:rPr>
          <w:rFonts w:ascii="Times New Roman" w:hAnsi="Times New Roman"/>
          <w:sz w:val="24"/>
          <w:szCs w:val="24"/>
        </w:rPr>
        <w:t xml:space="preserve">had </w:t>
      </w:r>
      <w:r w:rsidR="00112F2B">
        <w:rPr>
          <w:rFonts w:ascii="Times New Roman" w:hAnsi="Times New Roman"/>
          <w:sz w:val="24"/>
          <w:szCs w:val="24"/>
        </w:rPr>
        <w:t xml:space="preserve">27-42% increase by crossing </w:t>
      </w:r>
      <w:r w:rsidR="00DA6FC6">
        <w:rPr>
          <w:rFonts w:ascii="Times New Roman" w:hAnsi="Times New Roman"/>
          <w:sz w:val="24"/>
          <w:szCs w:val="24"/>
        </w:rPr>
        <w:t>with CHI lines</w:t>
      </w:r>
      <w:r w:rsidR="00B84C53">
        <w:rPr>
          <w:rFonts w:ascii="Times New Roman" w:hAnsi="Times New Roman" w:hint="eastAsia"/>
          <w:sz w:val="24"/>
          <w:szCs w:val="24"/>
        </w:rPr>
        <w:t>.</w:t>
      </w:r>
    </w:p>
    <w:p w14:paraId="4E6FF396" w14:textId="77777777" w:rsidR="0078217C" w:rsidRDefault="0078217C" w:rsidP="00A45E36">
      <w:pPr>
        <w:spacing w:after="0" w:line="360" w:lineRule="auto"/>
        <w:rPr>
          <w:rFonts w:ascii="Times New Roman" w:hAnsi="Times New Roman"/>
          <w:sz w:val="24"/>
          <w:szCs w:val="24"/>
        </w:rPr>
      </w:pPr>
    </w:p>
    <w:p w14:paraId="37E095DD" w14:textId="77777777" w:rsidR="00FD3D8B" w:rsidRPr="00B04E5D" w:rsidRDefault="00714F0B" w:rsidP="00A45E36">
      <w:pPr>
        <w:spacing w:after="0" w:line="360" w:lineRule="auto"/>
        <w:rPr>
          <w:rFonts w:ascii="Times New Roman" w:hAnsi="Times New Roman"/>
          <w:b/>
          <w:sz w:val="24"/>
          <w:szCs w:val="24"/>
          <w:u w:val="single"/>
        </w:rPr>
      </w:pPr>
      <w:r w:rsidRPr="00B04E5D">
        <w:rPr>
          <w:rFonts w:ascii="Times New Roman" w:hAnsi="Times New Roman"/>
          <w:b/>
          <w:sz w:val="24"/>
          <w:szCs w:val="24"/>
          <w:u w:val="single"/>
        </w:rPr>
        <w:t xml:space="preserve">Fruit </w:t>
      </w:r>
      <w:r w:rsidR="00904444">
        <w:rPr>
          <w:rFonts w:ascii="Times New Roman" w:hAnsi="Times New Roman"/>
          <w:b/>
          <w:sz w:val="24"/>
          <w:szCs w:val="24"/>
          <w:u w:val="single"/>
        </w:rPr>
        <w:t>y</w:t>
      </w:r>
      <w:r w:rsidR="00904444" w:rsidRPr="00904444">
        <w:rPr>
          <w:rFonts w:ascii="Times New Roman" w:hAnsi="Times New Roman"/>
          <w:b/>
          <w:sz w:val="24"/>
          <w:szCs w:val="24"/>
          <w:u w:val="single"/>
        </w:rPr>
        <w:t>ield measurements</w:t>
      </w:r>
    </w:p>
    <w:p w14:paraId="3DE206FE" w14:textId="22A2CDAC" w:rsidR="00FD3D8B" w:rsidRDefault="003E043A" w:rsidP="00A45E36">
      <w:pPr>
        <w:spacing w:after="0" w:line="360" w:lineRule="auto"/>
        <w:rPr>
          <w:rFonts w:ascii="Times New Roman" w:hAnsi="Times New Roman"/>
          <w:sz w:val="24"/>
          <w:szCs w:val="24"/>
        </w:rPr>
      </w:pPr>
      <w:ins w:id="19" w:author="Jiarui Li" w:date="2016-06-12T08:27:00Z">
        <w:r>
          <w:rPr>
            <w:rFonts w:ascii="Times New Roman" w:hAnsi="Times New Roman" w:cs="Times New Roman"/>
            <w:sz w:val="24"/>
            <w:szCs w:val="24"/>
          </w:rPr>
          <w:t xml:space="preserve">In terms of </w:t>
        </w:r>
        <w:r w:rsidRPr="003E043A">
          <w:rPr>
            <w:rFonts w:ascii="Times New Roman" w:hAnsi="Times New Roman" w:cs="Times New Roman"/>
            <w:sz w:val="24"/>
            <w:szCs w:val="24"/>
          </w:rPr>
          <w:t>weight and numbers of fruit</w:t>
        </w:r>
        <w:r>
          <w:rPr>
            <w:rFonts w:ascii="Times New Roman" w:hAnsi="Times New Roman" w:cs="Times New Roman"/>
            <w:sz w:val="24"/>
            <w:szCs w:val="24"/>
          </w:rPr>
          <w:t xml:space="preserve">, </w:t>
        </w:r>
      </w:ins>
      <w:del w:id="20" w:author="Jiarui Li" w:date="2016-06-12T08:27:00Z">
        <w:r w:rsidR="00751519" w:rsidDel="003E043A">
          <w:rPr>
            <w:rFonts w:ascii="Times New Roman" w:hAnsi="Times New Roman" w:cs="Times New Roman" w:hint="eastAsia"/>
            <w:sz w:val="24"/>
            <w:szCs w:val="24"/>
          </w:rPr>
          <w:delText>T</w:delText>
        </w:r>
      </w:del>
      <w:ins w:id="21" w:author="Jiarui Li" w:date="2016-06-12T08:27:00Z">
        <w:r>
          <w:rPr>
            <w:rFonts w:ascii="Times New Roman" w:hAnsi="Times New Roman" w:cs="Times New Roman"/>
            <w:sz w:val="24"/>
            <w:szCs w:val="24"/>
          </w:rPr>
          <w:t>t</w:t>
        </w:r>
      </w:ins>
      <w:r w:rsidR="00751519">
        <w:rPr>
          <w:rFonts w:ascii="Times New Roman" w:hAnsi="Times New Roman" w:cs="Times New Roman" w:hint="eastAsia"/>
          <w:sz w:val="24"/>
          <w:szCs w:val="24"/>
        </w:rPr>
        <w:t xml:space="preserve">here </w:t>
      </w:r>
      <w:del w:id="22" w:author="Jiarui Li" w:date="2016-06-12T08:26:00Z">
        <w:r w:rsidR="00751519" w:rsidDel="003E043A">
          <w:rPr>
            <w:rFonts w:ascii="Times New Roman" w:hAnsi="Times New Roman" w:cs="Times New Roman" w:hint="eastAsia"/>
            <w:sz w:val="24"/>
            <w:szCs w:val="24"/>
          </w:rPr>
          <w:delText xml:space="preserve">was </w:delText>
        </w:r>
      </w:del>
      <w:ins w:id="23" w:author="Jiarui Li" w:date="2016-06-12T08:26:00Z">
        <w:r>
          <w:rPr>
            <w:rFonts w:ascii="Times New Roman" w:hAnsi="Times New Roman" w:cs="Times New Roman" w:hint="eastAsia"/>
            <w:sz w:val="24"/>
            <w:szCs w:val="24"/>
          </w:rPr>
          <w:t>w</w:t>
        </w:r>
        <w:r>
          <w:rPr>
            <w:rFonts w:ascii="Times New Roman" w:hAnsi="Times New Roman" w:cs="Times New Roman"/>
            <w:sz w:val="24"/>
            <w:szCs w:val="24"/>
          </w:rPr>
          <w:t>ere</w:t>
        </w:r>
        <w:r>
          <w:rPr>
            <w:rFonts w:ascii="Times New Roman" w:hAnsi="Times New Roman" w:cs="Times New Roman" w:hint="eastAsia"/>
            <w:sz w:val="24"/>
            <w:szCs w:val="24"/>
          </w:rPr>
          <w:t xml:space="preserve"> </w:t>
        </w:r>
      </w:ins>
      <w:r w:rsidR="00751519">
        <w:rPr>
          <w:rFonts w:ascii="Times New Roman" w:hAnsi="Times New Roman" w:cs="Times New Roman" w:hint="eastAsia"/>
          <w:sz w:val="24"/>
          <w:szCs w:val="24"/>
        </w:rPr>
        <w:t>no statistical difference</w:t>
      </w:r>
      <w:ins w:id="24" w:author="Jiarui Li" w:date="2016-06-12T08:25:00Z">
        <w:r>
          <w:rPr>
            <w:rFonts w:ascii="Times New Roman" w:hAnsi="Times New Roman" w:cs="Times New Roman"/>
            <w:sz w:val="24"/>
            <w:szCs w:val="24"/>
          </w:rPr>
          <w:t>s</w:t>
        </w:r>
      </w:ins>
      <w:r w:rsidR="00751519">
        <w:rPr>
          <w:rFonts w:ascii="Times New Roman" w:hAnsi="Times New Roman" w:cs="Times New Roman" w:hint="eastAsia"/>
          <w:sz w:val="24"/>
          <w:szCs w:val="24"/>
        </w:rPr>
        <w:t xml:space="preserve"> between </w:t>
      </w:r>
      <w:ins w:id="25" w:author="Jiarui Li" w:date="2016-06-12T08:25:00Z">
        <w:r>
          <w:rPr>
            <w:rFonts w:ascii="Times New Roman" w:hAnsi="Times New Roman" w:cs="Times New Roman"/>
            <w:sz w:val="24"/>
            <w:szCs w:val="24"/>
          </w:rPr>
          <w:t xml:space="preserve">transgenic </w:t>
        </w:r>
      </w:ins>
      <w:r w:rsidR="00751519">
        <w:rPr>
          <w:rFonts w:ascii="Times New Roman" w:hAnsi="Times New Roman" w:cs="Times New Roman" w:hint="eastAsia"/>
          <w:sz w:val="24"/>
          <w:szCs w:val="24"/>
        </w:rPr>
        <w:t xml:space="preserve">lines </w:t>
      </w:r>
      <w:del w:id="26" w:author="Jiarui Li" w:date="2016-06-12T08:26:00Z">
        <w:r w:rsidR="00751519" w:rsidDel="003E043A">
          <w:rPr>
            <w:rFonts w:ascii="Times New Roman" w:hAnsi="Times New Roman" w:cs="Times New Roman" w:hint="eastAsia"/>
            <w:sz w:val="24"/>
            <w:szCs w:val="24"/>
          </w:rPr>
          <w:delText>in every gene</w:delText>
        </w:r>
      </w:del>
      <w:ins w:id="27" w:author="Jiarui Li" w:date="2016-06-12T08:26:00Z">
        <w:r>
          <w:rPr>
            <w:rFonts w:ascii="Times New Roman" w:hAnsi="Times New Roman" w:cs="Times New Roman"/>
            <w:sz w:val="24"/>
            <w:szCs w:val="24"/>
          </w:rPr>
          <w:t>derived from each construct</w:t>
        </w:r>
      </w:ins>
      <w:r w:rsidR="00751519">
        <w:rPr>
          <w:rFonts w:ascii="Times New Roman" w:hAnsi="Times New Roman" w:cs="Times New Roman" w:hint="eastAsia"/>
          <w:sz w:val="24"/>
          <w:szCs w:val="24"/>
        </w:rPr>
        <w:t xml:space="preserve"> and </w:t>
      </w:r>
      <w:del w:id="28" w:author="Jiarui Li" w:date="2016-06-12T08:29:00Z">
        <w:r w:rsidR="00751519" w:rsidDel="003E043A">
          <w:rPr>
            <w:rFonts w:ascii="Times New Roman" w:hAnsi="Times New Roman" w:cs="Times New Roman" w:hint="eastAsia"/>
            <w:sz w:val="24"/>
            <w:szCs w:val="24"/>
          </w:rPr>
          <w:delText xml:space="preserve">between </w:delText>
        </w:r>
      </w:del>
      <w:del w:id="29" w:author="Jiarui Li" w:date="2016-06-12T08:28:00Z">
        <w:r w:rsidR="00751519" w:rsidDel="003E043A">
          <w:rPr>
            <w:rFonts w:ascii="Times New Roman" w:hAnsi="Times New Roman" w:cs="Times New Roman" w:hint="eastAsia"/>
            <w:sz w:val="24"/>
            <w:szCs w:val="24"/>
          </w:rPr>
          <w:delText>genes for</w:delText>
        </w:r>
      </w:del>
      <w:ins w:id="30" w:author="Jiarui Li" w:date="2016-06-12T08:28:00Z">
        <w:r>
          <w:rPr>
            <w:rFonts w:ascii="Times New Roman" w:hAnsi="Times New Roman" w:cs="Times New Roman"/>
            <w:sz w:val="24"/>
            <w:szCs w:val="24"/>
          </w:rPr>
          <w:t>different constructs</w:t>
        </w:r>
      </w:ins>
      <w:del w:id="31" w:author="Jiarui Li" w:date="2016-06-12T08:27:00Z">
        <w:r w:rsidR="00751519" w:rsidDel="003E043A">
          <w:rPr>
            <w:rFonts w:ascii="Times New Roman" w:hAnsi="Times New Roman" w:cs="Times New Roman" w:hint="eastAsia"/>
            <w:sz w:val="24"/>
            <w:szCs w:val="24"/>
          </w:rPr>
          <w:delText xml:space="preserve"> weight </w:delText>
        </w:r>
        <w:r w:rsidR="000B27CC" w:rsidDel="003E043A">
          <w:rPr>
            <w:rFonts w:ascii="Times New Roman" w:hAnsi="Times New Roman" w:cs="Times New Roman" w:hint="eastAsia"/>
            <w:sz w:val="24"/>
            <w:szCs w:val="24"/>
          </w:rPr>
          <w:delText>and numbers of fruit</w:delText>
        </w:r>
      </w:del>
      <w:r w:rsidR="000B27CC">
        <w:rPr>
          <w:rFonts w:ascii="Times New Roman" w:hAnsi="Times New Roman" w:cs="Times New Roman" w:hint="eastAsia"/>
          <w:sz w:val="24"/>
          <w:szCs w:val="24"/>
        </w:rPr>
        <w:t>. The average</w:t>
      </w:r>
      <w:r w:rsidR="00751519">
        <w:rPr>
          <w:rFonts w:ascii="Times New Roman" w:hAnsi="Times New Roman" w:cs="Times New Roman" w:hint="eastAsia"/>
          <w:sz w:val="24"/>
          <w:szCs w:val="24"/>
        </w:rPr>
        <w:t xml:space="preserve"> of fruit weight and number of fruit</w:t>
      </w:r>
      <w:r w:rsidR="000B27CC">
        <w:rPr>
          <w:rFonts w:ascii="Times New Roman" w:hAnsi="Times New Roman" w:cs="Times New Roman"/>
          <w:sz w:val="24"/>
          <w:szCs w:val="24"/>
        </w:rPr>
        <w:t xml:space="preserve"> which were harvested in given time</w:t>
      </w:r>
      <w:r w:rsidR="00751519">
        <w:rPr>
          <w:rFonts w:ascii="Times New Roman" w:hAnsi="Times New Roman" w:cs="Times New Roman" w:hint="eastAsia"/>
          <w:sz w:val="24"/>
          <w:szCs w:val="24"/>
        </w:rPr>
        <w:t xml:space="preserve"> were</w:t>
      </w:r>
      <w:r w:rsidR="000B27CC">
        <w:rPr>
          <w:rFonts w:ascii="Times New Roman" w:hAnsi="Times New Roman" w:cs="Times New Roman"/>
          <w:sz w:val="24"/>
          <w:szCs w:val="24"/>
        </w:rPr>
        <w:t xml:space="preserve"> </w:t>
      </w:r>
      <w:commentRangeStart w:id="32"/>
      <w:r w:rsidR="000B27CC">
        <w:rPr>
          <w:rFonts w:ascii="Times New Roman" w:hAnsi="Times New Roman" w:cs="Times New Roman"/>
          <w:sz w:val="24"/>
          <w:szCs w:val="24"/>
        </w:rPr>
        <w:t>49.1 (±5.03) and 36.9 (±5.97).</w:t>
      </w:r>
      <w:commentRangeEnd w:id="32"/>
      <w:r>
        <w:rPr>
          <w:rStyle w:val="CommentReference"/>
          <w:rFonts w:ascii="Calibri" w:eastAsia="맑은 고딕" w:hAnsi="Calibri" w:cs="Times New Roman"/>
        </w:rPr>
        <w:commentReference w:id="32"/>
      </w:r>
    </w:p>
    <w:p w14:paraId="23331199" w14:textId="77777777" w:rsidR="00FD3D8B" w:rsidRDefault="00FD3D8B" w:rsidP="00A45E36">
      <w:pPr>
        <w:spacing w:after="0" w:line="360" w:lineRule="auto"/>
        <w:rPr>
          <w:rFonts w:ascii="Times New Roman" w:hAnsi="Times New Roman"/>
          <w:sz w:val="24"/>
          <w:szCs w:val="24"/>
        </w:rPr>
      </w:pPr>
    </w:p>
    <w:p w14:paraId="7936CD75" w14:textId="77777777" w:rsidR="00A45E36" w:rsidRDefault="00A45E36" w:rsidP="00A45E36">
      <w:pPr>
        <w:spacing w:after="0" w:line="360" w:lineRule="auto"/>
        <w:rPr>
          <w:rFonts w:ascii="Times New Roman" w:hAnsi="Times New Roman"/>
          <w:sz w:val="36"/>
          <w:szCs w:val="36"/>
        </w:rPr>
      </w:pPr>
      <w:r>
        <w:rPr>
          <w:rFonts w:ascii="Times New Roman" w:hAnsi="Times New Roman" w:hint="eastAsia"/>
          <w:sz w:val="36"/>
          <w:szCs w:val="36"/>
        </w:rPr>
        <w:t>Discussion</w:t>
      </w:r>
    </w:p>
    <w:p w14:paraId="7BE0AAC5" w14:textId="209F6E12" w:rsidR="002238AA" w:rsidRDefault="00EE1FE2" w:rsidP="00BA3FC2">
      <w:pPr>
        <w:spacing w:after="0" w:line="360" w:lineRule="auto"/>
        <w:ind w:firstLine="720"/>
        <w:rPr>
          <w:rFonts w:ascii="Times New Roman" w:hAnsi="Times New Roman"/>
          <w:sz w:val="24"/>
          <w:szCs w:val="24"/>
        </w:rPr>
      </w:pPr>
      <w:r>
        <w:rPr>
          <w:rFonts w:ascii="Times New Roman" w:hAnsi="Times New Roman"/>
          <w:sz w:val="24"/>
          <w:szCs w:val="24"/>
        </w:rPr>
        <w:t xml:space="preserve">In this study, </w:t>
      </w:r>
      <w:r w:rsidR="00E54C18">
        <w:rPr>
          <w:rFonts w:ascii="Times New Roman" w:hAnsi="Times New Roman"/>
          <w:sz w:val="24"/>
          <w:szCs w:val="24"/>
        </w:rPr>
        <w:t>w</w:t>
      </w:r>
      <w:r w:rsidR="00E54C18" w:rsidRPr="00E54C18">
        <w:rPr>
          <w:rFonts w:ascii="Times New Roman" w:hAnsi="Times New Roman" w:hint="eastAsia"/>
          <w:sz w:val="24"/>
          <w:szCs w:val="24"/>
        </w:rPr>
        <w:t xml:space="preserve">e </w:t>
      </w:r>
      <w:r w:rsidR="00E54C18">
        <w:rPr>
          <w:rFonts w:ascii="Times New Roman" w:hAnsi="Times New Roman"/>
          <w:sz w:val="24"/>
          <w:szCs w:val="24"/>
        </w:rPr>
        <w:t>generated</w:t>
      </w:r>
      <w:r w:rsidR="00E54C18" w:rsidRPr="00E54C18">
        <w:rPr>
          <w:rFonts w:ascii="Times New Roman" w:hAnsi="Times New Roman" w:hint="eastAsia"/>
          <w:sz w:val="24"/>
          <w:szCs w:val="24"/>
        </w:rPr>
        <w:t xml:space="preserve"> </w:t>
      </w:r>
      <w:r w:rsidR="00256F65" w:rsidRPr="00256F65">
        <w:rPr>
          <w:rFonts w:ascii="Times New Roman" w:hAnsi="Times New Roman"/>
          <w:sz w:val="24"/>
          <w:szCs w:val="24"/>
        </w:rPr>
        <w:t xml:space="preserve">dark purple </w:t>
      </w:r>
      <w:r w:rsidR="00256F65">
        <w:rPr>
          <w:rFonts w:ascii="Times New Roman" w:hAnsi="Times New Roman"/>
          <w:sz w:val="24"/>
          <w:szCs w:val="24"/>
        </w:rPr>
        <w:t xml:space="preserve">tomatoes with </w:t>
      </w:r>
      <w:r w:rsidR="00E54C18" w:rsidRPr="00E54C18">
        <w:rPr>
          <w:rFonts w:ascii="Times New Roman" w:hAnsi="Times New Roman"/>
          <w:sz w:val="24"/>
          <w:szCs w:val="24"/>
        </w:rPr>
        <w:t>approximately 4</w:t>
      </w:r>
      <w:r w:rsidR="00E54C18">
        <w:rPr>
          <w:rFonts w:ascii="Times New Roman" w:hAnsi="Times New Roman"/>
          <w:sz w:val="24"/>
          <w:szCs w:val="24"/>
        </w:rPr>
        <w:t>-</w:t>
      </w:r>
      <w:r w:rsidR="00E54C18" w:rsidRPr="00E54C18">
        <w:rPr>
          <w:rFonts w:ascii="Times New Roman" w:hAnsi="Times New Roman"/>
          <w:sz w:val="24"/>
          <w:szCs w:val="24"/>
        </w:rPr>
        <w:t>fold</w:t>
      </w:r>
      <w:r w:rsidR="00E54C18" w:rsidRPr="00E54C18">
        <w:rPr>
          <w:rFonts w:ascii="Times New Roman" w:hAnsi="Times New Roman" w:hint="eastAsia"/>
          <w:sz w:val="24"/>
          <w:szCs w:val="24"/>
        </w:rPr>
        <w:t xml:space="preserve"> </w:t>
      </w:r>
      <w:r w:rsidR="00844EE0">
        <w:rPr>
          <w:rFonts w:ascii="Times New Roman" w:hAnsi="Times New Roman"/>
          <w:sz w:val="24"/>
          <w:szCs w:val="24"/>
        </w:rPr>
        <w:t xml:space="preserve">and 2-fold </w:t>
      </w:r>
      <w:r w:rsidR="00E54C18" w:rsidRPr="00E54C18">
        <w:rPr>
          <w:rFonts w:ascii="Times New Roman" w:hAnsi="Times New Roman" w:hint="eastAsia"/>
          <w:sz w:val="24"/>
          <w:szCs w:val="24"/>
        </w:rPr>
        <w:t>increase</w:t>
      </w:r>
      <w:r w:rsidR="00E54C18" w:rsidRPr="00E54C18">
        <w:rPr>
          <w:rFonts w:ascii="Times New Roman" w:hAnsi="Times New Roman"/>
          <w:sz w:val="24"/>
          <w:szCs w:val="24"/>
        </w:rPr>
        <w:t>s</w:t>
      </w:r>
      <w:r w:rsidR="00E54C18" w:rsidRPr="00E54C18">
        <w:rPr>
          <w:rFonts w:ascii="Times New Roman" w:hAnsi="Times New Roman" w:hint="eastAsia"/>
          <w:sz w:val="24"/>
          <w:szCs w:val="24"/>
        </w:rPr>
        <w:t xml:space="preserve"> </w:t>
      </w:r>
      <w:r w:rsidR="00E54C18" w:rsidRPr="00E54C18">
        <w:rPr>
          <w:rFonts w:ascii="Times New Roman" w:hAnsi="Times New Roman"/>
          <w:sz w:val="24"/>
          <w:szCs w:val="24"/>
        </w:rPr>
        <w:t>in the levels of</w:t>
      </w:r>
      <w:r w:rsidR="00E54C18" w:rsidRPr="00E54C18">
        <w:rPr>
          <w:rFonts w:ascii="Times New Roman" w:hAnsi="Times New Roman" w:hint="eastAsia"/>
          <w:sz w:val="24"/>
          <w:szCs w:val="24"/>
        </w:rPr>
        <w:t xml:space="preserve"> anthocyanin</w:t>
      </w:r>
      <w:r w:rsidR="00E54C18" w:rsidRPr="00E54C18">
        <w:rPr>
          <w:rFonts w:ascii="Times New Roman" w:hAnsi="Times New Roman"/>
          <w:sz w:val="24"/>
          <w:szCs w:val="24"/>
        </w:rPr>
        <w:t>s</w:t>
      </w:r>
      <w:r w:rsidR="00E54C18" w:rsidRPr="00E54C18">
        <w:rPr>
          <w:rFonts w:ascii="Times New Roman" w:hAnsi="Times New Roman" w:hint="eastAsia"/>
          <w:sz w:val="24"/>
          <w:szCs w:val="24"/>
        </w:rPr>
        <w:t xml:space="preserve"> </w:t>
      </w:r>
      <w:r w:rsidR="00844EE0" w:rsidRPr="00844EE0">
        <w:rPr>
          <w:rFonts w:ascii="Times New Roman" w:hAnsi="Times New Roman" w:hint="eastAsia"/>
          <w:sz w:val="24"/>
          <w:szCs w:val="24"/>
        </w:rPr>
        <w:t xml:space="preserve">in </w:t>
      </w:r>
      <w:r w:rsidR="00844EE0" w:rsidRPr="00844EE0">
        <w:rPr>
          <w:rFonts w:ascii="Times New Roman" w:hAnsi="Times New Roman"/>
          <w:sz w:val="24"/>
          <w:szCs w:val="24"/>
        </w:rPr>
        <w:t xml:space="preserve">tomato </w:t>
      </w:r>
      <w:r w:rsidR="00844EE0" w:rsidRPr="00844EE0">
        <w:rPr>
          <w:rFonts w:ascii="Times New Roman" w:hAnsi="Times New Roman" w:hint="eastAsia"/>
          <w:sz w:val="24"/>
          <w:szCs w:val="24"/>
        </w:rPr>
        <w:t>peel and flesh, respectively</w:t>
      </w:r>
      <w:r w:rsidR="00844EE0" w:rsidRPr="00844EE0">
        <w:rPr>
          <w:rFonts w:ascii="Times New Roman" w:hAnsi="Times New Roman"/>
          <w:sz w:val="24"/>
          <w:szCs w:val="24"/>
        </w:rPr>
        <w:t>,</w:t>
      </w:r>
      <w:r w:rsidR="00E54C18" w:rsidRPr="00E54C18">
        <w:rPr>
          <w:rFonts w:ascii="Times New Roman" w:hAnsi="Times New Roman" w:hint="eastAsia"/>
          <w:sz w:val="24"/>
          <w:szCs w:val="24"/>
        </w:rPr>
        <w:t xml:space="preserve"> compared </w:t>
      </w:r>
      <w:r w:rsidR="00ED46F9">
        <w:rPr>
          <w:rFonts w:ascii="Times New Roman" w:hAnsi="Times New Roman"/>
          <w:sz w:val="24"/>
          <w:szCs w:val="24"/>
        </w:rPr>
        <w:t>to</w:t>
      </w:r>
      <w:r w:rsidR="00E54C18" w:rsidRPr="00E54C18">
        <w:rPr>
          <w:rFonts w:ascii="Times New Roman" w:hAnsi="Times New Roman" w:hint="eastAsia"/>
          <w:sz w:val="24"/>
          <w:szCs w:val="24"/>
        </w:rPr>
        <w:t xml:space="preserve"> </w:t>
      </w:r>
      <w:r w:rsidR="00E54C18" w:rsidRPr="00E54C18">
        <w:rPr>
          <w:rFonts w:ascii="Times New Roman" w:hAnsi="Times New Roman"/>
          <w:sz w:val="24"/>
          <w:szCs w:val="24"/>
        </w:rPr>
        <w:t xml:space="preserve">the </w:t>
      </w:r>
      <w:r w:rsidR="00E54C18" w:rsidRPr="00E54C18">
        <w:rPr>
          <w:rFonts w:ascii="Times New Roman" w:hAnsi="Times New Roman"/>
          <w:i/>
          <w:sz w:val="24"/>
          <w:szCs w:val="24"/>
        </w:rPr>
        <w:t>DR</w:t>
      </w:r>
      <w:r w:rsidR="00E54C18">
        <w:rPr>
          <w:rFonts w:ascii="Times New Roman" w:hAnsi="Times New Roman"/>
          <w:sz w:val="24"/>
          <w:szCs w:val="24"/>
        </w:rPr>
        <w:t>-</w:t>
      </w:r>
      <w:r w:rsidR="00E54C18" w:rsidRPr="00E54C18">
        <w:rPr>
          <w:rFonts w:ascii="Times New Roman" w:hAnsi="Times New Roman"/>
          <w:sz w:val="24"/>
          <w:szCs w:val="24"/>
        </w:rPr>
        <w:t xml:space="preserve">expressing </w:t>
      </w:r>
      <w:r w:rsidR="00ED46F9">
        <w:rPr>
          <w:rFonts w:ascii="Times New Roman" w:hAnsi="Times New Roman"/>
          <w:sz w:val="24"/>
          <w:szCs w:val="24"/>
        </w:rPr>
        <w:t>tomatoes</w:t>
      </w:r>
      <w:r w:rsidR="00E54C18" w:rsidRPr="00E54C18" w:rsidDel="00EE1FE2">
        <w:rPr>
          <w:rFonts w:ascii="Times New Roman" w:hAnsi="Times New Roman"/>
          <w:sz w:val="24"/>
          <w:szCs w:val="24"/>
        </w:rPr>
        <w:t xml:space="preserve"> </w:t>
      </w:r>
      <w:r w:rsidR="00B55A0F">
        <w:rPr>
          <w:rFonts w:ascii="Times New Roman" w:hAnsi="Times New Roman"/>
          <w:sz w:val="24"/>
          <w:szCs w:val="24"/>
        </w:rPr>
        <w:t xml:space="preserve">after </w:t>
      </w:r>
      <w:r w:rsidR="00256F65">
        <w:rPr>
          <w:rFonts w:ascii="Times New Roman" w:hAnsi="Times New Roman"/>
          <w:sz w:val="24"/>
          <w:szCs w:val="24"/>
        </w:rPr>
        <w:t>co-expression</w:t>
      </w:r>
      <w:r w:rsidR="00B55A0F">
        <w:rPr>
          <w:rFonts w:ascii="Times New Roman" w:hAnsi="Times New Roman"/>
          <w:sz w:val="24"/>
          <w:szCs w:val="24"/>
        </w:rPr>
        <w:t xml:space="preserve"> of</w:t>
      </w:r>
      <w:r w:rsidR="002B3AC7">
        <w:rPr>
          <w:rFonts w:ascii="Times New Roman" w:hAnsi="Times New Roman"/>
          <w:sz w:val="24"/>
          <w:szCs w:val="24"/>
        </w:rPr>
        <w:t xml:space="preserve"> </w:t>
      </w:r>
      <w:r w:rsidR="002B3AC7" w:rsidRPr="00EE1FE2">
        <w:rPr>
          <w:rFonts w:ascii="Times New Roman" w:hAnsi="Times New Roman"/>
          <w:i/>
          <w:sz w:val="24"/>
          <w:szCs w:val="24"/>
        </w:rPr>
        <w:t>CHI</w:t>
      </w:r>
      <w:r w:rsidR="002B3AC7">
        <w:rPr>
          <w:rFonts w:ascii="Times New Roman" w:hAnsi="Times New Roman"/>
          <w:sz w:val="24"/>
          <w:szCs w:val="24"/>
        </w:rPr>
        <w:t xml:space="preserve"> </w:t>
      </w:r>
      <w:r w:rsidR="003E043A">
        <w:rPr>
          <w:rFonts w:ascii="Times New Roman" w:hAnsi="Times New Roman"/>
          <w:sz w:val="24"/>
          <w:szCs w:val="24"/>
        </w:rPr>
        <w:t xml:space="preserve">in </w:t>
      </w:r>
      <w:r w:rsidR="002B3AC7">
        <w:rPr>
          <w:rFonts w:ascii="Times New Roman" w:hAnsi="Times New Roman"/>
          <w:sz w:val="24"/>
          <w:szCs w:val="24"/>
        </w:rPr>
        <w:t xml:space="preserve">the </w:t>
      </w:r>
      <w:r w:rsidR="002B3AC7" w:rsidRPr="00EE1FE2">
        <w:rPr>
          <w:rFonts w:ascii="Times New Roman" w:hAnsi="Times New Roman"/>
          <w:i/>
          <w:sz w:val="24"/>
          <w:szCs w:val="24"/>
        </w:rPr>
        <w:t>DR</w:t>
      </w:r>
      <w:r>
        <w:rPr>
          <w:rFonts w:ascii="Times New Roman" w:hAnsi="Times New Roman"/>
          <w:sz w:val="24"/>
          <w:szCs w:val="24"/>
        </w:rPr>
        <w:t>-</w:t>
      </w:r>
      <w:r w:rsidR="002B3AC7">
        <w:rPr>
          <w:rFonts w:ascii="Times New Roman" w:hAnsi="Times New Roman"/>
          <w:sz w:val="24"/>
          <w:szCs w:val="24"/>
        </w:rPr>
        <w:t xml:space="preserve">expressing </w:t>
      </w:r>
      <w:r>
        <w:rPr>
          <w:rFonts w:ascii="Times New Roman" w:hAnsi="Times New Roman"/>
          <w:sz w:val="24"/>
          <w:szCs w:val="24"/>
        </w:rPr>
        <w:t xml:space="preserve">tomato </w:t>
      </w:r>
      <w:r w:rsidR="002B3AC7">
        <w:rPr>
          <w:rFonts w:ascii="Times New Roman" w:hAnsi="Times New Roman"/>
          <w:sz w:val="24"/>
          <w:szCs w:val="24"/>
        </w:rPr>
        <w:t>plants</w:t>
      </w:r>
      <w:r>
        <w:rPr>
          <w:rFonts w:ascii="Times New Roman" w:hAnsi="Times New Roman"/>
          <w:sz w:val="24"/>
          <w:szCs w:val="24"/>
        </w:rPr>
        <w:t xml:space="preserve"> </w:t>
      </w:r>
      <w:r w:rsidR="002B3AC7">
        <w:rPr>
          <w:rFonts w:ascii="Times New Roman" w:hAnsi="Times New Roman"/>
          <w:sz w:val="24"/>
          <w:szCs w:val="24"/>
        </w:rPr>
        <w:t>(Fig 5a)</w:t>
      </w:r>
      <w:r w:rsidR="00F40C47">
        <w:rPr>
          <w:rFonts w:ascii="Times New Roman" w:hAnsi="Times New Roman" w:hint="eastAsia"/>
          <w:sz w:val="24"/>
          <w:szCs w:val="24"/>
        </w:rPr>
        <w:t>.</w:t>
      </w:r>
      <w:r w:rsidR="00B55A0F">
        <w:rPr>
          <w:rFonts w:ascii="Times New Roman" w:hAnsi="Times New Roman"/>
          <w:sz w:val="24"/>
          <w:szCs w:val="24"/>
        </w:rPr>
        <w:t xml:space="preserve"> </w:t>
      </w:r>
      <w:r w:rsidR="002B3AC7">
        <w:rPr>
          <w:rFonts w:ascii="Times New Roman" w:hAnsi="Times New Roman"/>
          <w:sz w:val="24"/>
          <w:szCs w:val="24"/>
        </w:rPr>
        <w:t xml:space="preserve">This </w:t>
      </w:r>
      <w:r w:rsidR="00A77056">
        <w:rPr>
          <w:rFonts w:ascii="Times New Roman" w:hAnsi="Times New Roman"/>
          <w:sz w:val="24"/>
          <w:szCs w:val="24"/>
        </w:rPr>
        <w:t xml:space="preserve">result suggests </w:t>
      </w:r>
      <w:r w:rsidR="002B3AC7">
        <w:rPr>
          <w:rFonts w:ascii="Times New Roman" w:hAnsi="Times New Roman"/>
          <w:sz w:val="24"/>
          <w:szCs w:val="24"/>
        </w:rPr>
        <w:t>that the conversion of</w:t>
      </w:r>
      <w:r w:rsidR="00B55A0F">
        <w:rPr>
          <w:rFonts w:ascii="Times New Roman" w:hAnsi="Times New Roman"/>
          <w:sz w:val="24"/>
          <w:szCs w:val="24"/>
        </w:rPr>
        <w:t xml:space="preserve"> </w:t>
      </w:r>
      <w:proofErr w:type="spellStart"/>
      <w:r w:rsidR="00B55A0F">
        <w:rPr>
          <w:rFonts w:ascii="Times New Roman" w:hAnsi="Times New Roman"/>
          <w:sz w:val="24"/>
          <w:szCs w:val="24"/>
        </w:rPr>
        <w:t>n</w:t>
      </w:r>
      <w:r w:rsidR="002B3AC7">
        <w:rPr>
          <w:rFonts w:ascii="Times New Roman" w:hAnsi="Times New Roman"/>
          <w:sz w:val="24"/>
          <w:szCs w:val="24"/>
        </w:rPr>
        <w:t>aringenin</w:t>
      </w:r>
      <w:proofErr w:type="spellEnd"/>
      <w:r w:rsidR="002B3AC7">
        <w:rPr>
          <w:rFonts w:ascii="Times New Roman" w:hAnsi="Times New Roman"/>
          <w:sz w:val="24"/>
          <w:szCs w:val="24"/>
        </w:rPr>
        <w:t xml:space="preserve"> </w:t>
      </w:r>
      <w:proofErr w:type="spellStart"/>
      <w:r w:rsidR="002B3AC7">
        <w:rPr>
          <w:rFonts w:ascii="Times New Roman" w:hAnsi="Times New Roman"/>
          <w:sz w:val="24"/>
          <w:szCs w:val="24"/>
        </w:rPr>
        <w:t>chalcone</w:t>
      </w:r>
      <w:proofErr w:type="spellEnd"/>
      <w:r w:rsidR="002B3AC7">
        <w:rPr>
          <w:rFonts w:ascii="Times New Roman" w:hAnsi="Times New Roman"/>
          <w:sz w:val="24"/>
          <w:szCs w:val="24"/>
        </w:rPr>
        <w:t xml:space="preserve"> to </w:t>
      </w:r>
      <w:proofErr w:type="spellStart"/>
      <w:r w:rsidR="00B55A0F">
        <w:rPr>
          <w:rFonts w:ascii="Times New Roman" w:hAnsi="Times New Roman"/>
          <w:sz w:val="24"/>
          <w:szCs w:val="24"/>
        </w:rPr>
        <w:t>n</w:t>
      </w:r>
      <w:r w:rsidR="002B3AC7">
        <w:rPr>
          <w:rFonts w:ascii="Times New Roman" w:hAnsi="Times New Roman"/>
          <w:sz w:val="24"/>
          <w:szCs w:val="24"/>
        </w:rPr>
        <w:t>aringenin</w:t>
      </w:r>
      <w:proofErr w:type="spellEnd"/>
      <w:r w:rsidR="002B3AC7">
        <w:rPr>
          <w:rFonts w:ascii="Times New Roman" w:hAnsi="Times New Roman"/>
          <w:sz w:val="24"/>
          <w:szCs w:val="24"/>
        </w:rPr>
        <w:t xml:space="preserve">, catalyzed by CHI, is </w:t>
      </w:r>
      <w:r w:rsidR="00A77056">
        <w:rPr>
          <w:rFonts w:ascii="Times New Roman" w:hAnsi="Times New Roman"/>
          <w:sz w:val="24"/>
          <w:szCs w:val="24"/>
        </w:rPr>
        <w:t xml:space="preserve">still </w:t>
      </w:r>
      <w:r w:rsidR="002B3AC7">
        <w:rPr>
          <w:rFonts w:ascii="Times New Roman" w:hAnsi="Times New Roman"/>
          <w:sz w:val="24"/>
          <w:szCs w:val="24"/>
        </w:rPr>
        <w:t>a bottleneck in the anthocyanin biosynthesis pathway</w:t>
      </w:r>
      <w:r w:rsidR="00ED46F9">
        <w:rPr>
          <w:rFonts w:ascii="Times New Roman" w:hAnsi="Times New Roman"/>
          <w:sz w:val="24"/>
          <w:szCs w:val="24"/>
        </w:rPr>
        <w:t>,</w:t>
      </w:r>
      <w:r w:rsidR="00A77056">
        <w:rPr>
          <w:rFonts w:ascii="Times New Roman" w:hAnsi="Times New Roman"/>
          <w:sz w:val="24"/>
          <w:szCs w:val="24"/>
        </w:rPr>
        <w:t xml:space="preserve"> </w:t>
      </w:r>
      <w:r w:rsidR="00ED46F9">
        <w:rPr>
          <w:rFonts w:ascii="Times New Roman" w:hAnsi="Times New Roman"/>
          <w:sz w:val="24"/>
          <w:szCs w:val="24"/>
        </w:rPr>
        <w:t>though</w:t>
      </w:r>
      <w:r w:rsidR="00A77056">
        <w:rPr>
          <w:rFonts w:ascii="Times New Roman" w:hAnsi="Times New Roman"/>
          <w:sz w:val="24"/>
          <w:szCs w:val="24"/>
        </w:rPr>
        <w:t xml:space="preserve"> </w:t>
      </w:r>
      <w:r w:rsidR="00A77056" w:rsidRPr="00ED46F9">
        <w:rPr>
          <w:rFonts w:ascii="Times New Roman" w:hAnsi="Times New Roman"/>
          <w:sz w:val="24"/>
          <w:szCs w:val="24"/>
        </w:rPr>
        <w:t>DR</w:t>
      </w:r>
      <w:r w:rsidR="00A77056" w:rsidRPr="00A77056">
        <w:rPr>
          <w:rFonts w:ascii="Times New Roman" w:hAnsi="Times New Roman"/>
          <w:sz w:val="24"/>
          <w:szCs w:val="24"/>
        </w:rPr>
        <w:t xml:space="preserve"> in tomatoes </w:t>
      </w:r>
      <w:r w:rsidR="00ED46F9">
        <w:rPr>
          <w:rFonts w:ascii="Times New Roman" w:hAnsi="Times New Roman"/>
          <w:sz w:val="24"/>
          <w:szCs w:val="24"/>
        </w:rPr>
        <w:t>induce</w:t>
      </w:r>
      <w:ins w:id="33" w:author="Jiarui Li" w:date="2016-06-12T08:31:00Z">
        <w:r w:rsidR="003E043A">
          <w:rPr>
            <w:rFonts w:ascii="Times New Roman" w:hAnsi="Times New Roman"/>
            <w:sz w:val="24"/>
            <w:szCs w:val="24"/>
          </w:rPr>
          <w:t>s</w:t>
        </w:r>
      </w:ins>
      <w:r w:rsidR="00A77056" w:rsidRPr="00A77056">
        <w:rPr>
          <w:rFonts w:ascii="Times New Roman" w:hAnsi="Times New Roman"/>
          <w:sz w:val="24"/>
          <w:szCs w:val="24"/>
        </w:rPr>
        <w:t xml:space="preserve"> the </w:t>
      </w:r>
      <w:r w:rsidR="00ED46F9">
        <w:rPr>
          <w:rFonts w:ascii="Times New Roman" w:hAnsi="Times New Roman"/>
          <w:sz w:val="24"/>
          <w:szCs w:val="24"/>
        </w:rPr>
        <w:t>expression</w:t>
      </w:r>
      <w:r w:rsidR="00A77056" w:rsidRPr="00A77056">
        <w:rPr>
          <w:rFonts w:ascii="Times New Roman" w:hAnsi="Times New Roman"/>
          <w:sz w:val="24"/>
          <w:szCs w:val="24"/>
        </w:rPr>
        <w:t xml:space="preserve"> of</w:t>
      </w:r>
      <w:r w:rsidR="00A77056" w:rsidRPr="00A77056">
        <w:rPr>
          <w:rFonts w:ascii="Times New Roman" w:hAnsi="Times New Roman" w:hint="eastAsia"/>
          <w:sz w:val="24"/>
          <w:szCs w:val="24"/>
        </w:rPr>
        <w:t xml:space="preserve"> endogenous </w:t>
      </w:r>
      <w:r w:rsidR="00A77056" w:rsidRPr="00A77056">
        <w:rPr>
          <w:rFonts w:ascii="Times New Roman" w:hAnsi="Times New Roman" w:hint="eastAsia"/>
          <w:i/>
          <w:sz w:val="24"/>
          <w:szCs w:val="24"/>
        </w:rPr>
        <w:t>CHI</w:t>
      </w:r>
      <w:r w:rsidR="002B3AC7">
        <w:rPr>
          <w:rFonts w:ascii="Times New Roman" w:hAnsi="Times New Roman"/>
          <w:sz w:val="24"/>
          <w:szCs w:val="24"/>
        </w:rPr>
        <w:t>.</w:t>
      </w:r>
      <w:r w:rsidR="00F0376D">
        <w:rPr>
          <w:rFonts w:ascii="Times New Roman" w:hAnsi="Times New Roman"/>
          <w:sz w:val="24"/>
          <w:szCs w:val="24"/>
        </w:rPr>
        <w:t xml:space="preserve"> In addition to increased anthocyanins, we </w:t>
      </w:r>
      <w:r w:rsidR="009F75C3">
        <w:rPr>
          <w:rFonts w:ascii="Times New Roman" w:hAnsi="Times New Roman"/>
          <w:sz w:val="24"/>
          <w:szCs w:val="24"/>
        </w:rPr>
        <w:t xml:space="preserve">also </w:t>
      </w:r>
      <w:r w:rsidR="00F0376D">
        <w:rPr>
          <w:rFonts w:ascii="Times New Roman" w:hAnsi="Times New Roman"/>
          <w:sz w:val="24"/>
          <w:szCs w:val="24"/>
        </w:rPr>
        <w:t>observe</w:t>
      </w:r>
      <w:r w:rsidR="009F75C3">
        <w:rPr>
          <w:rFonts w:ascii="Times New Roman" w:hAnsi="Times New Roman"/>
          <w:sz w:val="24"/>
          <w:szCs w:val="24"/>
        </w:rPr>
        <w:t>d</w:t>
      </w:r>
      <w:r w:rsidR="00F0376D">
        <w:rPr>
          <w:rFonts w:ascii="Times New Roman" w:hAnsi="Times New Roman"/>
          <w:sz w:val="24"/>
          <w:szCs w:val="24"/>
        </w:rPr>
        <w:t xml:space="preserve"> a significant increase in total </w:t>
      </w:r>
      <w:proofErr w:type="spellStart"/>
      <w:r w:rsidR="00A630BF">
        <w:rPr>
          <w:rFonts w:ascii="Times New Roman" w:hAnsi="Times New Roman"/>
          <w:sz w:val="24"/>
          <w:szCs w:val="24"/>
        </w:rPr>
        <w:t>flavonol</w:t>
      </w:r>
      <w:proofErr w:type="spellEnd"/>
      <w:r w:rsidR="00A630BF">
        <w:rPr>
          <w:rFonts w:ascii="Times New Roman" w:hAnsi="Times New Roman"/>
          <w:sz w:val="24"/>
          <w:szCs w:val="24"/>
        </w:rPr>
        <w:t xml:space="preserve"> </w:t>
      </w:r>
      <w:r w:rsidR="00F0376D">
        <w:rPr>
          <w:rFonts w:ascii="Times New Roman" w:hAnsi="Times New Roman"/>
          <w:sz w:val="24"/>
          <w:szCs w:val="24"/>
        </w:rPr>
        <w:t xml:space="preserve">content after the addition of </w:t>
      </w:r>
      <w:r w:rsidR="00F0376D" w:rsidRPr="00D41BDA">
        <w:rPr>
          <w:rFonts w:ascii="Times New Roman" w:hAnsi="Times New Roman"/>
          <w:i/>
          <w:sz w:val="24"/>
          <w:szCs w:val="24"/>
        </w:rPr>
        <w:t>CHI</w:t>
      </w:r>
      <w:r w:rsidR="00F0376D">
        <w:rPr>
          <w:rFonts w:ascii="Times New Roman" w:hAnsi="Times New Roman"/>
          <w:sz w:val="24"/>
          <w:szCs w:val="24"/>
        </w:rPr>
        <w:t xml:space="preserve"> to </w:t>
      </w:r>
      <w:r w:rsidR="00F0376D" w:rsidRPr="00D41BDA">
        <w:rPr>
          <w:rFonts w:ascii="Times New Roman" w:hAnsi="Times New Roman"/>
          <w:i/>
          <w:sz w:val="24"/>
          <w:szCs w:val="24"/>
        </w:rPr>
        <w:t>DR</w:t>
      </w:r>
      <w:r w:rsidR="009F75C3">
        <w:rPr>
          <w:rFonts w:ascii="Times New Roman" w:hAnsi="Times New Roman"/>
          <w:sz w:val="24"/>
          <w:szCs w:val="24"/>
        </w:rPr>
        <w:t>-</w:t>
      </w:r>
      <w:r w:rsidR="00F0376D">
        <w:rPr>
          <w:rFonts w:ascii="Times New Roman" w:hAnsi="Times New Roman"/>
          <w:sz w:val="24"/>
          <w:szCs w:val="24"/>
        </w:rPr>
        <w:t xml:space="preserve">expressing lines (Fig 5c) in tomato peel. With respect to </w:t>
      </w:r>
      <w:proofErr w:type="spellStart"/>
      <w:r w:rsidR="00A630BF">
        <w:rPr>
          <w:rFonts w:ascii="Times New Roman" w:hAnsi="Times New Roman"/>
          <w:sz w:val="24"/>
          <w:szCs w:val="24"/>
        </w:rPr>
        <w:t>flavonol</w:t>
      </w:r>
      <w:proofErr w:type="spellEnd"/>
      <w:r w:rsidR="00A630BF">
        <w:rPr>
          <w:rFonts w:ascii="Times New Roman" w:hAnsi="Times New Roman"/>
          <w:sz w:val="24"/>
          <w:szCs w:val="24"/>
        </w:rPr>
        <w:t xml:space="preserve"> </w:t>
      </w:r>
      <w:r w:rsidR="00F0376D">
        <w:rPr>
          <w:rFonts w:ascii="Times New Roman" w:hAnsi="Times New Roman"/>
          <w:sz w:val="24"/>
          <w:szCs w:val="24"/>
        </w:rPr>
        <w:t xml:space="preserve">content in tomato peel, it seems the DR may have </w:t>
      </w:r>
      <w:r w:rsidR="004F50F3">
        <w:rPr>
          <w:rFonts w:ascii="Times New Roman" w:hAnsi="Times New Roman"/>
          <w:sz w:val="24"/>
          <w:szCs w:val="24"/>
        </w:rPr>
        <w:t xml:space="preserve">less </w:t>
      </w:r>
      <w:r w:rsidR="00F0376D">
        <w:rPr>
          <w:rFonts w:ascii="Times New Roman" w:hAnsi="Times New Roman"/>
          <w:sz w:val="24"/>
          <w:szCs w:val="24"/>
        </w:rPr>
        <w:t xml:space="preserve">impact on total </w:t>
      </w:r>
      <w:proofErr w:type="spellStart"/>
      <w:r w:rsidR="004F50F3">
        <w:rPr>
          <w:rFonts w:ascii="Times New Roman" w:hAnsi="Times New Roman"/>
          <w:sz w:val="24"/>
          <w:szCs w:val="24"/>
        </w:rPr>
        <w:t>flavonol</w:t>
      </w:r>
      <w:proofErr w:type="spellEnd"/>
      <w:r w:rsidR="004F50F3">
        <w:rPr>
          <w:rFonts w:ascii="Times New Roman" w:hAnsi="Times New Roman"/>
          <w:sz w:val="24"/>
          <w:szCs w:val="24"/>
        </w:rPr>
        <w:t xml:space="preserve"> </w:t>
      </w:r>
      <w:r w:rsidR="00D32EBA">
        <w:rPr>
          <w:rFonts w:ascii="Times New Roman" w:hAnsi="Times New Roman"/>
          <w:sz w:val="24"/>
          <w:szCs w:val="24"/>
        </w:rPr>
        <w:t xml:space="preserve">accumulation </w:t>
      </w:r>
      <w:r w:rsidR="00A630BF">
        <w:rPr>
          <w:rFonts w:ascii="Times New Roman" w:hAnsi="Times New Roman"/>
          <w:sz w:val="24"/>
          <w:szCs w:val="24"/>
        </w:rPr>
        <w:t>than</w:t>
      </w:r>
      <w:r w:rsidR="0078354A">
        <w:rPr>
          <w:rFonts w:ascii="Times New Roman" w:hAnsi="Times New Roman"/>
          <w:sz w:val="24"/>
          <w:szCs w:val="24"/>
        </w:rPr>
        <w:t xml:space="preserve"> CHI alone lines</w:t>
      </w:r>
      <w:r w:rsidR="00A630BF">
        <w:rPr>
          <w:rFonts w:ascii="Times New Roman" w:hAnsi="Times New Roman"/>
          <w:sz w:val="24"/>
          <w:szCs w:val="24"/>
        </w:rPr>
        <w:t>, which was confirmed by</w:t>
      </w:r>
      <w:r w:rsidR="00F0376D">
        <w:rPr>
          <w:rFonts w:ascii="Times New Roman" w:hAnsi="Times New Roman"/>
          <w:sz w:val="24"/>
          <w:szCs w:val="24"/>
        </w:rPr>
        <w:t xml:space="preserve"> comparing </w:t>
      </w:r>
      <w:proofErr w:type="spellStart"/>
      <w:r w:rsidR="00A630BF">
        <w:rPr>
          <w:rFonts w:ascii="Times New Roman" w:hAnsi="Times New Roman"/>
          <w:sz w:val="24"/>
          <w:szCs w:val="24"/>
        </w:rPr>
        <w:t>flavonol</w:t>
      </w:r>
      <w:proofErr w:type="spellEnd"/>
      <w:r w:rsidR="00A630BF">
        <w:rPr>
          <w:rFonts w:ascii="Times New Roman" w:hAnsi="Times New Roman"/>
          <w:sz w:val="24"/>
          <w:szCs w:val="24"/>
        </w:rPr>
        <w:t xml:space="preserve"> content from </w:t>
      </w:r>
      <w:r w:rsidR="00F0376D">
        <w:rPr>
          <w:rFonts w:ascii="Times New Roman" w:hAnsi="Times New Roman"/>
          <w:sz w:val="24"/>
          <w:szCs w:val="24"/>
        </w:rPr>
        <w:t>CHI and CHI/DR lines</w:t>
      </w:r>
      <w:ins w:id="34" w:author="Jiarui Li" w:date="2016-06-12T08:31:00Z">
        <w:r w:rsidR="003E043A">
          <w:rPr>
            <w:rFonts w:ascii="Times New Roman" w:hAnsi="Times New Roman"/>
            <w:sz w:val="24"/>
            <w:szCs w:val="24"/>
          </w:rPr>
          <w:t xml:space="preserve"> (Fig</w:t>
        </w:r>
      </w:ins>
      <w:ins w:id="35" w:author="Jiarui Li" w:date="2016-06-12T08:32:00Z">
        <w:r w:rsidR="003E043A">
          <w:rPr>
            <w:rFonts w:ascii="Times New Roman" w:hAnsi="Times New Roman"/>
            <w:sz w:val="24"/>
            <w:szCs w:val="24"/>
          </w:rPr>
          <w:t xml:space="preserve"> 5c)</w:t>
        </w:r>
      </w:ins>
      <w:r w:rsidR="00F0376D">
        <w:rPr>
          <w:rFonts w:ascii="Times New Roman" w:hAnsi="Times New Roman"/>
          <w:sz w:val="24"/>
          <w:szCs w:val="24"/>
        </w:rPr>
        <w:t xml:space="preserve">. </w:t>
      </w:r>
      <w:r w:rsidR="004F50F3">
        <w:rPr>
          <w:rFonts w:ascii="Times New Roman" w:hAnsi="Times New Roman"/>
          <w:sz w:val="24"/>
          <w:szCs w:val="24"/>
        </w:rPr>
        <w:t xml:space="preserve">It </w:t>
      </w:r>
      <w:r w:rsidR="00F0376D">
        <w:rPr>
          <w:rFonts w:ascii="Times New Roman" w:hAnsi="Times New Roman"/>
          <w:sz w:val="24"/>
          <w:szCs w:val="24"/>
        </w:rPr>
        <w:t xml:space="preserve">is probably due to the </w:t>
      </w:r>
      <w:r w:rsidR="00F0376D">
        <w:rPr>
          <w:rFonts w:ascii="Times New Roman" w:hAnsi="Times New Roman"/>
          <w:sz w:val="24"/>
          <w:szCs w:val="24"/>
        </w:rPr>
        <w:lastRenderedPageBreak/>
        <w:t>tendency of DR to shift the pathways towards anthocyanin production</w:t>
      </w:r>
      <w:r w:rsidR="005266B7">
        <w:rPr>
          <w:rFonts w:ascii="Times New Roman" w:hAnsi="Times New Roman"/>
          <w:sz w:val="24"/>
          <w:szCs w:val="24"/>
        </w:rPr>
        <w:t xml:space="preserve"> and away from</w:t>
      </w:r>
      <w:r w:rsidR="00D96BD4">
        <w:rPr>
          <w:rFonts w:ascii="Times New Roman" w:hAnsi="Times New Roman"/>
          <w:sz w:val="24"/>
          <w:szCs w:val="24"/>
        </w:rPr>
        <w:t xml:space="preserve"> other </w:t>
      </w:r>
      <w:proofErr w:type="spellStart"/>
      <w:r w:rsidR="007E72CC">
        <w:rPr>
          <w:rFonts w:ascii="Times New Roman" w:hAnsi="Times New Roman"/>
          <w:sz w:val="24"/>
          <w:szCs w:val="24"/>
        </w:rPr>
        <w:t>flavo</w:t>
      </w:r>
      <w:r w:rsidR="004F50F3">
        <w:rPr>
          <w:rFonts w:ascii="Times New Roman" w:hAnsi="Times New Roman"/>
          <w:sz w:val="24"/>
          <w:szCs w:val="24"/>
        </w:rPr>
        <w:t>nol</w:t>
      </w:r>
      <w:proofErr w:type="spellEnd"/>
      <w:r w:rsidR="004F50F3">
        <w:rPr>
          <w:rFonts w:ascii="Times New Roman" w:hAnsi="Times New Roman"/>
          <w:sz w:val="24"/>
          <w:szCs w:val="24"/>
        </w:rPr>
        <w:t xml:space="preserve"> </w:t>
      </w:r>
      <w:r w:rsidR="005266B7">
        <w:rPr>
          <w:rFonts w:ascii="Times New Roman" w:hAnsi="Times New Roman"/>
          <w:sz w:val="24"/>
          <w:szCs w:val="24"/>
        </w:rPr>
        <w:t>production</w:t>
      </w:r>
      <w:r w:rsidR="00F0376D">
        <w:rPr>
          <w:rFonts w:ascii="Times New Roman" w:hAnsi="Times New Roman"/>
          <w:sz w:val="24"/>
          <w:szCs w:val="24"/>
        </w:rPr>
        <w:t>.</w:t>
      </w:r>
      <w:r w:rsidR="00D32EBA">
        <w:rPr>
          <w:rFonts w:ascii="Times New Roman" w:hAnsi="Times New Roman"/>
          <w:sz w:val="24"/>
          <w:szCs w:val="24"/>
        </w:rPr>
        <w:t xml:space="preserve"> </w:t>
      </w:r>
    </w:p>
    <w:p w14:paraId="3F7101ED" w14:textId="4DC5912A" w:rsidR="008F24CC" w:rsidRDefault="00F92DAA" w:rsidP="008F24CC">
      <w:pPr>
        <w:spacing w:after="0" w:line="360" w:lineRule="auto"/>
        <w:rPr>
          <w:rFonts w:ascii="Times New Roman" w:hAnsi="Times New Roman"/>
          <w:sz w:val="24"/>
          <w:szCs w:val="24"/>
        </w:rPr>
      </w:pPr>
      <w:r>
        <w:rPr>
          <w:rFonts w:ascii="Times New Roman" w:hAnsi="Times New Roman"/>
          <w:sz w:val="24"/>
          <w:szCs w:val="24"/>
        </w:rPr>
        <w:tab/>
        <w:t>Compared to peel tissue, it is hard to achieve substantial increase of anthocyanin content</w:t>
      </w:r>
      <w:r w:rsidR="00181949">
        <w:rPr>
          <w:rFonts w:ascii="Times New Roman" w:hAnsi="Times New Roman"/>
          <w:sz w:val="24"/>
          <w:szCs w:val="24"/>
        </w:rPr>
        <w:t xml:space="preserve"> </w:t>
      </w:r>
      <w:r w:rsidR="00A630BF">
        <w:rPr>
          <w:rFonts w:ascii="Times New Roman" w:hAnsi="Times New Roman"/>
          <w:sz w:val="24"/>
          <w:szCs w:val="24"/>
        </w:rPr>
        <w:t xml:space="preserve">in </w:t>
      </w:r>
      <w:r w:rsidR="00181949">
        <w:rPr>
          <w:rFonts w:ascii="Times New Roman" w:hAnsi="Times New Roman"/>
          <w:sz w:val="24"/>
          <w:szCs w:val="24"/>
        </w:rPr>
        <w:t>flesh</w:t>
      </w:r>
      <w:r>
        <w:rPr>
          <w:rFonts w:ascii="Times New Roman" w:hAnsi="Times New Roman"/>
          <w:sz w:val="24"/>
          <w:szCs w:val="24"/>
        </w:rPr>
        <w:t xml:space="preserve">. </w:t>
      </w:r>
      <w:r w:rsidR="00E97602">
        <w:rPr>
          <w:rFonts w:ascii="Times New Roman" w:hAnsi="Times New Roman"/>
          <w:sz w:val="24"/>
          <w:szCs w:val="24"/>
        </w:rPr>
        <w:t xml:space="preserve">However, </w:t>
      </w:r>
      <w:r w:rsidR="00A81E2C">
        <w:rPr>
          <w:rFonts w:ascii="Times New Roman" w:hAnsi="Times New Roman"/>
          <w:sz w:val="24"/>
          <w:szCs w:val="24"/>
        </w:rPr>
        <w:t xml:space="preserve">several </w:t>
      </w:r>
      <w:r w:rsidR="00E97602">
        <w:rPr>
          <w:rFonts w:ascii="Times New Roman" w:hAnsi="Times New Roman"/>
          <w:sz w:val="24"/>
          <w:szCs w:val="24"/>
        </w:rPr>
        <w:t xml:space="preserve">groups reported </w:t>
      </w:r>
      <w:proofErr w:type="spellStart"/>
      <w:r w:rsidR="00C24A01">
        <w:rPr>
          <w:rFonts w:ascii="Times New Roman" w:hAnsi="Times New Roman" w:hint="eastAsia"/>
          <w:sz w:val="24"/>
          <w:szCs w:val="24"/>
        </w:rPr>
        <w:t>flavonol</w:t>
      </w:r>
      <w:proofErr w:type="spellEnd"/>
      <w:r w:rsidR="00C24A01">
        <w:rPr>
          <w:rFonts w:ascii="Times New Roman" w:hAnsi="Times New Roman" w:hint="eastAsia"/>
          <w:sz w:val="24"/>
          <w:szCs w:val="24"/>
        </w:rPr>
        <w:t xml:space="preserve"> increase in flesh</w:t>
      </w:r>
      <w:r w:rsidR="00E97602">
        <w:rPr>
          <w:rFonts w:ascii="Times New Roman" w:hAnsi="Times New Roman"/>
          <w:sz w:val="24"/>
          <w:szCs w:val="24"/>
        </w:rPr>
        <w:t xml:space="preserve"> by overexpressing some genes</w:t>
      </w:r>
      <w:r w:rsidR="00C24A01">
        <w:rPr>
          <w:rFonts w:ascii="Times New Roman" w:hAnsi="Times New Roman" w:hint="eastAsia"/>
          <w:sz w:val="24"/>
          <w:szCs w:val="24"/>
        </w:rPr>
        <w:t xml:space="preserve">. </w:t>
      </w:r>
      <w:r w:rsidR="00087D12">
        <w:rPr>
          <w:rFonts w:ascii="Times New Roman" w:hAnsi="Times New Roman"/>
          <w:sz w:val="24"/>
          <w:szCs w:val="24"/>
        </w:rPr>
        <w:t xml:space="preserve"> </w:t>
      </w:r>
      <w:proofErr w:type="spellStart"/>
      <w:r w:rsidR="00087D12">
        <w:rPr>
          <w:rFonts w:ascii="Times New Roman" w:hAnsi="Times New Roman" w:hint="eastAsia"/>
          <w:sz w:val="24"/>
          <w:szCs w:val="24"/>
        </w:rPr>
        <w:t>Colliver</w:t>
      </w:r>
      <w:proofErr w:type="spellEnd"/>
      <w:r w:rsidR="00087D12">
        <w:rPr>
          <w:rFonts w:ascii="Times New Roman" w:hAnsi="Times New Roman" w:hint="eastAsia"/>
          <w:sz w:val="24"/>
          <w:szCs w:val="24"/>
        </w:rPr>
        <w:t xml:space="preserve"> (2002) </w:t>
      </w:r>
      <w:r w:rsidR="00087D12">
        <w:rPr>
          <w:rFonts w:ascii="Times New Roman" w:hAnsi="Times New Roman"/>
          <w:sz w:val="24"/>
          <w:szCs w:val="24"/>
        </w:rPr>
        <w:fldChar w:fldCharType="begin"/>
      </w:r>
      <w:r w:rsidR="007F7C47">
        <w:rPr>
          <w:rFonts w:ascii="Times New Roman" w:hAnsi="Times New Roman"/>
          <w:sz w:val="24"/>
          <w:szCs w:val="24"/>
        </w:rPr>
        <w:instrText xml:space="preserve"> ADDIN EN.CITE &lt;EndNote&gt;&lt;Cite&gt;&lt;Author&gt;Colliver&lt;/Author&gt;&lt;Year&gt;2002&lt;/Year&gt;&lt;RecNum&gt;173&lt;/RecNum&gt;&lt;DisplayText&gt;(Colliver et al. 2002)&lt;/DisplayText&gt;&lt;record&gt;&lt;rec-number&gt;173&lt;/rec-number&gt;&lt;foreign-keys&gt;&lt;key app="EN" db-id="w2xtaw557wwfrreeratptzs8t5atprsfrdde"&gt;173&lt;/key&gt;&lt;/foreign-keys&gt;&lt;ref-type name="Journal Article"&gt;17&lt;/ref-type&gt;&lt;contributors&gt;&lt;authors&gt;&lt;author&gt;Colliver, S.  &lt;/author&gt;&lt;author&gt;Bovy, A.   &lt;/author&gt;&lt;author&gt;Collins,  G. &lt;/author&gt;&lt;author&gt;Muir, S.&lt;/author&gt;&lt;author&gt;Robinson, S.  &lt;/author&gt;&lt;author&gt;de Vos, C.H.R. &lt;/author&gt;&lt;author&gt;Verhoeyen, M.E. &lt;/author&gt;&lt;/authors&gt;&lt;/contributors&gt;&lt;titles&gt;&lt;title&gt;Improving the nutritional content of tomatoes through reprogramming their flavonoid biosynthetic pathway&lt;/title&gt;&lt;secondary-title&gt;Phytochem Rev&lt;/secondary-title&gt;&lt;/titles&gt;&lt;periodical&gt;&lt;full-title&gt;Phytochem Rev&lt;/full-title&gt;&lt;/periodical&gt;&lt;pages&gt;113-123&lt;/pages&gt;&lt;volume&gt;1&lt;/volume&gt;&lt;dates&gt;&lt;year&gt;2002&lt;/year&gt;&lt;/dates&gt;&lt;urls&gt;&lt;/urls&gt;&lt;/record&gt;&lt;/Cite&gt;&lt;/EndNote&gt;</w:instrText>
      </w:r>
      <w:r w:rsidR="00087D12">
        <w:rPr>
          <w:rFonts w:ascii="Times New Roman" w:hAnsi="Times New Roman"/>
          <w:sz w:val="24"/>
          <w:szCs w:val="24"/>
        </w:rPr>
        <w:fldChar w:fldCharType="separate"/>
      </w:r>
      <w:r w:rsidR="007F7C47">
        <w:rPr>
          <w:rFonts w:ascii="Times New Roman" w:hAnsi="Times New Roman"/>
          <w:noProof/>
          <w:sz w:val="24"/>
          <w:szCs w:val="24"/>
        </w:rPr>
        <w:t>(</w:t>
      </w:r>
      <w:hyperlink w:anchor="_ENREF_4" w:tooltip="Colliver, 2002 #173" w:history="1">
        <w:r w:rsidR="008463C2">
          <w:rPr>
            <w:rFonts w:ascii="Times New Roman" w:hAnsi="Times New Roman"/>
            <w:noProof/>
            <w:sz w:val="24"/>
            <w:szCs w:val="24"/>
          </w:rPr>
          <w:t>Colliver et al. 2002</w:t>
        </w:r>
      </w:hyperlink>
      <w:r w:rsidR="007F7C47">
        <w:rPr>
          <w:rFonts w:ascii="Times New Roman" w:hAnsi="Times New Roman"/>
          <w:noProof/>
          <w:sz w:val="24"/>
          <w:szCs w:val="24"/>
        </w:rPr>
        <w:t>)</w:t>
      </w:r>
      <w:r w:rsidR="00087D12">
        <w:rPr>
          <w:rFonts w:ascii="Times New Roman" w:hAnsi="Times New Roman"/>
          <w:sz w:val="24"/>
          <w:szCs w:val="24"/>
        </w:rPr>
        <w:fldChar w:fldCharType="end"/>
      </w:r>
      <w:r w:rsidR="00087D12">
        <w:rPr>
          <w:rFonts w:ascii="Times New Roman" w:hAnsi="Times New Roman" w:hint="eastAsia"/>
          <w:sz w:val="24"/>
          <w:szCs w:val="24"/>
        </w:rPr>
        <w:t xml:space="preserve"> report</w:t>
      </w:r>
      <w:r w:rsidR="00087D12">
        <w:rPr>
          <w:rFonts w:ascii="Times New Roman" w:hAnsi="Times New Roman"/>
          <w:sz w:val="24"/>
          <w:szCs w:val="24"/>
        </w:rPr>
        <w:t>ed</w:t>
      </w:r>
      <w:r w:rsidR="00087D12">
        <w:rPr>
          <w:rFonts w:ascii="Times New Roman" w:hAnsi="Times New Roman" w:hint="eastAsia"/>
          <w:sz w:val="24"/>
          <w:szCs w:val="24"/>
        </w:rPr>
        <w:t xml:space="preserve"> that concomitant </w:t>
      </w:r>
      <w:r w:rsidR="00087D12" w:rsidRPr="008734F5">
        <w:rPr>
          <w:rFonts w:ascii="Times New Roman" w:hAnsi="Times New Roman"/>
          <w:sz w:val="24"/>
          <w:szCs w:val="24"/>
        </w:rPr>
        <w:t xml:space="preserve">expression of </w:t>
      </w:r>
      <w:r w:rsidR="00087D12" w:rsidRPr="008734F5">
        <w:rPr>
          <w:rFonts w:ascii="Times New Roman" w:hAnsi="Times New Roman"/>
          <w:i/>
          <w:sz w:val="24"/>
          <w:szCs w:val="24"/>
        </w:rPr>
        <w:t xml:space="preserve">CHI, CHS, F3H </w:t>
      </w:r>
      <w:r w:rsidR="00087D12" w:rsidRPr="008734F5">
        <w:rPr>
          <w:rFonts w:ascii="Times New Roman" w:hAnsi="Times New Roman"/>
          <w:sz w:val="24"/>
          <w:szCs w:val="24"/>
        </w:rPr>
        <w:t>and</w:t>
      </w:r>
      <w:r w:rsidR="00087D12" w:rsidRPr="008734F5">
        <w:rPr>
          <w:rFonts w:ascii="Times New Roman" w:hAnsi="Times New Roman"/>
          <w:i/>
          <w:sz w:val="24"/>
          <w:szCs w:val="24"/>
        </w:rPr>
        <w:t xml:space="preserve"> FLS</w:t>
      </w:r>
      <w:r w:rsidR="00087D12" w:rsidRPr="008734F5">
        <w:rPr>
          <w:rFonts w:ascii="Times New Roman" w:hAnsi="Times New Roman"/>
          <w:sz w:val="24"/>
          <w:szCs w:val="24"/>
        </w:rPr>
        <w:t xml:space="preserve"> in tomato flesh increases </w:t>
      </w:r>
      <w:proofErr w:type="spellStart"/>
      <w:r w:rsidR="00087D12" w:rsidRPr="008734F5">
        <w:rPr>
          <w:rFonts w:ascii="Times New Roman" w:hAnsi="Times New Roman"/>
          <w:sz w:val="24"/>
          <w:szCs w:val="24"/>
        </w:rPr>
        <w:t>flavonol</w:t>
      </w:r>
      <w:proofErr w:type="spellEnd"/>
      <w:r w:rsidR="00087D12" w:rsidRPr="008734F5">
        <w:rPr>
          <w:rFonts w:ascii="Times New Roman" w:hAnsi="Times New Roman"/>
          <w:sz w:val="24"/>
          <w:szCs w:val="24"/>
        </w:rPr>
        <w:t xml:space="preserve"> content.  Overexpression of </w:t>
      </w:r>
      <w:r w:rsidR="00087D12" w:rsidRPr="00943499">
        <w:rPr>
          <w:rFonts w:ascii="Times New Roman" w:hAnsi="Times New Roman"/>
          <w:i/>
          <w:sz w:val="24"/>
          <w:szCs w:val="24"/>
        </w:rPr>
        <w:t>CHI, CHS, and F3H</w:t>
      </w:r>
      <w:r w:rsidR="00087D12" w:rsidRPr="008734F5">
        <w:rPr>
          <w:rFonts w:ascii="Times New Roman" w:hAnsi="Times New Roman"/>
          <w:sz w:val="24"/>
          <w:szCs w:val="24"/>
        </w:rPr>
        <w:t xml:space="preserve"> </w:t>
      </w:r>
      <w:r w:rsidR="00E97602" w:rsidRPr="008734F5">
        <w:rPr>
          <w:rFonts w:ascii="Times New Roman" w:hAnsi="Times New Roman"/>
          <w:sz w:val="24"/>
          <w:szCs w:val="24"/>
        </w:rPr>
        <w:t>le</w:t>
      </w:r>
      <w:r w:rsidR="00E97602">
        <w:rPr>
          <w:rFonts w:ascii="Times New Roman" w:hAnsi="Times New Roman"/>
          <w:sz w:val="24"/>
          <w:szCs w:val="24"/>
        </w:rPr>
        <w:t>d</w:t>
      </w:r>
      <w:r w:rsidR="00E97602" w:rsidRPr="008734F5">
        <w:rPr>
          <w:rFonts w:ascii="Times New Roman" w:hAnsi="Times New Roman"/>
          <w:sz w:val="24"/>
          <w:szCs w:val="24"/>
        </w:rPr>
        <w:t xml:space="preserve"> </w:t>
      </w:r>
      <w:r w:rsidR="00087D12" w:rsidRPr="008734F5">
        <w:rPr>
          <w:rFonts w:ascii="Times New Roman" w:hAnsi="Times New Roman"/>
          <w:sz w:val="24"/>
          <w:szCs w:val="24"/>
        </w:rPr>
        <w:t xml:space="preserve">to an increase of </w:t>
      </w:r>
      <w:proofErr w:type="spellStart"/>
      <w:r w:rsidR="00087D12" w:rsidRPr="008734F5">
        <w:rPr>
          <w:rFonts w:ascii="Times New Roman" w:hAnsi="Times New Roman"/>
          <w:sz w:val="24"/>
          <w:szCs w:val="24"/>
        </w:rPr>
        <w:t>dihydrokaempferol</w:t>
      </w:r>
      <w:proofErr w:type="spellEnd"/>
      <w:r w:rsidR="00087D12" w:rsidRPr="008734F5">
        <w:rPr>
          <w:rFonts w:ascii="Times New Roman" w:hAnsi="Times New Roman"/>
          <w:sz w:val="24"/>
          <w:szCs w:val="24"/>
        </w:rPr>
        <w:t>, which is one major branch point</w:t>
      </w:r>
      <w:r w:rsidR="00087D12">
        <w:rPr>
          <w:rFonts w:ascii="Times New Roman" w:hAnsi="Times New Roman"/>
          <w:sz w:val="24"/>
          <w:szCs w:val="24"/>
        </w:rPr>
        <w:t xml:space="preserve"> between anthocyanins and </w:t>
      </w:r>
      <w:proofErr w:type="spellStart"/>
      <w:r w:rsidR="00087D12">
        <w:rPr>
          <w:rFonts w:ascii="Times New Roman" w:hAnsi="Times New Roman"/>
          <w:sz w:val="24"/>
          <w:szCs w:val="24"/>
        </w:rPr>
        <w:t>flavonols</w:t>
      </w:r>
      <w:proofErr w:type="spellEnd"/>
      <w:r w:rsidR="00087D12">
        <w:rPr>
          <w:rFonts w:ascii="Times New Roman" w:hAnsi="Times New Roman"/>
          <w:sz w:val="24"/>
          <w:szCs w:val="24"/>
        </w:rPr>
        <w:t xml:space="preserve">.  Overexpression of </w:t>
      </w:r>
      <w:r w:rsidR="00087D12" w:rsidRPr="00943499">
        <w:rPr>
          <w:rFonts w:ascii="Times New Roman" w:hAnsi="Times New Roman"/>
          <w:i/>
          <w:sz w:val="24"/>
          <w:szCs w:val="24"/>
        </w:rPr>
        <w:t xml:space="preserve">FLS </w:t>
      </w:r>
      <w:r w:rsidR="00E97602">
        <w:rPr>
          <w:rFonts w:ascii="Times New Roman" w:hAnsi="Times New Roman"/>
          <w:sz w:val="24"/>
          <w:szCs w:val="24"/>
        </w:rPr>
        <w:t xml:space="preserve">ensured </w:t>
      </w:r>
      <w:r w:rsidR="00087D12">
        <w:rPr>
          <w:rFonts w:ascii="Times New Roman" w:hAnsi="Times New Roman"/>
          <w:sz w:val="24"/>
          <w:szCs w:val="24"/>
        </w:rPr>
        <w:t xml:space="preserve">a major shift towards the </w:t>
      </w:r>
      <w:proofErr w:type="spellStart"/>
      <w:r w:rsidR="00087D12">
        <w:rPr>
          <w:rFonts w:ascii="Times New Roman" w:hAnsi="Times New Roman"/>
          <w:sz w:val="24"/>
          <w:szCs w:val="24"/>
        </w:rPr>
        <w:t>flavonol</w:t>
      </w:r>
      <w:proofErr w:type="spellEnd"/>
      <w:r w:rsidR="00087D12">
        <w:rPr>
          <w:rFonts w:ascii="Times New Roman" w:hAnsi="Times New Roman"/>
          <w:sz w:val="24"/>
          <w:szCs w:val="24"/>
        </w:rPr>
        <w:t xml:space="preserve"> pathway and an increase in </w:t>
      </w:r>
      <w:proofErr w:type="spellStart"/>
      <w:r w:rsidR="00087D12">
        <w:rPr>
          <w:rFonts w:ascii="Times New Roman" w:hAnsi="Times New Roman"/>
          <w:sz w:val="24"/>
          <w:szCs w:val="24"/>
        </w:rPr>
        <w:t>kaempferol</w:t>
      </w:r>
      <w:proofErr w:type="spellEnd"/>
      <w:r w:rsidR="00087D12">
        <w:rPr>
          <w:rFonts w:ascii="Times New Roman" w:hAnsi="Times New Roman"/>
          <w:sz w:val="24"/>
          <w:szCs w:val="24"/>
        </w:rPr>
        <w:t xml:space="preserve">, a </w:t>
      </w:r>
      <w:proofErr w:type="spellStart"/>
      <w:r w:rsidR="00087D12">
        <w:rPr>
          <w:rFonts w:ascii="Times New Roman" w:hAnsi="Times New Roman"/>
          <w:sz w:val="24"/>
          <w:szCs w:val="24"/>
        </w:rPr>
        <w:t>flavonol</w:t>
      </w:r>
      <w:proofErr w:type="spellEnd"/>
      <w:r w:rsidR="00087D12">
        <w:rPr>
          <w:rFonts w:ascii="Times New Roman" w:hAnsi="Times New Roman"/>
          <w:sz w:val="24"/>
          <w:szCs w:val="24"/>
        </w:rPr>
        <w:t>.</w:t>
      </w:r>
      <w:r w:rsidR="00087D12">
        <w:rPr>
          <w:rFonts w:ascii="Times New Roman" w:hAnsi="Times New Roman" w:hint="eastAsia"/>
          <w:sz w:val="24"/>
          <w:szCs w:val="24"/>
        </w:rPr>
        <w:t xml:space="preserve"> Among the 4 genes, </w:t>
      </w:r>
      <w:r w:rsidR="00087D12" w:rsidRPr="00943499">
        <w:rPr>
          <w:rFonts w:ascii="Times New Roman" w:hAnsi="Times New Roman"/>
          <w:i/>
          <w:sz w:val="24"/>
          <w:szCs w:val="24"/>
        </w:rPr>
        <w:t xml:space="preserve">CHS </w:t>
      </w:r>
      <w:r w:rsidR="00087D12">
        <w:rPr>
          <w:rFonts w:ascii="Times New Roman" w:hAnsi="Times New Roman" w:hint="eastAsia"/>
          <w:sz w:val="24"/>
          <w:szCs w:val="24"/>
        </w:rPr>
        <w:t xml:space="preserve">plays key role for </w:t>
      </w:r>
      <w:proofErr w:type="spellStart"/>
      <w:r w:rsidR="00087D12">
        <w:rPr>
          <w:rFonts w:ascii="Times New Roman" w:hAnsi="Times New Roman" w:hint="eastAsia"/>
          <w:sz w:val="24"/>
          <w:szCs w:val="24"/>
        </w:rPr>
        <w:t>flavonol</w:t>
      </w:r>
      <w:proofErr w:type="spellEnd"/>
      <w:r w:rsidR="00087D12">
        <w:rPr>
          <w:rFonts w:ascii="Times New Roman" w:hAnsi="Times New Roman" w:hint="eastAsia"/>
          <w:sz w:val="24"/>
          <w:szCs w:val="24"/>
        </w:rPr>
        <w:t xml:space="preserve"> production in flesh. There </w:t>
      </w:r>
      <w:r w:rsidR="00E97602">
        <w:rPr>
          <w:rFonts w:ascii="Times New Roman" w:hAnsi="Times New Roman"/>
          <w:sz w:val="24"/>
          <w:szCs w:val="24"/>
        </w:rPr>
        <w:t>was</w:t>
      </w:r>
      <w:r w:rsidR="00E97602">
        <w:rPr>
          <w:rFonts w:ascii="Times New Roman" w:hAnsi="Times New Roman" w:hint="eastAsia"/>
          <w:sz w:val="24"/>
          <w:szCs w:val="24"/>
        </w:rPr>
        <w:t xml:space="preserve"> </w:t>
      </w:r>
      <w:r w:rsidR="00087D12">
        <w:rPr>
          <w:rFonts w:ascii="Times New Roman" w:hAnsi="Times New Roman" w:hint="eastAsia"/>
          <w:sz w:val="24"/>
          <w:szCs w:val="24"/>
        </w:rPr>
        <w:t xml:space="preserve">no report that </w:t>
      </w:r>
      <w:r w:rsidR="00087D12" w:rsidRPr="00943499">
        <w:rPr>
          <w:rFonts w:ascii="Times New Roman" w:hAnsi="Times New Roman"/>
          <w:i/>
          <w:sz w:val="24"/>
          <w:szCs w:val="24"/>
        </w:rPr>
        <w:t>Del/</w:t>
      </w:r>
      <w:proofErr w:type="spellStart"/>
      <w:r w:rsidR="00087D12" w:rsidRPr="00943499">
        <w:rPr>
          <w:rFonts w:ascii="Times New Roman" w:hAnsi="Times New Roman"/>
          <w:i/>
          <w:sz w:val="24"/>
          <w:szCs w:val="24"/>
        </w:rPr>
        <w:t>Ros</w:t>
      </w:r>
      <w:proofErr w:type="spellEnd"/>
      <w:r w:rsidR="00087D12">
        <w:rPr>
          <w:rFonts w:ascii="Times New Roman" w:hAnsi="Times New Roman" w:hint="eastAsia"/>
          <w:sz w:val="24"/>
          <w:szCs w:val="24"/>
        </w:rPr>
        <w:t xml:space="preserve"> </w:t>
      </w:r>
      <w:r w:rsidR="00E97602">
        <w:rPr>
          <w:rFonts w:ascii="Times New Roman" w:hAnsi="Times New Roman"/>
          <w:sz w:val="24"/>
          <w:szCs w:val="24"/>
        </w:rPr>
        <w:t xml:space="preserve">could </w:t>
      </w:r>
      <w:r w:rsidR="00087D12">
        <w:rPr>
          <w:rFonts w:ascii="Times New Roman" w:hAnsi="Times New Roman" w:hint="eastAsia"/>
          <w:sz w:val="24"/>
          <w:szCs w:val="24"/>
        </w:rPr>
        <w:t xml:space="preserve">upregulate </w:t>
      </w:r>
      <w:r w:rsidR="00087D12" w:rsidRPr="00943499">
        <w:rPr>
          <w:rFonts w:ascii="Times New Roman" w:hAnsi="Times New Roman"/>
          <w:i/>
          <w:sz w:val="24"/>
          <w:szCs w:val="24"/>
        </w:rPr>
        <w:t>CHS</w:t>
      </w:r>
      <w:r w:rsidR="00087D12">
        <w:rPr>
          <w:rFonts w:ascii="Times New Roman" w:hAnsi="Times New Roman" w:hint="eastAsia"/>
          <w:sz w:val="24"/>
          <w:szCs w:val="24"/>
        </w:rPr>
        <w:t xml:space="preserve"> or </w:t>
      </w:r>
      <w:r w:rsidR="00087D12" w:rsidRPr="00943499">
        <w:rPr>
          <w:rFonts w:ascii="Times New Roman" w:hAnsi="Times New Roman"/>
          <w:i/>
          <w:sz w:val="24"/>
          <w:szCs w:val="24"/>
        </w:rPr>
        <w:t>FLS</w:t>
      </w:r>
      <w:r w:rsidR="00087D12">
        <w:rPr>
          <w:rFonts w:ascii="Times New Roman" w:hAnsi="Times New Roman" w:hint="eastAsia"/>
          <w:sz w:val="24"/>
          <w:szCs w:val="24"/>
        </w:rPr>
        <w:t xml:space="preserve"> </w:t>
      </w:r>
      <w:r w:rsidR="00087D12">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7F7C47">
        <w:rPr>
          <w:rFonts w:ascii="Times New Roman" w:hAnsi="Times New Roman"/>
          <w:sz w:val="24"/>
          <w:szCs w:val="24"/>
        </w:rPr>
        <w:instrText xml:space="preserve"> ADDIN EN.CITE </w:instrText>
      </w:r>
      <w:r w:rsidR="007F7C47">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7F7C47">
        <w:rPr>
          <w:rFonts w:ascii="Times New Roman" w:hAnsi="Times New Roman"/>
          <w:sz w:val="24"/>
          <w:szCs w:val="24"/>
        </w:rPr>
        <w:instrText xml:space="preserve"> ADDIN EN.CITE.DATA </w:instrText>
      </w:r>
      <w:r w:rsidR="007F7C47">
        <w:rPr>
          <w:rFonts w:ascii="Times New Roman" w:hAnsi="Times New Roman"/>
          <w:sz w:val="24"/>
          <w:szCs w:val="24"/>
        </w:rPr>
      </w:r>
      <w:r w:rsidR="007F7C47">
        <w:rPr>
          <w:rFonts w:ascii="Times New Roman" w:hAnsi="Times New Roman"/>
          <w:sz w:val="24"/>
          <w:szCs w:val="24"/>
        </w:rPr>
        <w:fldChar w:fldCharType="end"/>
      </w:r>
      <w:r w:rsidR="00087D12">
        <w:rPr>
          <w:rFonts w:ascii="Times New Roman" w:hAnsi="Times New Roman"/>
          <w:sz w:val="24"/>
          <w:szCs w:val="24"/>
        </w:rPr>
      </w:r>
      <w:r w:rsidR="00087D12">
        <w:rPr>
          <w:rFonts w:ascii="Times New Roman" w:hAnsi="Times New Roman"/>
          <w:sz w:val="24"/>
          <w:szCs w:val="24"/>
        </w:rPr>
        <w:fldChar w:fldCharType="separate"/>
      </w:r>
      <w:r w:rsidR="007F7C47">
        <w:rPr>
          <w:rFonts w:ascii="Times New Roman" w:hAnsi="Times New Roman"/>
          <w:noProof/>
          <w:sz w:val="24"/>
          <w:szCs w:val="24"/>
        </w:rPr>
        <w:t>(</w:t>
      </w:r>
      <w:hyperlink w:anchor="_ENREF_2" w:tooltip="Butelli, 2008 #122" w:history="1">
        <w:r w:rsidR="008463C2">
          <w:rPr>
            <w:rFonts w:ascii="Times New Roman" w:hAnsi="Times New Roman"/>
            <w:noProof/>
            <w:sz w:val="24"/>
            <w:szCs w:val="24"/>
          </w:rPr>
          <w:t>Butelli et al. 2008</w:t>
        </w:r>
      </w:hyperlink>
      <w:r w:rsidR="007F7C47">
        <w:rPr>
          <w:rFonts w:ascii="Times New Roman" w:hAnsi="Times New Roman"/>
          <w:noProof/>
          <w:sz w:val="24"/>
          <w:szCs w:val="24"/>
        </w:rPr>
        <w:t>)</w:t>
      </w:r>
      <w:r w:rsidR="00087D12">
        <w:rPr>
          <w:rFonts w:ascii="Times New Roman" w:hAnsi="Times New Roman"/>
          <w:sz w:val="24"/>
          <w:szCs w:val="24"/>
        </w:rPr>
        <w:fldChar w:fldCharType="end"/>
      </w:r>
      <w:r w:rsidR="00087D12">
        <w:rPr>
          <w:rFonts w:ascii="Times New Roman" w:hAnsi="Times New Roman" w:hint="eastAsia"/>
          <w:sz w:val="24"/>
          <w:szCs w:val="24"/>
        </w:rPr>
        <w:t>.</w:t>
      </w:r>
      <w:r w:rsidR="00087D12">
        <w:rPr>
          <w:rFonts w:ascii="Times New Roman" w:hAnsi="Times New Roman"/>
          <w:sz w:val="24"/>
          <w:szCs w:val="24"/>
        </w:rPr>
        <w:t xml:space="preserve"> Interestingly</w:t>
      </w:r>
      <w:r w:rsidR="00087D12">
        <w:rPr>
          <w:rFonts w:ascii="Times New Roman" w:hAnsi="Times New Roman" w:hint="eastAsia"/>
          <w:sz w:val="24"/>
          <w:szCs w:val="24"/>
        </w:rPr>
        <w:t xml:space="preserve">, the flesh of </w:t>
      </w:r>
      <w:r w:rsidR="00087D12">
        <w:rPr>
          <w:rFonts w:ascii="Times New Roman" w:hAnsi="Times New Roman"/>
          <w:sz w:val="24"/>
          <w:szCs w:val="24"/>
        </w:rPr>
        <w:t xml:space="preserve">our </w:t>
      </w:r>
      <w:r w:rsidR="00087D12">
        <w:rPr>
          <w:rFonts w:ascii="Times New Roman" w:hAnsi="Times New Roman" w:hint="eastAsia"/>
          <w:sz w:val="24"/>
          <w:szCs w:val="24"/>
        </w:rPr>
        <w:t xml:space="preserve">DR </w:t>
      </w:r>
      <w:r w:rsidR="00E97602">
        <w:rPr>
          <w:rFonts w:ascii="Times New Roman" w:hAnsi="Times New Roman"/>
          <w:sz w:val="24"/>
          <w:szCs w:val="24"/>
        </w:rPr>
        <w:t xml:space="preserve">overexpressing </w:t>
      </w:r>
      <w:r w:rsidR="00087D12">
        <w:rPr>
          <w:rFonts w:ascii="Times New Roman" w:hAnsi="Times New Roman" w:hint="eastAsia"/>
          <w:sz w:val="24"/>
          <w:szCs w:val="24"/>
        </w:rPr>
        <w:t>tomato</w:t>
      </w:r>
      <w:r w:rsidR="00087D12">
        <w:rPr>
          <w:rFonts w:ascii="Times New Roman" w:hAnsi="Times New Roman"/>
          <w:sz w:val="24"/>
          <w:szCs w:val="24"/>
        </w:rPr>
        <w:t>es</w:t>
      </w:r>
      <w:r w:rsidR="00087D12">
        <w:rPr>
          <w:rFonts w:ascii="Times New Roman" w:hAnsi="Times New Roman" w:hint="eastAsia"/>
          <w:sz w:val="24"/>
          <w:szCs w:val="24"/>
        </w:rPr>
        <w:t xml:space="preserve"> </w:t>
      </w:r>
      <w:r w:rsidR="00E97602">
        <w:rPr>
          <w:rFonts w:ascii="Times New Roman" w:hAnsi="Times New Roman"/>
          <w:sz w:val="24"/>
          <w:szCs w:val="24"/>
        </w:rPr>
        <w:t>was</w:t>
      </w:r>
      <w:r w:rsidR="00E97602">
        <w:rPr>
          <w:rFonts w:ascii="Times New Roman" w:hAnsi="Times New Roman" w:hint="eastAsia"/>
          <w:sz w:val="24"/>
          <w:szCs w:val="24"/>
        </w:rPr>
        <w:t xml:space="preserve"> </w:t>
      </w:r>
      <w:r w:rsidR="00087D12">
        <w:rPr>
          <w:rFonts w:ascii="Times New Roman" w:hAnsi="Times New Roman" w:hint="eastAsia"/>
          <w:sz w:val="24"/>
          <w:szCs w:val="24"/>
        </w:rPr>
        <w:t xml:space="preserve">visibly purple without upregulation of </w:t>
      </w:r>
      <w:r w:rsidR="00087D12" w:rsidRPr="00943499">
        <w:rPr>
          <w:rFonts w:ascii="Times New Roman" w:hAnsi="Times New Roman"/>
          <w:i/>
          <w:sz w:val="24"/>
          <w:szCs w:val="24"/>
        </w:rPr>
        <w:t>CHS</w:t>
      </w:r>
      <w:r w:rsidR="00087D12">
        <w:rPr>
          <w:rFonts w:ascii="Times New Roman" w:hAnsi="Times New Roman" w:hint="eastAsia"/>
          <w:sz w:val="24"/>
          <w:szCs w:val="24"/>
        </w:rPr>
        <w:t xml:space="preserve"> and </w:t>
      </w:r>
      <w:r w:rsidR="00087D12" w:rsidRPr="00943499">
        <w:rPr>
          <w:rFonts w:ascii="Times New Roman" w:hAnsi="Times New Roman"/>
          <w:i/>
          <w:sz w:val="24"/>
          <w:szCs w:val="24"/>
        </w:rPr>
        <w:t>FLS</w:t>
      </w:r>
      <w:r w:rsidR="00087D12">
        <w:rPr>
          <w:rFonts w:ascii="Times New Roman" w:hAnsi="Times New Roman"/>
          <w:sz w:val="24"/>
          <w:szCs w:val="24"/>
        </w:rPr>
        <w:t>,</w:t>
      </w:r>
      <w:r w:rsidR="00087D12">
        <w:rPr>
          <w:rFonts w:ascii="Times New Roman" w:hAnsi="Times New Roman" w:hint="eastAsia"/>
          <w:sz w:val="24"/>
          <w:szCs w:val="24"/>
        </w:rPr>
        <w:t xml:space="preserve"> even </w:t>
      </w:r>
      <w:r w:rsidR="00087D12">
        <w:rPr>
          <w:rFonts w:ascii="Times New Roman" w:hAnsi="Times New Roman"/>
          <w:sz w:val="24"/>
          <w:szCs w:val="24"/>
        </w:rPr>
        <w:t>though</w:t>
      </w:r>
      <w:r w:rsidR="00087D12">
        <w:rPr>
          <w:rFonts w:ascii="Times New Roman" w:hAnsi="Times New Roman" w:hint="eastAsia"/>
          <w:sz w:val="24"/>
          <w:szCs w:val="24"/>
        </w:rPr>
        <w:t xml:space="preserve"> it can act as a </w:t>
      </w:r>
      <w:r w:rsidR="00087D12" w:rsidRPr="00B9754B">
        <w:rPr>
          <w:rFonts w:ascii="Times New Roman" w:hAnsi="Times New Roman"/>
          <w:sz w:val="24"/>
          <w:szCs w:val="24"/>
        </w:rPr>
        <w:t>reportedly</w:t>
      </w:r>
      <w:r w:rsidR="00087D12" w:rsidRPr="00B9754B">
        <w:rPr>
          <w:rFonts w:ascii="Times New Roman" w:hAnsi="Times New Roman" w:hint="eastAsia"/>
          <w:sz w:val="24"/>
          <w:szCs w:val="24"/>
        </w:rPr>
        <w:t xml:space="preserve"> bottleneck</w:t>
      </w:r>
      <w:r w:rsidR="00087D12">
        <w:rPr>
          <w:rFonts w:ascii="Times New Roman" w:hAnsi="Times New Roman" w:hint="eastAsia"/>
          <w:sz w:val="24"/>
          <w:szCs w:val="24"/>
        </w:rPr>
        <w:t xml:space="preserve">. </w:t>
      </w:r>
      <w:r w:rsidR="00087D12">
        <w:rPr>
          <w:rFonts w:ascii="Times New Roman" w:hAnsi="Times New Roman"/>
          <w:sz w:val="24"/>
          <w:szCs w:val="24"/>
        </w:rPr>
        <w:t xml:space="preserve">This suggests that while </w:t>
      </w:r>
      <w:r w:rsidR="00087D12" w:rsidRPr="00943499">
        <w:rPr>
          <w:rFonts w:ascii="Times New Roman" w:hAnsi="Times New Roman"/>
          <w:i/>
          <w:sz w:val="24"/>
          <w:szCs w:val="24"/>
        </w:rPr>
        <w:t>CHS</w:t>
      </w:r>
      <w:r w:rsidR="00087D12">
        <w:rPr>
          <w:rFonts w:ascii="Times New Roman" w:hAnsi="Times New Roman"/>
          <w:sz w:val="24"/>
          <w:szCs w:val="24"/>
        </w:rPr>
        <w:t xml:space="preserve"> is an important bottleneck early in the pathway, it may not be as important as upregulation of genes dedicated to anthocyanin production such as </w:t>
      </w:r>
      <w:r w:rsidR="00087D12" w:rsidRPr="00943499">
        <w:rPr>
          <w:rFonts w:ascii="Times New Roman" w:hAnsi="Times New Roman"/>
          <w:i/>
          <w:sz w:val="24"/>
          <w:szCs w:val="24"/>
        </w:rPr>
        <w:t>DFR, ANS, 3-GT</w:t>
      </w:r>
      <w:r w:rsidR="00087D12">
        <w:rPr>
          <w:rFonts w:ascii="Times New Roman" w:hAnsi="Times New Roman"/>
          <w:sz w:val="24"/>
          <w:szCs w:val="24"/>
        </w:rPr>
        <w:t xml:space="preserve">, and </w:t>
      </w:r>
      <w:r w:rsidR="00087D12" w:rsidRPr="00943499">
        <w:rPr>
          <w:rFonts w:ascii="Times New Roman" w:hAnsi="Times New Roman"/>
          <w:i/>
          <w:sz w:val="24"/>
          <w:szCs w:val="24"/>
        </w:rPr>
        <w:t>5-GT</w:t>
      </w:r>
      <w:r w:rsidR="00087D12">
        <w:rPr>
          <w:rFonts w:ascii="Times New Roman" w:hAnsi="Times New Roman"/>
          <w:sz w:val="24"/>
          <w:szCs w:val="24"/>
        </w:rPr>
        <w:t xml:space="preserve"> for increased anthocyanin content.  </w:t>
      </w:r>
      <w:r w:rsidR="00E97602">
        <w:rPr>
          <w:rFonts w:ascii="Times New Roman" w:hAnsi="Times New Roman"/>
          <w:sz w:val="24"/>
          <w:szCs w:val="24"/>
        </w:rPr>
        <w:t xml:space="preserve">That indicates </w:t>
      </w:r>
      <w:r w:rsidR="00087D12">
        <w:rPr>
          <w:rFonts w:ascii="Times New Roman" w:hAnsi="Times New Roman"/>
          <w:sz w:val="24"/>
          <w:szCs w:val="24"/>
        </w:rPr>
        <w:t xml:space="preserve">there may already be sufficient substrate available for anthocyanin production after upregulation of </w:t>
      </w:r>
      <w:r w:rsidR="00087D12" w:rsidRPr="00943499">
        <w:rPr>
          <w:rFonts w:ascii="Times New Roman" w:hAnsi="Times New Roman"/>
          <w:i/>
          <w:sz w:val="24"/>
          <w:szCs w:val="24"/>
        </w:rPr>
        <w:t>PAL, CHI</w:t>
      </w:r>
      <w:r w:rsidR="00087D12">
        <w:rPr>
          <w:rFonts w:ascii="Times New Roman" w:hAnsi="Times New Roman"/>
          <w:sz w:val="24"/>
          <w:szCs w:val="24"/>
        </w:rPr>
        <w:t xml:space="preserve">, and </w:t>
      </w:r>
      <w:r w:rsidR="00087D12" w:rsidRPr="00943499">
        <w:rPr>
          <w:rFonts w:ascii="Times New Roman" w:hAnsi="Times New Roman"/>
          <w:i/>
          <w:sz w:val="24"/>
          <w:szCs w:val="24"/>
        </w:rPr>
        <w:t>F3H</w:t>
      </w:r>
      <w:r w:rsidR="00087D12">
        <w:rPr>
          <w:rFonts w:ascii="Times New Roman" w:hAnsi="Times New Roman"/>
          <w:sz w:val="24"/>
          <w:szCs w:val="24"/>
        </w:rPr>
        <w:t xml:space="preserve">. </w:t>
      </w:r>
      <w:r w:rsidR="00087D12">
        <w:rPr>
          <w:rFonts w:ascii="Times New Roman" w:hAnsi="Times New Roman" w:hint="eastAsia"/>
          <w:sz w:val="24"/>
          <w:szCs w:val="24"/>
        </w:rPr>
        <w:t xml:space="preserve"> Our </w:t>
      </w:r>
      <w:r w:rsidR="00087D12" w:rsidRPr="00E96C05">
        <w:rPr>
          <w:rFonts w:ascii="Times New Roman" w:hAnsi="Times New Roman" w:hint="eastAsia"/>
          <w:i/>
          <w:sz w:val="24"/>
          <w:szCs w:val="24"/>
        </w:rPr>
        <w:t>CHI</w:t>
      </w:r>
      <w:r w:rsidR="00087D12">
        <w:rPr>
          <w:rFonts w:ascii="Times New Roman" w:hAnsi="Times New Roman" w:hint="eastAsia"/>
          <w:sz w:val="24"/>
          <w:szCs w:val="24"/>
        </w:rPr>
        <w:t xml:space="preserve"> gene </w:t>
      </w:r>
      <w:r w:rsidR="00087D12">
        <w:rPr>
          <w:rFonts w:ascii="Times New Roman" w:hAnsi="Times New Roman"/>
          <w:sz w:val="24"/>
          <w:szCs w:val="24"/>
        </w:rPr>
        <w:t xml:space="preserve">produced a </w:t>
      </w:r>
      <w:r w:rsidR="00087D12">
        <w:rPr>
          <w:rFonts w:ascii="Times New Roman" w:hAnsi="Times New Roman" w:hint="eastAsia"/>
          <w:sz w:val="24"/>
          <w:szCs w:val="24"/>
        </w:rPr>
        <w:t xml:space="preserve">moderate increase </w:t>
      </w:r>
      <w:r w:rsidR="00087D12">
        <w:rPr>
          <w:rFonts w:ascii="Times New Roman" w:hAnsi="Times New Roman"/>
          <w:sz w:val="24"/>
          <w:szCs w:val="24"/>
        </w:rPr>
        <w:t xml:space="preserve">in </w:t>
      </w:r>
      <w:r w:rsidR="00087D12">
        <w:rPr>
          <w:rFonts w:ascii="Times New Roman" w:hAnsi="Times New Roman" w:hint="eastAsia"/>
          <w:sz w:val="24"/>
          <w:szCs w:val="24"/>
        </w:rPr>
        <w:t xml:space="preserve">both </w:t>
      </w:r>
      <w:proofErr w:type="spellStart"/>
      <w:r w:rsidR="00087D12">
        <w:rPr>
          <w:rFonts w:ascii="Times New Roman" w:hAnsi="Times New Roman" w:hint="eastAsia"/>
          <w:sz w:val="24"/>
          <w:szCs w:val="24"/>
        </w:rPr>
        <w:t>flavonol</w:t>
      </w:r>
      <w:proofErr w:type="spellEnd"/>
      <w:r w:rsidR="00087D12">
        <w:rPr>
          <w:rFonts w:ascii="Times New Roman" w:hAnsi="Times New Roman" w:hint="eastAsia"/>
          <w:sz w:val="24"/>
          <w:szCs w:val="24"/>
        </w:rPr>
        <w:t xml:space="preserve"> and anthocyanin </w:t>
      </w:r>
      <w:r w:rsidR="00087D12">
        <w:rPr>
          <w:rFonts w:ascii="Times New Roman" w:hAnsi="Times New Roman"/>
          <w:sz w:val="24"/>
          <w:szCs w:val="24"/>
        </w:rPr>
        <w:t xml:space="preserve">content </w:t>
      </w:r>
      <w:r w:rsidR="00087D12">
        <w:rPr>
          <w:rFonts w:ascii="Times New Roman" w:hAnsi="Times New Roman" w:hint="eastAsia"/>
          <w:sz w:val="24"/>
          <w:szCs w:val="24"/>
        </w:rPr>
        <w:t xml:space="preserve">in </w:t>
      </w:r>
      <w:r w:rsidR="00087D12">
        <w:rPr>
          <w:rFonts w:ascii="Times New Roman" w:hAnsi="Times New Roman"/>
          <w:sz w:val="24"/>
          <w:szCs w:val="24"/>
        </w:rPr>
        <w:t xml:space="preserve">the </w:t>
      </w:r>
      <w:r w:rsidR="00087D12">
        <w:rPr>
          <w:rFonts w:ascii="Times New Roman" w:hAnsi="Times New Roman" w:hint="eastAsia"/>
          <w:sz w:val="24"/>
          <w:szCs w:val="24"/>
        </w:rPr>
        <w:t>flesh</w:t>
      </w:r>
      <w:r w:rsidR="00087D12">
        <w:rPr>
          <w:rFonts w:ascii="Times New Roman" w:hAnsi="Times New Roman"/>
          <w:sz w:val="24"/>
          <w:szCs w:val="24"/>
        </w:rPr>
        <w:t xml:space="preserve"> after </w:t>
      </w:r>
      <w:r w:rsidR="00087D12">
        <w:rPr>
          <w:rFonts w:ascii="Times New Roman" w:hAnsi="Times New Roman" w:hint="eastAsia"/>
          <w:sz w:val="24"/>
          <w:szCs w:val="24"/>
        </w:rPr>
        <w:t xml:space="preserve">stacking </w:t>
      </w:r>
      <w:r w:rsidR="00087D12">
        <w:rPr>
          <w:rFonts w:ascii="Times New Roman" w:hAnsi="Times New Roman"/>
          <w:sz w:val="24"/>
          <w:szCs w:val="24"/>
        </w:rPr>
        <w:t xml:space="preserve">DR </w:t>
      </w:r>
      <w:r w:rsidR="00087D12">
        <w:rPr>
          <w:rFonts w:ascii="Times New Roman" w:hAnsi="Times New Roman" w:hint="eastAsia"/>
          <w:sz w:val="24"/>
          <w:szCs w:val="24"/>
        </w:rPr>
        <w:t xml:space="preserve">genes. </w:t>
      </w:r>
      <w:commentRangeStart w:id="36"/>
      <w:r w:rsidR="00087D12">
        <w:rPr>
          <w:rFonts w:ascii="Times New Roman" w:hAnsi="Times New Roman"/>
          <w:sz w:val="24"/>
          <w:szCs w:val="24"/>
        </w:rPr>
        <w:t>Reportedly, t</w:t>
      </w:r>
      <w:r w:rsidR="00087D12">
        <w:rPr>
          <w:rFonts w:ascii="Times New Roman" w:hAnsi="Times New Roman" w:hint="eastAsia"/>
          <w:sz w:val="24"/>
          <w:szCs w:val="24"/>
        </w:rPr>
        <w:t xml:space="preserve">he </w:t>
      </w:r>
      <w:r w:rsidR="00087D12" w:rsidRPr="00E96C05">
        <w:rPr>
          <w:rFonts w:ascii="Times New Roman" w:hAnsi="Times New Roman" w:hint="eastAsia"/>
          <w:i/>
          <w:sz w:val="24"/>
          <w:szCs w:val="24"/>
        </w:rPr>
        <w:t>DR</w:t>
      </w:r>
      <w:r w:rsidR="00087D12">
        <w:rPr>
          <w:rFonts w:ascii="Times New Roman" w:hAnsi="Times New Roman" w:hint="eastAsia"/>
          <w:sz w:val="24"/>
          <w:szCs w:val="24"/>
        </w:rPr>
        <w:t xml:space="preserve"> </w:t>
      </w:r>
      <w:r w:rsidR="00087D12">
        <w:rPr>
          <w:rFonts w:ascii="Times New Roman" w:hAnsi="Times New Roman"/>
          <w:sz w:val="24"/>
          <w:szCs w:val="24"/>
        </w:rPr>
        <w:t xml:space="preserve">gene </w:t>
      </w:r>
      <w:r w:rsidR="00087D12">
        <w:rPr>
          <w:rFonts w:ascii="Times New Roman" w:hAnsi="Times New Roman" w:hint="eastAsia"/>
          <w:sz w:val="24"/>
          <w:szCs w:val="24"/>
        </w:rPr>
        <w:t>upregulates</w:t>
      </w:r>
      <w:r w:rsidR="00087D12">
        <w:rPr>
          <w:rFonts w:ascii="Times New Roman" w:hAnsi="Times New Roman"/>
          <w:sz w:val="24"/>
          <w:szCs w:val="24"/>
        </w:rPr>
        <w:t xml:space="preserve"> </w:t>
      </w:r>
      <w:r w:rsidR="00087D12">
        <w:rPr>
          <w:rFonts w:ascii="Times New Roman" w:hAnsi="Times New Roman" w:hint="eastAsia"/>
          <w:sz w:val="24"/>
          <w:szCs w:val="24"/>
        </w:rPr>
        <w:t xml:space="preserve">not only </w:t>
      </w:r>
      <w:r w:rsidR="00087D12" w:rsidRPr="00943499">
        <w:rPr>
          <w:rFonts w:ascii="Times New Roman" w:hAnsi="Times New Roman"/>
          <w:i/>
          <w:sz w:val="24"/>
          <w:szCs w:val="24"/>
        </w:rPr>
        <w:t>CHI</w:t>
      </w:r>
      <w:r w:rsidR="00087D12">
        <w:rPr>
          <w:rFonts w:ascii="Times New Roman" w:hAnsi="Times New Roman"/>
          <w:sz w:val="24"/>
          <w:szCs w:val="24"/>
        </w:rPr>
        <w:t>,</w:t>
      </w:r>
      <w:r w:rsidR="00087D12">
        <w:rPr>
          <w:rFonts w:ascii="Times New Roman" w:hAnsi="Times New Roman" w:hint="eastAsia"/>
          <w:sz w:val="24"/>
          <w:szCs w:val="24"/>
        </w:rPr>
        <w:t xml:space="preserve"> but also </w:t>
      </w:r>
      <w:r w:rsidR="00087D12" w:rsidRPr="00E96C05">
        <w:rPr>
          <w:rFonts w:ascii="Times New Roman" w:hAnsi="Times New Roman" w:hint="eastAsia"/>
          <w:i/>
          <w:sz w:val="24"/>
          <w:szCs w:val="24"/>
        </w:rPr>
        <w:t>PAL</w:t>
      </w:r>
      <w:r w:rsidR="00087D12">
        <w:rPr>
          <w:rFonts w:ascii="Times New Roman" w:hAnsi="Times New Roman"/>
          <w:i/>
          <w:sz w:val="24"/>
          <w:szCs w:val="24"/>
        </w:rPr>
        <w:t>,</w:t>
      </w:r>
      <w:r w:rsidR="00087D12">
        <w:rPr>
          <w:rFonts w:ascii="Times New Roman" w:hAnsi="Times New Roman" w:hint="eastAsia"/>
          <w:sz w:val="24"/>
          <w:szCs w:val="24"/>
        </w:rPr>
        <w:t xml:space="preserve"> and </w:t>
      </w:r>
      <w:r w:rsidR="00087D12" w:rsidRPr="00E96C05">
        <w:rPr>
          <w:rFonts w:ascii="Times New Roman" w:hAnsi="Times New Roman" w:hint="eastAsia"/>
          <w:i/>
          <w:sz w:val="24"/>
          <w:szCs w:val="24"/>
        </w:rPr>
        <w:t>F3H</w:t>
      </w:r>
      <w:r w:rsidR="00087D12">
        <w:rPr>
          <w:rFonts w:ascii="Times New Roman" w:hAnsi="Times New Roman" w:hint="eastAsia"/>
          <w:sz w:val="24"/>
          <w:szCs w:val="24"/>
        </w:rPr>
        <w:t xml:space="preserve">. </w:t>
      </w:r>
      <w:commentRangeEnd w:id="36"/>
      <w:r w:rsidR="00A81E2C">
        <w:rPr>
          <w:rStyle w:val="CommentReference"/>
          <w:rFonts w:ascii="Calibri" w:eastAsia="맑은 고딕" w:hAnsi="Calibri" w:cs="Times New Roman"/>
        </w:rPr>
        <w:commentReference w:id="36"/>
      </w:r>
      <w:r w:rsidR="00CC19C2">
        <w:rPr>
          <w:rFonts w:ascii="Times New Roman" w:hAnsi="Times New Roman"/>
          <w:sz w:val="24"/>
          <w:szCs w:val="24"/>
        </w:rPr>
        <w:t xml:space="preserve">All these </w:t>
      </w:r>
      <w:r w:rsidR="00087D12" w:rsidRPr="00943499">
        <w:rPr>
          <w:rFonts w:ascii="Times New Roman" w:hAnsi="Times New Roman"/>
          <w:sz w:val="24"/>
          <w:szCs w:val="24"/>
        </w:rPr>
        <w:t xml:space="preserve">genes play a role in conversion of phenylalanine </w:t>
      </w:r>
      <w:r w:rsidR="00181949" w:rsidRPr="00943499">
        <w:rPr>
          <w:rFonts w:ascii="Times New Roman" w:hAnsi="Times New Roman"/>
          <w:sz w:val="24"/>
          <w:szCs w:val="24"/>
        </w:rPr>
        <w:t xml:space="preserve">into </w:t>
      </w:r>
      <w:proofErr w:type="spellStart"/>
      <w:r w:rsidR="00181949" w:rsidRPr="00943499">
        <w:rPr>
          <w:rFonts w:ascii="Times New Roman" w:hAnsi="Times New Roman"/>
          <w:sz w:val="24"/>
          <w:szCs w:val="24"/>
        </w:rPr>
        <w:t>flavonol</w:t>
      </w:r>
      <w:proofErr w:type="spellEnd"/>
      <w:r w:rsidR="00087D12" w:rsidRPr="00943499">
        <w:rPr>
          <w:rFonts w:ascii="Times New Roman" w:hAnsi="Times New Roman"/>
          <w:sz w:val="24"/>
          <w:szCs w:val="24"/>
        </w:rPr>
        <w:t xml:space="preserve"> precurs</w:t>
      </w:r>
      <w:r w:rsidR="00087D12">
        <w:rPr>
          <w:rFonts w:ascii="Times New Roman" w:hAnsi="Times New Roman" w:hint="eastAsia"/>
          <w:sz w:val="24"/>
          <w:szCs w:val="24"/>
        </w:rPr>
        <w:t>or</w:t>
      </w:r>
      <w:r w:rsidR="00087D12">
        <w:rPr>
          <w:rFonts w:ascii="Times New Roman" w:hAnsi="Times New Roman"/>
          <w:sz w:val="24"/>
          <w:szCs w:val="24"/>
        </w:rPr>
        <w:t>s</w:t>
      </w:r>
      <w:r w:rsidR="00087D12">
        <w:rPr>
          <w:rFonts w:ascii="Times New Roman" w:hAnsi="Times New Roman" w:hint="eastAsia"/>
          <w:sz w:val="24"/>
          <w:szCs w:val="24"/>
        </w:rPr>
        <w:t xml:space="preserve"> </w:t>
      </w:r>
      <w:r w:rsidR="00087D12">
        <w:rPr>
          <w:rFonts w:ascii="Times New Roman" w:hAnsi="Times New Roman"/>
          <w:sz w:val="24"/>
          <w:szCs w:val="24"/>
        </w:rPr>
        <w:t xml:space="preserve">known as </w:t>
      </w:r>
      <w:proofErr w:type="spellStart"/>
      <w:r w:rsidR="00087D12">
        <w:rPr>
          <w:rFonts w:ascii="Times New Roman" w:hAnsi="Times New Roman" w:hint="eastAsia"/>
          <w:sz w:val="24"/>
          <w:szCs w:val="24"/>
        </w:rPr>
        <w:t>dihydroflavonols</w:t>
      </w:r>
      <w:proofErr w:type="spellEnd"/>
      <w:r w:rsidR="00087D12">
        <w:rPr>
          <w:rFonts w:ascii="Times New Roman" w:hAnsi="Times New Roman"/>
          <w:sz w:val="24"/>
          <w:szCs w:val="24"/>
        </w:rPr>
        <w:t>.</w:t>
      </w:r>
      <w:r w:rsidR="00087D12">
        <w:rPr>
          <w:rFonts w:ascii="Times New Roman" w:hAnsi="Times New Roman" w:hint="eastAsia"/>
          <w:sz w:val="24"/>
          <w:szCs w:val="24"/>
        </w:rPr>
        <w:t xml:space="preserve"> </w:t>
      </w:r>
      <w:proofErr w:type="spellStart"/>
      <w:r w:rsidR="00087D12">
        <w:rPr>
          <w:rFonts w:ascii="Times New Roman" w:hAnsi="Times New Roman"/>
          <w:sz w:val="24"/>
          <w:szCs w:val="24"/>
        </w:rPr>
        <w:t>D</w:t>
      </w:r>
      <w:r w:rsidR="00087D12">
        <w:rPr>
          <w:rFonts w:ascii="Times New Roman" w:hAnsi="Times New Roman" w:hint="eastAsia"/>
          <w:sz w:val="24"/>
          <w:szCs w:val="24"/>
        </w:rPr>
        <w:t>ihydroflavols</w:t>
      </w:r>
      <w:proofErr w:type="spellEnd"/>
      <w:r w:rsidR="00087D12">
        <w:rPr>
          <w:rFonts w:ascii="Times New Roman" w:hAnsi="Times New Roman" w:hint="eastAsia"/>
          <w:sz w:val="24"/>
          <w:szCs w:val="24"/>
        </w:rPr>
        <w:t xml:space="preserve"> </w:t>
      </w:r>
      <w:r w:rsidR="00087D12">
        <w:rPr>
          <w:rFonts w:ascii="Times New Roman" w:hAnsi="Times New Roman"/>
          <w:sz w:val="24"/>
          <w:szCs w:val="24"/>
        </w:rPr>
        <w:t xml:space="preserve">occur at </w:t>
      </w:r>
      <w:r w:rsidR="00087D12">
        <w:rPr>
          <w:rFonts w:ascii="Times New Roman" w:hAnsi="Times New Roman" w:hint="eastAsia"/>
          <w:sz w:val="24"/>
          <w:szCs w:val="24"/>
        </w:rPr>
        <w:t>the branch</w:t>
      </w:r>
      <w:r w:rsidR="00087D12">
        <w:rPr>
          <w:rFonts w:ascii="Times New Roman" w:hAnsi="Times New Roman"/>
          <w:sz w:val="24"/>
          <w:szCs w:val="24"/>
        </w:rPr>
        <w:t>ing</w:t>
      </w:r>
      <w:r w:rsidR="00087D12">
        <w:rPr>
          <w:rFonts w:ascii="Times New Roman" w:hAnsi="Times New Roman" w:hint="eastAsia"/>
          <w:sz w:val="24"/>
          <w:szCs w:val="24"/>
        </w:rPr>
        <w:t xml:space="preserve"> point between anthocyanin and </w:t>
      </w:r>
      <w:proofErr w:type="spellStart"/>
      <w:r w:rsidR="00087D12">
        <w:rPr>
          <w:rFonts w:ascii="Times New Roman" w:hAnsi="Times New Roman" w:hint="eastAsia"/>
          <w:sz w:val="24"/>
          <w:szCs w:val="24"/>
        </w:rPr>
        <w:t>flavonols</w:t>
      </w:r>
      <w:proofErr w:type="spellEnd"/>
      <w:r w:rsidR="00087D12">
        <w:rPr>
          <w:rFonts w:ascii="Times New Roman" w:hAnsi="Times New Roman" w:hint="eastAsia"/>
          <w:sz w:val="24"/>
          <w:szCs w:val="24"/>
        </w:rPr>
        <w:t>.</w:t>
      </w:r>
    </w:p>
    <w:p w14:paraId="4A1E1DE6" w14:textId="3353ABB7" w:rsidR="009B4F37" w:rsidRDefault="00087D12" w:rsidP="00FB3AE3">
      <w:pPr>
        <w:spacing w:after="0" w:line="360" w:lineRule="auto"/>
        <w:ind w:firstLine="720"/>
        <w:rPr>
          <w:rFonts w:ascii="Times New Roman" w:hAnsi="Times New Roman"/>
          <w:sz w:val="24"/>
          <w:szCs w:val="24"/>
        </w:rPr>
      </w:pPr>
      <w:r>
        <w:rPr>
          <w:rFonts w:ascii="Times New Roman" w:hAnsi="Times New Roman" w:hint="eastAsia"/>
          <w:sz w:val="24"/>
          <w:szCs w:val="24"/>
        </w:rPr>
        <w:t xml:space="preserve"> </w:t>
      </w:r>
      <w:r>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3C7093">
        <w:rPr>
          <w:rFonts w:ascii="Times New Roman" w:hAnsi="Times New Roman"/>
          <w:sz w:val="24"/>
          <w:szCs w:val="24"/>
        </w:rPr>
        <w:instrText xml:space="preserve"> ADDIN EN.CITE </w:instrText>
      </w:r>
      <w:r w:rsidR="003C7093">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3C7093">
        <w:rPr>
          <w:rFonts w:ascii="Times New Roman" w:hAnsi="Times New Roman"/>
          <w:sz w:val="24"/>
          <w:szCs w:val="24"/>
        </w:rPr>
        <w:instrText xml:space="preserve"> ADDIN EN.CITE.DATA </w:instrText>
      </w:r>
      <w:r w:rsidR="003C7093">
        <w:rPr>
          <w:rFonts w:ascii="Times New Roman" w:hAnsi="Times New Roman"/>
          <w:sz w:val="24"/>
          <w:szCs w:val="24"/>
        </w:rPr>
      </w:r>
      <w:r w:rsidR="003C7093">
        <w:rPr>
          <w:rFonts w:ascii="Times New Roman" w:hAnsi="Times New Roman"/>
          <w:sz w:val="24"/>
          <w:szCs w:val="24"/>
        </w:rPr>
        <w:fldChar w:fldCharType="end"/>
      </w:r>
      <w:r>
        <w:rPr>
          <w:rFonts w:ascii="Times New Roman" w:hAnsi="Times New Roman"/>
          <w:sz w:val="24"/>
          <w:szCs w:val="24"/>
        </w:rPr>
      </w:r>
      <w:r>
        <w:rPr>
          <w:rFonts w:ascii="Times New Roman" w:hAnsi="Times New Roman"/>
          <w:sz w:val="24"/>
          <w:szCs w:val="24"/>
        </w:rPr>
        <w:fldChar w:fldCharType="separate"/>
      </w:r>
      <w:r w:rsidR="003C7093">
        <w:rPr>
          <w:rFonts w:ascii="Times New Roman" w:hAnsi="Times New Roman"/>
          <w:noProof/>
          <w:sz w:val="24"/>
          <w:szCs w:val="24"/>
        </w:rPr>
        <w:t>(</w:t>
      </w:r>
      <w:hyperlink w:anchor="_ENREF_2" w:tooltip="Butelli, 2008 #122" w:history="1">
        <w:r w:rsidR="008463C2">
          <w:rPr>
            <w:rFonts w:ascii="Times New Roman" w:hAnsi="Times New Roman"/>
            <w:noProof/>
            <w:sz w:val="24"/>
            <w:szCs w:val="24"/>
          </w:rPr>
          <w:t>Butelli et al. 2008</w:t>
        </w:r>
      </w:hyperlink>
      <w:r w:rsidR="003C7093">
        <w:rPr>
          <w:rFonts w:ascii="Times New Roman" w:hAnsi="Times New Roman"/>
          <w:noProof/>
          <w:sz w:val="24"/>
          <w:szCs w:val="24"/>
        </w:rPr>
        <w:t>)</w:t>
      </w:r>
      <w:r>
        <w:rPr>
          <w:rFonts w:ascii="Times New Roman" w:hAnsi="Times New Roman"/>
          <w:sz w:val="24"/>
          <w:szCs w:val="24"/>
        </w:rPr>
        <w:fldChar w:fldCharType="end"/>
      </w:r>
      <w:ins w:id="37" w:author="Jiarui Li" w:date="2016-06-12T08:45:00Z">
        <w:r w:rsidR="00A81E2C">
          <w:rPr>
            <w:rFonts w:ascii="Times New Roman" w:hAnsi="Times New Roman"/>
            <w:sz w:val="24"/>
            <w:szCs w:val="24"/>
          </w:rPr>
          <w:t xml:space="preserve">) </w:t>
        </w:r>
      </w:ins>
      <w:del w:id="38" w:author="Jiarui Li" w:date="2016-06-12T08:45:00Z">
        <w:r w:rsidDel="00A81E2C">
          <w:rPr>
            <w:rFonts w:ascii="Times New Roman" w:hAnsi="Times New Roman" w:hint="eastAsia"/>
            <w:sz w:val="24"/>
            <w:szCs w:val="24"/>
          </w:rPr>
          <w:delText xml:space="preserve"> </w:delText>
        </w:r>
      </w:del>
      <w:r>
        <w:rPr>
          <w:rFonts w:ascii="Times New Roman" w:hAnsi="Times New Roman" w:hint="eastAsia"/>
          <w:sz w:val="24"/>
          <w:szCs w:val="24"/>
        </w:rPr>
        <w:t xml:space="preserve">reported that </w:t>
      </w:r>
      <w:r w:rsidRPr="007C03DB">
        <w:rPr>
          <w:rFonts w:ascii="Times New Roman" w:hAnsi="Times New Roman"/>
          <w:i/>
          <w:sz w:val="24"/>
          <w:szCs w:val="24"/>
        </w:rPr>
        <w:t>CHI</w:t>
      </w:r>
      <w:r>
        <w:rPr>
          <w:rFonts w:ascii="Times New Roman" w:hAnsi="Times New Roman" w:hint="eastAsia"/>
          <w:sz w:val="24"/>
          <w:szCs w:val="24"/>
        </w:rPr>
        <w:t xml:space="preserve"> activity </w:t>
      </w:r>
      <w:r>
        <w:rPr>
          <w:rFonts w:ascii="Times New Roman" w:hAnsi="Times New Roman"/>
          <w:sz w:val="24"/>
          <w:szCs w:val="24"/>
        </w:rPr>
        <w:t xml:space="preserve">approximately doubled in </w:t>
      </w:r>
      <w:r>
        <w:rPr>
          <w:rFonts w:ascii="Times New Roman" w:hAnsi="Times New Roman" w:hint="eastAsia"/>
          <w:sz w:val="24"/>
          <w:szCs w:val="24"/>
        </w:rPr>
        <w:t xml:space="preserve">the turn/ripe state. Compared </w:t>
      </w:r>
      <w:r>
        <w:rPr>
          <w:rFonts w:ascii="Times New Roman" w:hAnsi="Times New Roman"/>
          <w:sz w:val="24"/>
          <w:szCs w:val="24"/>
        </w:rPr>
        <w:t xml:space="preserve">with </w:t>
      </w:r>
      <w:r w:rsidRPr="00943499">
        <w:rPr>
          <w:rFonts w:ascii="Times New Roman" w:hAnsi="Times New Roman"/>
          <w:i/>
          <w:sz w:val="24"/>
          <w:szCs w:val="24"/>
        </w:rPr>
        <w:t>PAL</w:t>
      </w:r>
      <w:r>
        <w:rPr>
          <w:rFonts w:ascii="Times New Roman" w:hAnsi="Times New Roman" w:hint="eastAsia"/>
          <w:sz w:val="24"/>
          <w:szCs w:val="24"/>
        </w:rPr>
        <w:t xml:space="preserve"> </w:t>
      </w:r>
      <w:r>
        <w:rPr>
          <w:rFonts w:ascii="Times New Roman" w:hAnsi="Times New Roman"/>
          <w:sz w:val="24"/>
          <w:szCs w:val="24"/>
        </w:rPr>
        <w:t>activity</w:t>
      </w:r>
      <w:r w:rsidR="000E71AA">
        <w:rPr>
          <w:rFonts w:ascii="Times New Roman" w:hAnsi="Times New Roman"/>
          <w:sz w:val="24"/>
          <w:szCs w:val="24"/>
        </w:rPr>
        <w:t xml:space="preserve"> </w:t>
      </w:r>
      <w:r>
        <w:rPr>
          <w:rFonts w:ascii="Times New Roman" w:hAnsi="Times New Roman" w:hint="eastAsia"/>
          <w:sz w:val="24"/>
          <w:szCs w:val="24"/>
        </w:rPr>
        <w:t xml:space="preserve">upregulated by </w:t>
      </w:r>
      <w:r w:rsidRPr="00E96C05">
        <w:rPr>
          <w:rFonts w:ascii="Times New Roman" w:hAnsi="Times New Roman" w:hint="eastAsia"/>
          <w:i/>
          <w:sz w:val="24"/>
          <w:szCs w:val="24"/>
        </w:rPr>
        <w:t>DR</w:t>
      </w:r>
      <w:r>
        <w:rPr>
          <w:rFonts w:ascii="Times New Roman" w:hAnsi="Times New Roman" w:hint="eastAsia"/>
          <w:sz w:val="24"/>
          <w:szCs w:val="24"/>
        </w:rPr>
        <w:t xml:space="preserve">, </w:t>
      </w:r>
      <w:r>
        <w:rPr>
          <w:rFonts w:ascii="Times New Roman" w:hAnsi="Times New Roman"/>
          <w:sz w:val="24"/>
          <w:szCs w:val="24"/>
        </w:rPr>
        <w:t xml:space="preserve">this increase in </w:t>
      </w:r>
      <w:r w:rsidRPr="00E96C05">
        <w:rPr>
          <w:rFonts w:ascii="Times New Roman" w:hAnsi="Times New Roman" w:hint="eastAsia"/>
          <w:i/>
          <w:sz w:val="24"/>
          <w:szCs w:val="24"/>
        </w:rPr>
        <w:t>CHI</w:t>
      </w:r>
      <w:r>
        <w:rPr>
          <w:rFonts w:ascii="Times New Roman" w:hAnsi="Times New Roman" w:hint="eastAsia"/>
          <w:sz w:val="24"/>
          <w:szCs w:val="24"/>
        </w:rPr>
        <w:t xml:space="preserve"> activity is </w:t>
      </w:r>
      <w:r>
        <w:rPr>
          <w:rFonts w:ascii="Times New Roman" w:hAnsi="Times New Roman"/>
          <w:sz w:val="24"/>
          <w:szCs w:val="24"/>
        </w:rPr>
        <w:t>insufficient to fully reap the benefits of an upregulated PAL</w:t>
      </w:r>
      <w:r>
        <w:rPr>
          <w:rFonts w:ascii="Times New Roman" w:hAnsi="Times New Roman" w:hint="eastAsia"/>
          <w:sz w:val="24"/>
          <w:szCs w:val="24"/>
        </w:rPr>
        <w:t xml:space="preserve">. Luo (2008) reported </w:t>
      </w:r>
      <w:r>
        <w:rPr>
          <w:rFonts w:ascii="Times New Roman" w:hAnsi="Times New Roman"/>
          <w:sz w:val="24"/>
          <w:szCs w:val="24"/>
        </w:rPr>
        <w:t>a similar</w:t>
      </w:r>
      <w:r>
        <w:rPr>
          <w:rFonts w:ascii="Times New Roman" w:hAnsi="Times New Roman" w:hint="eastAsia"/>
          <w:sz w:val="24"/>
          <w:szCs w:val="24"/>
        </w:rPr>
        <w:t xml:space="preserve"> situation that the content of </w:t>
      </w:r>
      <w:proofErr w:type="spellStart"/>
      <w:r>
        <w:rPr>
          <w:rFonts w:ascii="Times New Roman" w:hAnsi="Times New Roman" w:hint="eastAsia"/>
          <w:sz w:val="24"/>
          <w:szCs w:val="24"/>
        </w:rPr>
        <w:t>rutin</w:t>
      </w:r>
      <w:proofErr w:type="spellEnd"/>
      <w:r>
        <w:rPr>
          <w:rFonts w:ascii="Times New Roman" w:hAnsi="Times New Roman" w:hint="eastAsia"/>
          <w:sz w:val="24"/>
          <w:szCs w:val="24"/>
        </w:rPr>
        <w:t xml:space="preserve"> and </w:t>
      </w:r>
      <w:proofErr w:type="spellStart"/>
      <w:r w:rsidRPr="00DD0778">
        <w:rPr>
          <w:rFonts w:ascii="Times New Roman" w:hAnsi="Times New Roman"/>
          <w:sz w:val="24"/>
          <w:szCs w:val="24"/>
        </w:rPr>
        <w:t>kaempferol</w:t>
      </w:r>
      <w:proofErr w:type="spellEnd"/>
      <w:r w:rsidRPr="00DD0778">
        <w:rPr>
          <w:rFonts w:ascii="Times New Roman" w:hAnsi="Times New Roman"/>
          <w:sz w:val="24"/>
          <w:szCs w:val="24"/>
        </w:rPr>
        <w:t xml:space="preserve"> </w:t>
      </w:r>
      <w:proofErr w:type="spellStart"/>
      <w:r w:rsidRPr="00DD0778">
        <w:rPr>
          <w:rFonts w:ascii="Times New Roman" w:hAnsi="Times New Roman"/>
          <w:sz w:val="24"/>
          <w:szCs w:val="24"/>
        </w:rPr>
        <w:t>rutinoside</w:t>
      </w:r>
      <w:proofErr w:type="spellEnd"/>
      <w:r>
        <w:rPr>
          <w:rFonts w:ascii="Times New Roman" w:hAnsi="Times New Roman" w:hint="eastAsia"/>
          <w:sz w:val="24"/>
          <w:szCs w:val="24"/>
        </w:rPr>
        <w:t xml:space="preserve"> showed no obvious </w:t>
      </w:r>
      <w:r>
        <w:rPr>
          <w:rFonts w:ascii="Times New Roman" w:hAnsi="Times New Roman"/>
          <w:sz w:val="24"/>
          <w:szCs w:val="24"/>
        </w:rPr>
        <w:t>differences</w:t>
      </w:r>
      <w:r>
        <w:rPr>
          <w:rFonts w:ascii="Times New Roman" w:hAnsi="Times New Roman" w:hint="eastAsia"/>
          <w:sz w:val="24"/>
          <w:szCs w:val="24"/>
        </w:rPr>
        <w:t xml:space="preserve"> between them even though the </w:t>
      </w:r>
      <w:r w:rsidRPr="007E42BA">
        <w:rPr>
          <w:rFonts w:ascii="Times New Roman" w:hAnsi="Times New Roman" w:hint="eastAsia"/>
          <w:i/>
          <w:sz w:val="24"/>
          <w:szCs w:val="24"/>
        </w:rPr>
        <w:t>AtMYB12</w:t>
      </w:r>
      <w:r>
        <w:rPr>
          <w:rFonts w:ascii="Times New Roman" w:hAnsi="Times New Roman"/>
          <w:i/>
          <w:sz w:val="24"/>
          <w:szCs w:val="24"/>
        </w:rPr>
        <w:t xml:space="preserve"> </w:t>
      </w:r>
      <w:r>
        <w:rPr>
          <w:rFonts w:ascii="Times New Roman" w:hAnsi="Times New Roman"/>
          <w:sz w:val="24"/>
          <w:szCs w:val="24"/>
        </w:rPr>
        <w:t xml:space="preserve">gene </w:t>
      </w:r>
      <w:r>
        <w:rPr>
          <w:rFonts w:ascii="Times New Roman" w:hAnsi="Times New Roman" w:hint="eastAsia"/>
          <w:sz w:val="24"/>
          <w:szCs w:val="24"/>
        </w:rPr>
        <w:t>upregulate</w:t>
      </w:r>
      <w:r w:rsidR="00CC19C2">
        <w:rPr>
          <w:rFonts w:ascii="Times New Roman" w:hAnsi="Times New Roman"/>
          <w:sz w:val="24"/>
          <w:szCs w:val="24"/>
        </w:rPr>
        <w:t>d</w:t>
      </w:r>
      <w:r>
        <w:rPr>
          <w:rFonts w:ascii="Times New Roman" w:hAnsi="Times New Roman" w:hint="eastAsia"/>
          <w:sz w:val="24"/>
          <w:szCs w:val="24"/>
        </w:rPr>
        <w:t xml:space="preserve"> </w:t>
      </w:r>
      <w:r w:rsidRPr="000B4F98">
        <w:rPr>
          <w:rFonts w:ascii="Times New Roman" w:hAnsi="Times New Roman" w:hint="eastAsia"/>
          <w:i/>
          <w:sz w:val="24"/>
          <w:szCs w:val="24"/>
        </w:rPr>
        <w:t>F3</w:t>
      </w:r>
      <w:r w:rsidRPr="000B4F98">
        <w:rPr>
          <w:rFonts w:ascii="Times New Roman" w:hAnsi="Times New Roman"/>
          <w:i/>
          <w:sz w:val="24"/>
          <w:szCs w:val="24"/>
        </w:rPr>
        <w:t>’</w:t>
      </w:r>
      <w:r w:rsidRPr="000B4F98">
        <w:rPr>
          <w:rFonts w:ascii="Times New Roman" w:hAnsi="Times New Roman" w:hint="eastAsia"/>
          <w:i/>
          <w:sz w:val="24"/>
          <w:szCs w:val="24"/>
        </w:rPr>
        <w:t>H</w:t>
      </w:r>
      <w:r>
        <w:rPr>
          <w:rFonts w:ascii="Times New Roman" w:hAnsi="Times New Roman" w:hint="eastAsia"/>
          <w:sz w:val="24"/>
          <w:szCs w:val="24"/>
        </w:rPr>
        <w:t xml:space="preserve"> to move the flux from </w:t>
      </w:r>
      <w:proofErr w:type="spellStart"/>
      <w:r>
        <w:rPr>
          <w:rFonts w:ascii="Times New Roman" w:hAnsi="Times New Roman" w:hint="eastAsia"/>
          <w:sz w:val="24"/>
          <w:szCs w:val="24"/>
        </w:rPr>
        <w:t>dihydrokaempferol</w:t>
      </w:r>
      <w:proofErr w:type="spellEnd"/>
      <w:r>
        <w:rPr>
          <w:rFonts w:ascii="Times New Roman" w:hAnsi="Times New Roman" w:hint="eastAsia"/>
          <w:sz w:val="24"/>
          <w:szCs w:val="24"/>
        </w:rPr>
        <w:t xml:space="preserve"> to </w:t>
      </w:r>
      <w:proofErr w:type="spellStart"/>
      <w:r>
        <w:rPr>
          <w:rFonts w:ascii="Times New Roman" w:hAnsi="Times New Roman" w:hint="eastAsia"/>
          <w:sz w:val="24"/>
          <w:szCs w:val="24"/>
        </w:rPr>
        <w:t>dihydroquercetin</w:t>
      </w:r>
      <w:proofErr w:type="spellEnd"/>
      <w:r>
        <w:rPr>
          <w:rFonts w:ascii="Times New Roman" w:hAnsi="Times New Roman" w:hint="eastAsia"/>
          <w:sz w:val="24"/>
          <w:szCs w:val="24"/>
        </w:rPr>
        <w:t xml:space="preserve"> (Figure 1).  In our experiment, the </w:t>
      </w:r>
      <w:proofErr w:type="spellStart"/>
      <w:r>
        <w:rPr>
          <w:rFonts w:ascii="Times New Roman" w:hAnsi="Times New Roman" w:hint="eastAsia"/>
          <w:sz w:val="24"/>
          <w:szCs w:val="24"/>
        </w:rPr>
        <w:t>flavonol</w:t>
      </w:r>
      <w:proofErr w:type="spellEnd"/>
      <w:r>
        <w:rPr>
          <w:rFonts w:ascii="Times New Roman" w:hAnsi="Times New Roman" w:hint="eastAsia"/>
          <w:sz w:val="24"/>
          <w:szCs w:val="24"/>
        </w:rPr>
        <w:t xml:space="preserve"> </w:t>
      </w:r>
      <w:proofErr w:type="spellStart"/>
      <w:r>
        <w:rPr>
          <w:rFonts w:ascii="Times New Roman" w:hAnsi="Times New Roman" w:hint="eastAsia"/>
          <w:sz w:val="24"/>
          <w:szCs w:val="24"/>
        </w:rPr>
        <w:t>rutin</w:t>
      </w:r>
      <w:proofErr w:type="spellEnd"/>
      <w:r>
        <w:rPr>
          <w:rFonts w:ascii="Times New Roman" w:hAnsi="Times New Roman" w:hint="eastAsia"/>
          <w:sz w:val="24"/>
          <w:szCs w:val="24"/>
        </w:rPr>
        <w:t xml:space="preserve"> is </w:t>
      </w:r>
      <w:r>
        <w:rPr>
          <w:rFonts w:ascii="Times New Roman" w:hAnsi="Times New Roman"/>
          <w:sz w:val="24"/>
          <w:szCs w:val="24"/>
        </w:rPr>
        <w:t xml:space="preserve">the </w:t>
      </w:r>
      <w:r>
        <w:rPr>
          <w:rFonts w:ascii="Times New Roman" w:hAnsi="Times New Roman" w:hint="eastAsia"/>
          <w:sz w:val="24"/>
          <w:szCs w:val="24"/>
        </w:rPr>
        <w:t xml:space="preserve">most abundant </w:t>
      </w:r>
      <w:proofErr w:type="spellStart"/>
      <w:r>
        <w:rPr>
          <w:rFonts w:ascii="Times New Roman" w:hAnsi="Times New Roman"/>
          <w:sz w:val="24"/>
          <w:szCs w:val="24"/>
        </w:rPr>
        <w:t>flavonol</w:t>
      </w:r>
      <w:proofErr w:type="spellEnd"/>
      <w:r>
        <w:rPr>
          <w:rFonts w:ascii="Times New Roman" w:hAnsi="Times New Roman"/>
          <w:sz w:val="24"/>
          <w:szCs w:val="24"/>
        </w:rPr>
        <w:t xml:space="preserve"> </w:t>
      </w:r>
      <w:r>
        <w:rPr>
          <w:rFonts w:ascii="Times New Roman" w:hAnsi="Times New Roman" w:hint="eastAsia"/>
          <w:sz w:val="24"/>
          <w:szCs w:val="24"/>
        </w:rPr>
        <w:t>in all wild</w:t>
      </w:r>
      <w:r w:rsidR="000E71AA">
        <w:rPr>
          <w:rFonts w:ascii="Times New Roman" w:hAnsi="Times New Roman"/>
          <w:sz w:val="24"/>
          <w:szCs w:val="24"/>
        </w:rPr>
        <w:t xml:space="preserve"> type</w:t>
      </w:r>
      <w:r>
        <w:rPr>
          <w:rFonts w:ascii="Times New Roman" w:hAnsi="Times New Roman" w:hint="eastAsia"/>
          <w:sz w:val="24"/>
          <w:szCs w:val="24"/>
        </w:rPr>
        <w:t xml:space="preserve">, </w:t>
      </w:r>
      <w:r w:rsidRPr="007E42BA">
        <w:rPr>
          <w:rFonts w:ascii="Times New Roman" w:hAnsi="Times New Roman" w:hint="eastAsia"/>
          <w:i/>
          <w:sz w:val="24"/>
          <w:szCs w:val="24"/>
        </w:rPr>
        <w:t>CHI</w:t>
      </w:r>
      <w:r>
        <w:rPr>
          <w:rFonts w:ascii="Times New Roman" w:hAnsi="Times New Roman" w:hint="eastAsia"/>
          <w:sz w:val="24"/>
          <w:szCs w:val="24"/>
        </w:rPr>
        <w:t xml:space="preserve">, </w:t>
      </w:r>
      <w:r w:rsidRPr="007E42BA">
        <w:rPr>
          <w:rFonts w:ascii="Times New Roman" w:hAnsi="Times New Roman" w:hint="eastAsia"/>
          <w:i/>
          <w:sz w:val="24"/>
          <w:szCs w:val="24"/>
        </w:rPr>
        <w:t>DR</w:t>
      </w:r>
      <w:r>
        <w:rPr>
          <w:rFonts w:ascii="Times New Roman" w:hAnsi="Times New Roman"/>
          <w:sz w:val="24"/>
          <w:szCs w:val="24"/>
        </w:rPr>
        <w:t>,</w:t>
      </w:r>
      <w:r>
        <w:rPr>
          <w:rFonts w:ascii="Times New Roman" w:hAnsi="Times New Roman" w:hint="eastAsia"/>
          <w:sz w:val="24"/>
          <w:szCs w:val="24"/>
        </w:rPr>
        <w:t xml:space="preserve"> and </w:t>
      </w:r>
      <w:r w:rsidRPr="007E42BA">
        <w:rPr>
          <w:rFonts w:ascii="Times New Roman" w:hAnsi="Times New Roman" w:hint="eastAsia"/>
          <w:i/>
          <w:sz w:val="24"/>
          <w:szCs w:val="24"/>
        </w:rPr>
        <w:t>CHI/DR</w:t>
      </w:r>
      <w:r>
        <w:rPr>
          <w:rFonts w:ascii="Times New Roman" w:hAnsi="Times New Roman"/>
          <w:i/>
          <w:sz w:val="24"/>
          <w:szCs w:val="24"/>
        </w:rPr>
        <w:t xml:space="preserve"> </w:t>
      </w:r>
      <w:r>
        <w:rPr>
          <w:rFonts w:ascii="Times New Roman" w:hAnsi="Times New Roman"/>
          <w:sz w:val="24"/>
          <w:szCs w:val="24"/>
        </w:rPr>
        <w:t>lines</w:t>
      </w:r>
      <w:r>
        <w:rPr>
          <w:rFonts w:ascii="Times New Roman" w:hAnsi="Times New Roman" w:hint="eastAsia"/>
          <w:sz w:val="24"/>
          <w:szCs w:val="24"/>
        </w:rPr>
        <w:t xml:space="preserve">. </w:t>
      </w:r>
      <w:r w:rsidRPr="007E42BA">
        <w:rPr>
          <w:rFonts w:ascii="Times New Roman" w:hAnsi="Times New Roman" w:hint="eastAsia"/>
          <w:i/>
          <w:sz w:val="24"/>
          <w:szCs w:val="24"/>
        </w:rPr>
        <w:t>DR</w:t>
      </w:r>
      <w:r>
        <w:rPr>
          <w:rFonts w:ascii="Times New Roman" w:hAnsi="Times New Roman" w:hint="eastAsia"/>
          <w:sz w:val="24"/>
          <w:szCs w:val="24"/>
        </w:rPr>
        <w:t xml:space="preserve"> upregulate</w:t>
      </w:r>
      <w:r>
        <w:rPr>
          <w:rFonts w:ascii="Times New Roman" w:hAnsi="Times New Roman"/>
          <w:sz w:val="24"/>
          <w:szCs w:val="24"/>
        </w:rPr>
        <w:t>s</w:t>
      </w:r>
      <w:r>
        <w:rPr>
          <w:rFonts w:ascii="Times New Roman" w:hAnsi="Times New Roman" w:hint="eastAsia"/>
          <w:sz w:val="24"/>
          <w:szCs w:val="24"/>
        </w:rPr>
        <w:t xml:space="preserve"> </w:t>
      </w:r>
      <w:r w:rsidRPr="007E42BA">
        <w:rPr>
          <w:rFonts w:ascii="Times New Roman" w:hAnsi="Times New Roman" w:hint="eastAsia"/>
          <w:i/>
          <w:sz w:val="24"/>
          <w:szCs w:val="24"/>
        </w:rPr>
        <w:t>F3</w:t>
      </w:r>
      <w:r w:rsidRPr="007E42BA">
        <w:rPr>
          <w:rFonts w:ascii="Times New Roman" w:hAnsi="Times New Roman"/>
          <w:i/>
          <w:sz w:val="24"/>
          <w:szCs w:val="24"/>
        </w:rPr>
        <w:t>’</w:t>
      </w:r>
      <w:r w:rsidRPr="007E42BA">
        <w:rPr>
          <w:rFonts w:ascii="Times New Roman" w:hAnsi="Times New Roman" w:hint="eastAsia"/>
          <w:i/>
          <w:sz w:val="24"/>
          <w:szCs w:val="24"/>
        </w:rPr>
        <w:t>5</w:t>
      </w:r>
      <w:r w:rsidRPr="007E42BA">
        <w:rPr>
          <w:rFonts w:ascii="Times New Roman" w:hAnsi="Times New Roman"/>
          <w:i/>
          <w:sz w:val="24"/>
          <w:szCs w:val="24"/>
        </w:rPr>
        <w:t>’</w:t>
      </w:r>
      <w:r w:rsidRPr="007E42BA">
        <w:rPr>
          <w:rFonts w:ascii="Times New Roman" w:hAnsi="Times New Roman" w:hint="eastAsia"/>
          <w:i/>
          <w:sz w:val="24"/>
          <w:szCs w:val="24"/>
        </w:rPr>
        <w:t>H</w:t>
      </w:r>
      <w:r>
        <w:rPr>
          <w:rFonts w:ascii="Times New Roman" w:hAnsi="Times New Roman"/>
          <w:sz w:val="24"/>
          <w:szCs w:val="24"/>
        </w:rPr>
        <w:t>,</w:t>
      </w:r>
      <w:r>
        <w:rPr>
          <w:rFonts w:ascii="Times New Roman" w:hAnsi="Times New Roman" w:hint="eastAsia"/>
          <w:sz w:val="24"/>
          <w:szCs w:val="24"/>
        </w:rPr>
        <w:t xml:space="preserve"> which converts </w:t>
      </w:r>
      <w:proofErr w:type="spellStart"/>
      <w:r>
        <w:rPr>
          <w:rFonts w:ascii="Times New Roman" w:hAnsi="Times New Roman" w:hint="eastAsia"/>
          <w:sz w:val="24"/>
          <w:szCs w:val="24"/>
        </w:rPr>
        <w:t>dihydrokaempferol</w:t>
      </w:r>
      <w:proofErr w:type="spellEnd"/>
      <w:r>
        <w:rPr>
          <w:rFonts w:ascii="Times New Roman" w:hAnsi="Times New Roman" w:hint="eastAsia"/>
          <w:sz w:val="24"/>
          <w:szCs w:val="24"/>
        </w:rPr>
        <w:t xml:space="preserve"> to </w:t>
      </w:r>
      <w:proofErr w:type="spellStart"/>
      <w:r>
        <w:rPr>
          <w:rFonts w:ascii="Times New Roman" w:hAnsi="Times New Roman" w:hint="eastAsia"/>
          <w:sz w:val="24"/>
          <w:szCs w:val="24"/>
        </w:rPr>
        <w:t>dihydromyricetin</w:t>
      </w:r>
      <w:proofErr w:type="spellEnd"/>
      <w:r>
        <w:rPr>
          <w:rFonts w:ascii="Times New Roman" w:hAnsi="Times New Roman" w:hint="eastAsia"/>
          <w:sz w:val="24"/>
          <w:szCs w:val="24"/>
        </w:rPr>
        <w:t>.</w:t>
      </w:r>
      <w:r>
        <w:rPr>
          <w:rFonts w:ascii="Times New Roman" w:hAnsi="Times New Roman"/>
          <w:sz w:val="24"/>
          <w:szCs w:val="24"/>
        </w:rPr>
        <w:t xml:space="preserve">  This causes a competition between </w:t>
      </w:r>
      <w:proofErr w:type="spellStart"/>
      <w:r>
        <w:rPr>
          <w:rFonts w:ascii="Times New Roman" w:hAnsi="Times New Roman"/>
          <w:sz w:val="24"/>
          <w:szCs w:val="24"/>
        </w:rPr>
        <w:t>rutin</w:t>
      </w:r>
      <w:proofErr w:type="spellEnd"/>
      <w:r>
        <w:rPr>
          <w:rFonts w:ascii="Times New Roman" w:hAnsi="Times New Roman"/>
          <w:sz w:val="24"/>
          <w:szCs w:val="24"/>
        </w:rPr>
        <w:t xml:space="preserve"> production and anthocyanin production.</w:t>
      </w:r>
      <w:r>
        <w:rPr>
          <w:rFonts w:ascii="Times New Roman" w:hAnsi="Times New Roman" w:hint="eastAsia"/>
          <w:sz w:val="24"/>
          <w:szCs w:val="24"/>
        </w:rPr>
        <w:t xml:space="preserve"> </w:t>
      </w:r>
      <w:proofErr w:type="spellStart"/>
      <w:r>
        <w:rPr>
          <w:rFonts w:ascii="Times New Roman" w:hAnsi="Times New Roman" w:hint="eastAsia"/>
          <w:sz w:val="24"/>
          <w:szCs w:val="24"/>
        </w:rPr>
        <w:t>Dihydrokaempferol</w:t>
      </w:r>
      <w:proofErr w:type="spellEnd"/>
      <w:r>
        <w:rPr>
          <w:rFonts w:ascii="Times New Roman" w:hAnsi="Times New Roman" w:hint="eastAsia"/>
          <w:sz w:val="24"/>
          <w:szCs w:val="24"/>
        </w:rPr>
        <w:t xml:space="preserve"> is a common substrate </w:t>
      </w:r>
      <w:r>
        <w:rPr>
          <w:rFonts w:ascii="Times New Roman" w:hAnsi="Times New Roman"/>
          <w:sz w:val="24"/>
          <w:szCs w:val="24"/>
        </w:rPr>
        <w:t xml:space="preserve">of </w:t>
      </w:r>
      <w:r w:rsidRPr="007E42BA">
        <w:rPr>
          <w:rFonts w:ascii="Times New Roman" w:hAnsi="Times New Roman" w:hint="eastAsia"/>
          <w:i/>
          <w:sz w:val="24"/>
          <w:szCs w:val="24"/>
        </w:rPr>
        <w:t>FLS, F3</w:t>
      </w:r>
      <w:r w:rsidRPr="007E42BA">
        <w:rPr>
          <w:rFonts w:ascii="Times New Roman" w:hAnsi="Times New Roman"/>
          <w:i/>
          <w:sz w:val="24"/>
          <w:szCs w:val="24"/>
        </w:rPr>
        <w:t>’</w:t>
      </w:r>
      <w:r w:rsidRPr="007E42BA">
        <w:rPr>
          <w:rFonts w:ascii="Times New Roman" w:hAnsi="Times New Roman" w:hint="eastAsia"/>
          <w:i/>
          <w:sz w:val="24"/>
          <w:szCs w:val="24"/>
        </w:rPr>
        <w:t>H</w:t>
      </w:r>
      <w:r>
        <w:rPr>
          <w:rFonts w:ascii="Times New Roman" w:hAnsi="Times New Roman"/>
          <w:sz w:val="24"/>
          <w:szCs w:val="24"/>
        </w:rPr>
        <w:t>,</w:t>
      </w:r>
      <w:r>
        <w:rPr>
          <w:rFonts w:ascii="Times New Roman" w:hAnsi="Times New Roman" w:hint="eastAsia"/>
          <w:sz w:val="24"/>
          <w:szCs w:val="24"/>
        </w:rPr>
        <w:t xml:space="preserve"> and </w:t>
      </w:r>
      <w:r w:rsidRPr="007E42BA">
        <w:rPr>
          <w:rFonts w:ascii="Times New Roman" w:hAnsi="Times New Roman" w:hint="eastAsia"/>
          <w:i/>
          <w:sz w:val="24"/>
          <w:szCs w:val="24"/>
        </w:rPr>
        <w:t>F3</w:t>
      </w:r>
      <w:r w:rsidRPr="007E42BA">
        <w:rPr>
          <w:rFonts w:ascii="Times New Roman" w:hAnsi="Times New Roman"/>
          <w:i/>
          <w:sz w:val="24"/>
          <w:szCs w:val="24"/>
        </w:rPr>
        <w:t>’</w:t>
      </w:r>
      <w:r w:rsidRPr="007E42BA">
        <w:rPr>
          <w:rFonts w:ascii="Times New Roman" w:hAnsi="Times New Roman" w:hint="eastAsia"/>
          <w:i/>
          <w:sz w:val="24"/>
          <w:szCs w:val="24"/>
        </w:rPr>
        <w:t>5</w:t>
      </w:r>
      <w:r w:rsidRPr="007E42BA">
        <w:rPr>
          <w:rFonts w:ascii="Times New Roman" w:hAnsi="Times New Roman"/>
          <w:i/>
          <w:sz w:val="24"/>
          <w:szCs w:val="24"/>
        </w:rPr>
        <w:t>’</w:t>
      </w:r>
      <w:r w:rsidRPr="007E42BA">
        <w:rPr>
          <w:rFonts w:ascii="Times New Roman" w:hAnsi="Times New Roman" w:hint="eastAsia"/>
          <w:i/>
          <w:sz w:val="24"/>
          <w:szCs w:val="24"/>
        </w:rPr>
        <w:t>H</w:t>
      </w:r>
      <w:r>
        <w:rPr>
          <w:rFonts w:ascii="Times New Roman" w:hAnsi="Times New Roman" w:hint="eastAsia"/>
          <w:sz w:val="24"/>
          <w:szCs w:val="24"/>
        </w:rPr>
        <w:t xml:space="preserve"> (Fig 1). </w:t>
      </w:r>
      <w:r>
        <w:rPr>
          <w:rFonts w:ascii="Times New Roman" w:hAnsi="Times New Roman"/>
          <w:sz w:val="24"/>
          <w:szCs w:val="24"/>
        </w:rPr>
        <w:t>Despite the competition for the common substrate</w:t>
      </w:r>
      <w:r>
        <w:rPr>
          <w:rFonts w:ascii="Times New Roman" w:hAnsi="Times New Roman" w:hint="eastAsia"/>
          <w:sz w:val="24"/>
          <w:szCs w:val="24"/>
        </w:rPr>
        <w:t xml:space="preserve">, the </w:t>
      </w:r>
      <w:r w:rsidRPr="007C03DB">
        <w:rPr>
          <w:rFonts w:ascii="Times New Roman" w:hAnsi="Times New Roman"/>
          <w:i/>
          <w:sz w:val="24"/>
          <w:szCs w:val="24"/>
        </w:rPr>
        <w:t>DR</w:t>
      </w:r>
      <w:r>
        <w:rPr>
          <w:rFonts w:ascii="Times New Roman" w:hAnsi="Times New Roman" w:hint="eastAsia"/>
          <w:sz w:val="24"/>
          <w:szCs w:val="24"/>
        </w:rPr>
        <w:t xml:space="preserve"> and </w:t>
      </w:r>
      <w:r w:rsidRPr="00943499">
        <w:rPr>
          <w:rFonts w:ascii="Times New Roman" w:hAnsi="Times New Roman"/>
          <w:i/>
          <w:sz w:val="24"/>
          <w:szCs w:val="24"/>
        </w:rPr>
        <w:lastRenderedPageBreak/>
        <w:t>CHI/DR</w:t>
      </w:r>
      <w:r>
        <w:rPr>
          <w:rFonts w:ascii="Times New Roman" w:hAnsi="Times New Roman" w:hint="eastAsia"/>
          <w:sz w:val="24"/>
          <w:szCs w:val="24"/>
        </w:rPr>
        <w:t xml:space="preserve"> </w:t>
      </w:r>
      <w:r>
        <w:rPr>
          <w:rFonts w:ascii="Times New Roman" w:hAnsi="Times New Roman"/>
          <w:sz w:val="24"/>
          <w:szCs w:val="24"/>
        </w:rPr>
        <w:t xml:space="preserve">lines exhibit the </w:t>
      </w:r>
      <w:r>
        <w:rPr>
          <w:rFonts w:ascii="Times New Roman" w:hAnsi="Times New Roman" w:hint="eastAsia"/>
          <w:sz w:val="24"/>
          <w:szCs w:val="24"/>
        </w:rPr>
        <w:t xml:space="preserve">highest </w:t>
      </w:r>
      <w:proofErr w:type="spellStart"/>
      <w:r>
        <w:rPr>
          <w:rFonts w:ascii="Times New Roman" w:hAnsi="Times New Roman" w:hint="eastAsia"/>
          <w:sz w:val="24"/>
          <w:szCs w:val="24"/>
        </w:rPr>
        <w:t>rutin</w:t>
      </w:r>
      <w:proofErr w:type="spellEnd"/>
      <w:r>
        <w:rPr>
          <w:rFonts w:ascii="Times New Roman" w:hAnsi="Times New Roman" w:hint="eastAsia"/>
          <w:sz w:val="24"/>
          <w:szCs w:val="24"/>
        </w:rPr>
        <w:t xml:space="preserve"> </w:t>
      </w:r>
      <w:r>
        <w:rPr>
          <w:rFonts w:ascii="Times New Roman" w:hAnsi="Times New Roman"/>
          <w:sz w:val="24"/>
          <w:szCs w:val="24"/>
        </w:rPr>
        <w:t xml:space="preserve">content compared with </w:t>
      </w:r>
      <w:r>
        <w:rPr>
          <w:rFonts w:ascii="Times New Roman" w:hAnsi="Times New Roman" w:hint="eastAsia"/>
          <w:sz w:val="24"/>
          <w:szCs w:val="24"/>
        </w:rPr>
        <w:t xml:space="preserve">other </w:t>
      </w:r>
      <w:proofErr w:type="spellStart"/>
      <w:r>
        <w:rPr>
          <w:rFonts w:ascii="Times New Roman" w:hAnsi="Times New Roman" w:hint="eastAsia"/>
          <w:sz w:val="24"/>
          <w:szCs w:val="24"/>
        </w:rPr>
        <w:t>flavonols</w:t>
      </w:r>
      <w:proofErr w:type="spellEnd"/>
      <w:r w:rsidR="000E71AA">
        <w:rPr>
          <w:rFonts w:ascii="Times New Roman" w:hAnsi="Times New Roman"/>
          <w:sz w:val="24"/>
          <w:szCs w:val="24"/>
        </w:rPr>
        <w:t>, which</w:t>
      </w:r>
      <w:r>
        <w:rPr>
          <w:rFonts w:ascii="Times New Roman" w:hAnsi="Times New Roman"/>
          <w:sz w:val="24"/>
          <w:szCs w:val="24"/>
        </w:rPr>
        <w:t xml:space="preserve"> suggests that </w:t>
      </w:r>
      <w:r w:rsidRPr="00943499">
        <w:rPr>
          <w:rFonts w:ascii="Times New Roman" w:hAnsi="Times New Roman"/>
          <w:i/>
          <w:sz w:val="24"/>
          <w:szCs w:val="24"/>
        </w:rPr>
        <w:t>CHI</w:t>
      </w:r>
      <w:r>
        <w:rPr>
          <w:rFonts w:ascii="Times New Roman" w:hAnsi="Times New Roman"/>
          <w:sz w:val="24"/>
          <w:szCs w:val="24"/>
        </w:rPr>
        <w:t xml:space="preserve"> overexpression provides more than enough substrate for one enzyme to fully utilize.</w:t>
      </w:r>
      <w:r>
        <w:rPr>
          <w:rFonts w:ascii="Times New Roman" w:hAnsi="Times New Roman" w:hint="eastAsia"/>
          <w:sz w:val="24"/>
          <w:szCs w:val="24"/>
        </w:rPr>
        <w:t xml:space="preserve"> </w:t>
      </w:r>
      <w:r>
        <w:rPr>
          <w:rFonts w:ascii="Times New Roman" w:hAnsi="Times New Roman"/>
          <w:sz w:val="24"/>
          <w:szCs w:val="24"/>
        </w:rPr>
        <w:t xml:space="preserve">One </w:t>
      </w:r>
      <w:r>
        <w:rPr>
          <w:rFonts w:ascii="Times New Roman" w:hAnsi="Times New Roman" w:hint="eastAsia"/>
          <w:sz w:val="24"/>
          <w:szCs w:val="24"/>
        </w:rPr>
        <w:t xml:space="preserve">of </w:t>
      </w:r>
      <w:r>
        <w:rPr>
          <w:rFonts w:ascii="Times New Roman" w:hAnsi="Times New Roman"/>
          <w:sz w:val="24"/>
          <w:szCs w:val="24"/>
        </w:rPr>
        <w:t xml:space="preserve">the </w:t>
      </w:r>
      <w:r>
        <w:rPr>
          <w:rFonts w:ascii="Times New Roman" w:hAnsi="Times New Roman" w:hint="eastAsia"/>
          <w:sz w:val="24"/>
          <w:szCs w:val="24"/>
        </w:rPr>
        <w:t xml:space="preserve">main </w:t>
      </w:r>
      <w:r>
        <w:rPr>
          <w:rFonts w:ascii="Times New Roman" w:hAnsi="Times New Roman"/>
          <w:sz w:val="24"/>
          <w:szCs w:val="24"/>
        </w:rPr>
        <w:t>anthocyanin</w:t>
      </w:r>
      <w:r>
        <w:rPr>
          <w:rFonts w:ascii="Times New Roman" w:hAnsi="Times New Roman" w:hint="eastAsia"/>
          <w:sz w:val="24"/>
          <w:szCs w:val="24"/>
        </w:rPr>
        <w:t xml:space="preserve">s </w:t>
      </w:r>
      <w:r>
        <w:rPr>
          <w:rFonts w:ascii="Times New Roman" w:hAnsi="Times New Roman"/>
          <w:sz w:val="24"/>
          <w:szCs w:val="24"/>
        </w:rPr>
        <w:t xml:space="preserve">in the </w:t>
      </w:r>
      <w:r w:rsidRPr="00943499">
        <w:rPr>
          <w:rFonts w:ascii="Times New Roman" w:hAnsi="Times New Roman"/>
          <w:i/>
          <w:sz w:val="24"/>
          <w:szCs w:val="24"/>
        </w:rPr>
        <w:t>DR</w:t>
      </w:r>
      <w:r>
        <w:rPr>
          <w:rFonts w:ascii="Times New Roman" w:hAnsi="Times New Roman" w:hint="eastAsia"/>
          <w:sz w:val="24"/>
          <w:szCs w:val="24"/>
        </w:rPr>
        <w:t xml:space="preserve"> lines is a </w:t>
      </w:r>
      <w:proofErr w:type="spellStart"/>
      <w:r>
        <w:rPr>
          <w:rFonts w:ascii="Times New Roman" w:hAnsi="Times New Roman" w:hint="eastAsia"/>
          <w:sz w:val="24"/>
          <w:szCs w:val="24"/>
        </w:rPr>
        <w:t>delphin</w:t>
      </w:r>
      <w:r w:rsidR="00925974">
        <w:rPr>
          <w:rFonts w:ascii="Times New Roman" w:hAnsi="Times New Roman"/>
          <w:sz w:val="24"/>
          <w:szCs w:val="24"/>
        </w:rPr>
        <w:t>i</w:t>
      </w:r>
      <w:r>
        <w:rPr>
          <w:rFonts w:ascii="Times New Roman" w:hAnsi="Times New Roman" w:hint="eastAsia"/>
          <w:sz w:val="24"/>
          <w:szCs w:val="24"/>
        </w:rPr>
        <w:t>din</w:t>
      </w:r>
      <w:proofErr w:type="spellEnd"/>
      <w:r>
        <w:rPr>
          <w:rFonts w:ascii="Times New Roman" w:hAnsi="Times New Roman" w:hint="eastAsia"/>
          <w:sz w:val="24"/>
          <w:szCs w:val="24"/>
        </w:rPr>
        <w:t xml:space="preserve"> type of which</w:t>
      </w:r>
      <w:r>
        <w:rPr>
          <w:rFonts w:ascii="Times New Roman" w:hAnsi="Times New Roman"/>
          <w:sz w:val="24"/>
          <w:szCs w:val="24"/>
        </w:rPr>
        <w:t xml:space="preserve"> the</w:t>
      </w:r>
      <w:r>
        <w:rPr>
          <w:rFonts w:ascii="Times New Roman" w:hAnsi="Times New Roman" w:hint="eastAsia"/>
          <w:sz w:val="24"/>
          <w:szCs w:val="24"/>
        </w:rPr>
        <w:t xml:space="preserve"> </w:t>
      </w:r>
      <w:r>
        <w:rPr>
          <w:rFonts w:ascii="Times New Roman" w:hAnsi="Times New Roman"/>
          <w:sz w:val="24"/>
          <w:szCs w:val="24"/>
        </w:rPr>
        <w:t>precursor</w:t>
      </w:r>
      <w:r>
        <w:rPr>
          <w:rFonts w:ascii="Times New Roman" w:hAnsi="Times New Roman" w:hint="eastAsia"/>
          <w:sz w:val="24"/>
          <w:szCs w:val="24"/>
        </w:rPr>
        <w:t xml:space="preserve"> is </w:t>
      </w:r>
      <w:proofErr w:type="spellStart"/>
      <w:r>
        <w:rPr>
          <w:rFonts w:ascii="Times New Roman" w:hAnsi="Times New Roman" w:hint="eastAsia"/>
          <w:sz w:val="24"/>
          <w:szCs w:val="24"/>
        </w:rPr>
        <w:t>dihydromyricetin</w:t>
      </w:r>
      <w:proofErr w:type="spellEnd"/>
      <w:r>
        <w:rPr>
          <w:rFonts w:ascii="Times New Roman" w:hAnsi="Times New Roman" w:hint="eastAsia"/>
          <w:sz w:val="24"/>
          <w:szCs w:val="24"/>
        </w:rPr>
        <w:t xml:space="preserve"> </w:t>
      </w:r>
      <w:r>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7F7C47">
        <w:rPr>
          <w:rFonts w:ascii="Times New Roman" w:hAnsi="Times New Roman"/>
          <w:sz w:val="24"/>
          <w:szCs w:val="24"/>
        </w:rPr>
        <w:instrText xml:space="preserve"> ADDIN EN.CITE </w:instrText>
      </w:r>
      <w:r w:rsidR="007F7C47">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7F7C47">
        <w:rPr>
          <w:rFonts w:ascii="Times New Roman" w:hAnsi="Times New Roman"/>
          <w:sz w:val="24"/>
          <w:szCs w:val="24"/>
        </w:rPr>
        <w:instrText xml:space="preserve"> ADDIN EN.CITE.DATA </w:instrText>
      </w:r>
      <w:r w:rsidR="007F7C47">
        <w:rPr>
          <w:rFonts w:ascii="Times New Roman" w:hAnsi="Times New Roman"/>
          <w:sz w:val="24"/>
          <w:szCs w:val="24"/>
        </w:rPr>
      </w:r>
      <w:r w:rsidR="007F7C47">
        <w:rPr>
          <w:rFonts w:ascii="Times New Roman" w:hAnsi="Times New Roman"/>
          <w:sz w:val="24"/>
          <w:szCs w:val="24"/>
        </w:rPr>
        <w:fldChar w:fldCharType="end"/>
      </w:r>
      <w:r>
        <w:rPr>
          <w:rFonts w:ascii="Times New Roman" w:hAnsi="Times New Roman"/>
          <w:sz w:val="24"/>
          <w:szCs w:val="24"/>
        </w:rPr>
      </w:r>
      <w:r>
        <w:rPr>
          <w:rFonts w:ascii="Times New Roman" w:hAnsi="Times New Roman"/>
          <w:sz w:val="24"/>
          <w:szCs w:val="24"/>
        </w:rPr>
        <w:fldChar w:fldCharType="separate"/>
      </w:r>
      <w:r w:rsidR="007F7C47">
        <w:rPr>
          <w:rFonts w:ascii="Times New Roman" w:hAnsi="Times New Roman"/>
          <w:noProof/>
          <w:sz w:val="24"/>
          <w:szCs w:val="24"/>
        </w:rPr>
        <w:t>(</w:t>
      </w:r>
      <w:hyperlink w:anchor="_ENREF_2" w:tooltip="Butelli, 2008 #122" w:history="1">
        <w:r w:rsidR="008463C2">
          <w:rPr>
            <w:rFonts w:ascii="Times New Roman" w:hAnsi="Times New Roman"/>
            <w:noProof/>
            <w:sz w:val="24"/>
            <w:szCs w:val="24"/>
          </w:rPr>
          <w:t>Butelli et al. 2008</w:t>
        </w:r>
      </w:hyperlink>
      <w:r w:rsidR="007F7C47">
        <w:rPr>
          <w:rFonts w:ascii="Times New Roman" w:hAnsi="Times New Roman"/>
          <w:noProof/>
          <w:sz w:val="24"/>
          <w:szCs w:val="24"/>
        </w:rPr>
        <w:t>)</w:t>
      </w:r>
      <w:r>
        <w:rPr>
          <w:rFonts w:ascii="Times New Roman" w:hAnsi="Times New Roman"/>
          <w:sz w:val="24"/>
          <w:szCs w:val="24"/>
        </w:rPr>
        <w:fldChar w:fldCharType="end"/>
      </w:r>
      <w:r>
        <w:rPr>
          <w:rFonts w:ascii="Times New Roman" w:hAnsi="Times New Roman" w:hint="eastAsia"/>
          <w:sz w:val="24"/>
          <w:szCs w:val="24"/>
        </w:rPr>
        <w:t xml:space="preserve">. </w:t>
      </w:r>
      <w:proofErr w:type="spellStart"/>
      <w:r>
        <w:rPr>
          <w:rFonts w:ascii="Times New Roman" w:hAnsi="Times New Roman" w:hint="eastAsia"/>
          <w:sz w:val="24"/>
          <w:szCs w:val="24"/>
        </w:rPr>
        <w:t>Bovy</w:t>
      </w:r>
      <w:proofErr w:type="spellEnd"/>
      <w:r>
        <w:rPr>
          <w:rFonts w:ascii="Times New Roman" w:hAnsi="Times New Roman" w:hint="eastAsia"/>
          <w:sz w:val="24"/>
          <w:szCs w:val="24"/>
        </w:rPr>
        <w:t xml:space="preserve"> </w:t>
      </w:r>
      <w:r>
        <w:rPr>
          <w:rFonts w:ascii="Times New Roman" w:hAnsi="Times New Roman"/>
          <w:sz w:val="24"/>
          <w:szCs w:val="24"/>
        </w:rPr>
        <w:t xml:space="preserve">et al. </w:t>
      </w:r>
      <w:r>
        <w:rPr>
          <w:rFonts w:ascii="Times New Roman" w:hAnsi="Times New Roman" w:hint="eastAsia"/>
          <w:sz w:val="24"/>
          <w:szCs w:val="24"/>
        </w:rPr>
        <w:t xml:space="preserve">(2002) </w:t>
      </w:r>
      <w:r>
        <w:rPr>
          <w:rFonts w:ascii="Times New Roman" w:hAnsi="Times New Roman"/>
          <w:sz w:val="24"/>
          <w:szCs w:val="24"/>
        </w:rPr>
        <w:t>reported</w:t>
      </w:r>
      <w:r>
        <w:rPr>
          <w:rFonts w:ascii="Times New Roman" w:hAnsi="Times New Roman" w:hint="eastAsia"/>
          <w:sz w:val="24"/>
          <w:szCs w:val="24"/>
        </w:rPr>
        <w:t xml:space="preserve"> that i</w:t>
      </w:r>
      <w:r w:rsidRPr="00FA1185">
        <w:rPr>
          <w:rFonts w:ascii="Times New Roman" w:hAnsi="Times New Roman"/>
          <w:sz w:val="24"/>
          <w:szCs w:val="24"/>
        </w:rPr>
        <w:t xml:space="preserve">n </w:t>
      </w:r>
      <w:proofErr w:type="spellStart"/>
      <w:r w:rsidRPr="007E42BA">
        <w:rPr>
          <w:rFonts w:ascii="Times New Roman" w:hAnsi="Times New Roman"/>
          <w:i/>
          <w:sz w:val="24"/>
          <w:szCs w:val="24"/>
        </w:rPr>
        <w:t>Solanaceous</w:t>
      </w:r>
      <w:proofErr w:type="spellEnd"/>
      <w:r w:rsidRPr="00FA1185">
        <w:rPr>
          <w:rFonts w:ascii="Times New Roman" w:hAnsi="Times New Roman" w:hint="eastAsia"/>
          <w:sz w:val="24"/>
          <w:szCs w:val="24"/>
        </w:rPr>
        <w:t xml:space="preserve"> </w:t>
      </w:r>
      <w:r>
        <w:rPr>
          <w:rFonts w:ascii="Times New Roman" w:hAnsi="Times New Roman"/>
          <w:sz w:val="24"/>
          <w:szCs w:val="24"/>
        </w:rPr>
        <w:t>specie</w:t>
      </w:r>
      <w:r>
        <w:rPr>
          <w:rFonts w:ascii="Times New Roman" w:hAnsi="Times New Roman" w:hint="eastAsia"/>
          <w:sz w:val="24"/>
          <w:szCs w:val="24"/>
        </w:rPr>
        <w:t xml:space="preserve">s, </w:t>
      </w:r>
      <w:r w:rsidRPr="00943499">
        <w:rPr>
          <w:rFonts w:ascii="Times New Roman" w:hAnsi="Times New Roman"/>
          <w:i/>
          <w:sz w:val="24"/>
          <w:szCs w:val="24"/>
        </w:rPr>
        <w:t xml:space="preserve">DFR </w:t>
      </w:r>
      <w:r>
        <w:rPr>
          <w:rFonts w:ascii="Times New Roman" w:hAnsi="Times New Roman" w:hint="eastAsia"/>
          <w:sz w:val="24"/>
          <w:szCs w:val="24"/>
        </w:rPr>
        <w:t xml:space="preserve">prefers </w:t>
      </w:r>
      <w:proofErr w:type="spellStart"/>
      <w:r w:rsidRPr="00FA1185">
        <w:rPr>
          <w:rFonts w:ascii="Times New Roman" w:hAnsi="Times New Roman"/>
          <w:sz w:val="24"/>
          <w:szCs w:val="24"/>
        </w:rPr>
        <w:t>dihydromyricetin</w:t>
      </w:r>
      <w:proofErr w:type="spellEnd"/>
      <w:r w:rsidRPr="00FA1185">
        <w:rPr>
          <w:rFonts w:ascii="Times New Roman" w:hAnsi="Times New Roman" w:hint="eastAsia"/>
          <w:sz w:val="24"/>
          <w:szCs w:val="24"/>
        </w:rPr>
        <w:t xml:space="preserve"> </w:t>
      </w:r>
      <w:r w:rsidRPr="00FA1185">
        <w:rPr>
          <w:rFonts w:ascii="Times New Roman" w:hAnsi="Times New Roman"/>
          <w:sz w:val="24"/>
          <w:szCs w:val="24"/>
        </w:rPr>
        <w:t>and will not</w:t>
      </w:r>
      <w:r>
        <w:rPr>
          <w:rFonts w:ascii="Times New Roman" w:hAnsi="Times New Roman" w:hint="eastAsia"/>
          <w:sz w:val="24"/>
          <w:szCs w:val="24"/>
        </w:rPr>
        <w:t xml:space="preserve"> utilize </w:t>
      </w:r>
      <w:proofErr w:type="spellStart"/>
      <w:r w:rsidRPr="00FA1185">
        <w:rPr>
          <w:rFonts w:ascii="Times New Roman" w:hAnsi="Times New Roman"/>
          <w:sz w:val="24"/>
          <w:szCs w:val="24"/>
        </w:rPr>
        <w:t>dihydrokaempferol</w:t>
      </w:r>
      <w:proofErr w:type="spellEnd"/>
      <w:r w:rsidRPr="00FA1185">
        <w:rPr>
          <w:rFonts w:ascii="Times New Roman" w:hAnsi="Times New Roman"/>
          <w:sz w:val="24"/>
          <w:szCs w:val="24"/>
        </w:rPr>
        <w:t xml:space="preserve"> as a substrate</w:t>
      </w:r>
      <w:r>
        <w:rPr>
          <w:rFonts w:ascii="Times New Roman" w:hAnsi="Times New Roman" w:hint="eastAsia"/>
          <w:sz w:val="24"/>
          <w:szCs w:val="24"/>
        </w:rPr>
        <w:t xml:space="preserve">. </w:t>
      </w:r>
      <w:proofErr w:type="spellStart"/>
      <w:r>
        <w:rPr>
          <w:rFonts w:ascii="Times New Roman" w:hAnsi="Times New Roman"/>
          <w:sz w:val="24"/>
          <w:szCs w:val="24"/>
        </w:rPr>
        <w:t>D</w:t>
      </w:r>
      <w:r>
        <w:rPr>
          <w:rFonts w:ascii="Times New Roman" w:hAnsi="Times New Roman" w:hint="eastAsia"/>
          <w:sz w:val="24"/>
          <w:szCs w:val="24"/>
        </w:rPr>
        <w:t>ihydromyricetin</w:t>
      </w:r>
      <w:proofErr w:type="spellEnd"/>
      <w:r>
        <w:rPr>
          <w:rFonts w:ascii="Times New Roman" w:hAnsi="Times New Roman" w:hint="eastAsia"/>
          <w:sz w:val="24"/>
          <w:szCs w:val="24"/>
        </w:rPr>
        <w:t xml:space="preserve"> is the precursor </w:t>
      </w:r>
      <w:r>
        <w:rPr>
          <w:rFonts w:ascii="Times New Roman" w:hAnsi="Times New Roman"/>
          <w:sz w:val="24"/>
          <w:szCs w:val="24"/>
        </w:rPr>
        <w:t xml:space="preserve">to the </w:t>
      </w:r>
      <w:proofErr w:type="spellStart"/>
      <w:r>
        <w:rPr>
          <w:rFonts w:ascii="Times New Roman" w:hAnsi="Times New Roman" w:hint="eastAsia"/>
          <w:sz w:val="24"/>
          <w:szCs w:val="24"/>
        </w:rPr>
        <w:t>delphididin</w:t>
      </w:r>
      <w:proofErr w:type="spellEnd"/>
      <w:r>
        <w:rPr>
          <w:rFonts w:ascii="Times New Roman" w:hAnsi="Times New Roman"/>
          <w:sz w:val="24"/>
          <w:szCs w:val="24"/>
        </w:rPr>
        <w:t>-</w:t>
      </w:r>
      <w:r>
        <w:rPr>
          <w:rFonts w:ascii="Times New Roman" w:hAnsi="Times New Roman" w:hint="eastAsia"/>
          <w:sz w:val="24"/>
          <w:szCs w:val="24"/>
        </w:rPr>
        <w:t xml:space="preserve">type </w:t>
      </w:r>
      <w:r>
        <w:rPr>
          <w:rFonts w:ascii="Times New Roman" w:hAnsi="Times New Roman"/>
          <w:sz w:val="24"/>
          <w:szCs w:val="24"/>
        </w:rPr>
        <w:t>anthocyanins located</w:t>
      </w:r>
      <w:r>
        <w:rPr>
          <w:rFonts w:ascii="Times New Roman" w:hAnsi="Times New Roman" w:hint="eastAsia"/>
          <w:sz w:val="24"/>
          <w:szCs w:val="24"/>
        </w:rPr>
        <w:t xml:space="preserve"> </w:t>
      </w:r>
      <w:r>
        <w:rPr>
          <w:rFonts w:ascii="Times New Roman" w:hAnsi="Times New Roman"/>
          <w:sz w:val="24"/>
          <w:szCs w:val="24"/>
        </w:rPr>
        <w:t xml:space="preserve">far upstream along the flavonoid pathway and utilizes </w:t>
      </w:r>
      <w:r w:rsidRPr="00943499">
        <w:rPr>
          <w:rFonts w:ascii="Times New Roman" w:hAnsi="Times New Roman"/>
          <w:i/>
          <w:sz w:val="24"/>
          <w:szCs w:val="24"/>
        </w:rPr>
        <w:t xml:space="preserve">DFR </w:t>
      </w:r>
      <w:r>
        <w:rPr>
          <w:rFonts w:ascii="Times New Roman" w:hAnsi="Times New Roman"/>
          <w:sz w:val="24"/>
          <w:szCs w:val="24"/>
        </w:rPr>
        <w:t xml:space="preserve">to move in that direction.  This indicates that, while F3’5’H activity drastically increases anthocyanin production by providing ample substrate, its activity is not so high that all </w:t>
      </w:r>
      <w:proofErr w:type="spellStart"/>
      <w:r>
        <w:rPr>
          <w:rFonts w:ascii="Times New Roman" w:hAnsi="Times New Roman"/>
          <w:sz w:val="24"/>
          <w:szCs w:val="24"/>
        </w:rPr>
        <w:t>dihydrokampferol</w:t>
      </w:r>
      <w:proofErr w:type="spellEnd"/>
      <w:r>
        <w:rPr>
          <w:rFonts w:ascii="Times New Roman" w:hAnsi="Times New Roman"/>
          <w:sz w:val="24"/>
          <w:szCs w:val="24"/>
        </w:rPr>
        <w:t xml:space="preserve"> is converted to </w:t>
      </w:r>
      <w:proofErr w:type="spellStart"/>
      <w:r>
        <w:rPr>
          <w:rFonts w:ascii="Times New Roman" w:hAnsi="Times New Roman"/>
          <w:sz w:val="24"/>
          <w:szCs w:val="24"/>
        </w:rPr>
        <w:t>dihydromyricetin</w:t>
      </w:r>
      <w:proofErr w:type="spellEnd"/>
      <w:r>
        <w:rPr>
          <w:rFonts w:ascii="Times New Roman" w:hAnsi="Times New Roman"/>
          <w:sz w:val="24"/>
          <w:szCs w:val="24"/>
        </w:rPr>
        <w:t xml:space="preserve">.  </w:t>
      </w:r>
      <w:r w:rsidR="000E71AA">
        <w:rPr>
          <w:rFonts w:ascii="Times New Roman" w:hAnsi="Times New Roman"/>
          <w:sz w:val="24"/>
          <w:szCs w:val="24"/>
        </w:rPr>
        <w:t>Thus</w:t>
      </w:r>
      <w:r>
        <w:rPr>
          <w:rFonts w:ascii="Times New Roman" w:hAnsi="Times New Roman"/>
          <w:sz w:val="24"/>
          <w:szCs w:val="24"/>
        </w:rPr>
        <w:t xml:space="preserve">, there is still enough substrate available to be converted to </w:t>
      </w:r>
      <w:proofErr w:type="spellStart"/>
      <w:r>
        <w:rPr>
          <w:rFonts w:ascii="Times New Roman" w:hAnsi="Times New Roman"/>
          <w:sz w:val="24"/>
          <w:szCs w:val="24"/>
        </w:rPr>
        <w:t>dihydroquercetin</w:t>
      </w:r>
      <w:proofErr w:type="spellEnd"/>
      <w:r>
        <w:rPr>
          <w:rFonts w:ascii="Times New Roman" w:hAnsi="Times New Roman"/>
          <w:sz w:val="24"/>
          <w:szCs w:val="24"/>
        </w:rPr>
        <w:t xml:space="preserve"> and eventually </w:t>
      </w:r>
      <w:proofErr w:type="spellStart"/>
      <w:r>
        <w:rPr>
          <w:rFonts w:ascii="Times New Roman" w:hAnsi="Times New Roman"/>
          <w:sz w:val="24"/>
          <w:szCs w:val="24"/>
        </w:rPr>
        <w:t>rutin</w:t>
      </w:r>
      <w:proofErr w:type="spellEnd"/>
      <w:r w:rsidR="000E71AA">
        <w:rPr>
          <w:rFonts w:ascii="Times New Roman" w:hAnsi="Times New Roman"/>
          <w:sz w:val="24"/>
          <w:szCs w:val="24"/>
        </w:rPr>
        <w:t>, which s</w:t>
      </w:r>
      <w:r>
        <w:rPr>
          <w:rFonts w:ascii="Times New Roman" w:hAnsi="Times New Roman"/>
          <w:sz w:val="24"/>
          <w:szCs w:val="24"/>
        </w:rPr>
        <w:t xml:space="preserve">uggests that </w:t>
      </w:r>
      <w:r w:rsidRPr="00943499">
        <w:rPr>
          <w:rFonts w:ascii="Times New Roman" w:hAnsi="Times New Roman"/>
          <w:i/>
          <w:sz w:val="24"/>
          <w:szCs w:val="24"/>
        </w:rPr>
        <w:t xml:space="preserve">CHI </w:t>
      </w:r>
      <w:r>
        <w:rPr>
          <w:rFonts w:ascii="Times New Roman" w:hAnsi="Times New Roman"/>
          <w:sz w:val="24"/>
          <w:szCs w:val="24"/>
        </w:rPr>
        <w:t xml:space="preserve">overexpression provides ample substrate for significant increases in both flavonoid and anthocyanin production.   </w:t>
      </w:r>
      <w:r w:rsidR="00CC0345">
        <w:rPr>
          <w:rFonts w:ascii="Times New Roman" w:hAnsi="Times New Roman" w:hint="eastAsia"/>
          <w:sz w:val="24"/>
          <w:szCs w:val="24"/>
        </w:rPr>
        <w:t xml:space="preserve">We used </w:t>
      </w:r>
      <w:r w:rsidR="00B26DA3">
        <w:rPr>
          <w:rFonts w:ascii="Times New Roman" w:hAnsi="Times New Roman"/>
          <w:sz w:val="24"/>
          <w:szCs w:val="24"/>
        </w:rPr>
        <w:t xml:space="preserve">an </w:t>
      </w:r>
      <w:r w:rsidR="00CC0345">
        <w:rPr>
          <w:rFonts w:ascii="Times New Roman" w:hAnsi="Times New Roman" w:hint="eastAsia"/>
          <w:sz w:val="24"/>
          <w:szCs w:val="24"/>
        </w:rPr>
        <w:t xml:space="preserve">ethanol/methanol solution </w:t>
      </w:r>
      <w:r w:rsidR="00B26DA3">
        <w:rPr>
          <w:rFonts w:ascii="Times New Roman" w:hAnsi="Times New Roman"/>
          <w:sz w:val="24"/>
          <w:szCs w:val="24"/>
        </w:rPr>
        <w:t xml:space="preserve">to measure </w:t>
      </w:r>
      <w:r w:rsidR="00CC0345">
        <w:rPr>
          <w:rFonts w:ascii="Times New Roman" w:hAnsi="Times New Roman" w:hint="eastAsia"/>
          <w:sz w:val="24"/>
          <w:szCs w:val="24"/>
        </w:rPr>
        <w:t xml:space="preserve">antioxidant activity. </w:t>
      </w:r>
      <w:r w:rsidR="009329BA">
        <w:rPr>
          <w:rFonts w:ascii="Times New Roman" w:hAnsi="Times New Roman" w:hint="eastAsia"/>
          <w:sz w:val="24"/>
          <w:szCs w:val="24"/>
        </w:rPr>
        <w:t xml:space="preserve">The water extraction </w:t>
      </w:r>
      <w:r w:rsidR="009329BA">
        <w:rPr>
          <w:rFonts w:ascii="Times New Roman" w:hAnsi="Times New Roman"/>
          <w:sz w:val="24"/>
          <w:szCs w:val="24"/>
        </w:rPr>
        <w:t xml:space="preserve">property </w:t>
      </w:r>
      <w:r w:rsidR="009329BA">
        <w:rPr>
          <w:rFonts w:ascii="Times New Roman" w:hAnsi="Times New Roman" w:hint="eastAsia"/>
          <w:sz w:val="24"/>
          <w:szCs w:val="24"/>
        </w:rPr>
        <w:t>of flavonoid</w:t>
      </w:r>
      <w:r w:rsidR="009329BA">
        <w:rPr>
          <w:rFonts w:ascii="Times New Roman" w:hAnsi="Times New Roman"/>
          <w:sz w:val="24"/>
          <w:szCs w:val="24"/>
        </w:rPr>
        <w:t>s</w:t>
      </w:r>
      <w:r w:rsidR="009329BA">
        <w:rPr>
          <w:rFonts w:ascii="Times New Roman" w:hAnsi="Times New Roman" w:hint="eastAsia"/>
          <w:sz w:val="24"/>
          <w:szCs w:val="24"/>
        </w:rPr>
        <w:t xml:space="preserve"> </w:t>
      </w:r>
      <w:r w:rsidR="009329BA">
        <w:rPr>
          <w:rFonts w:ascii="Times New Roman" w:hAnsi="Times New Roman"/>
          <w:sz w:val="24"/>
          <w:szCs w:val="24"/>
        </w:rPr>
        <w:t xml:space="preserve">poorly </w:t>
      </w:r>
      <w:r w:rsidR="009329BA">
        <w:rPr>
          <w:rFonts w:ascii="Times New Roman" w:hAnsi="Times New Roman" w:hint="eastAsia"/>
          <w:sz w:val="24"/>
          <w:szCs w:val="24"/>
        </w:rPr>
        <w:t>reflect</w:t>
      </w:r>
      <w:r w:rsidR="009329BA">
        <w:rPr>
          <w:rFonts w:ascii="Times New Roman" w:hAnsi="Times New Roman"/>
          <w:sz w:val="24"/>
          <w:szCs w:val="24"/>
        </w:rPr>
        <w:t>s</w:t>
      </w:r>
      <w:r w:rsidR="009329BA">
        <w:rPr>
          <w:rFonts w:ascii="Times New Roman" w:hAnsi="Times New Roman" w:hint="eastAsia"/>
          <w:sz w:val="24"/>
          <w:szCs w:val="24"/>
        </w:rPr>
        <w:t xml:space="preserve"> the effect of </w:t>
      </w:r>
      <w:proofErr w:type="spellStart"/>
      <w:r w:rsidR="009329BA">
        <w:rPr>
          <w:rFonts w:ascii="Times New Roman" w:hAnsi="Times New Roman" w:hint="eastAsia"/>
          <w:sz w:val="24"/>
          <w:szCs w:val="24"/>
        </w:rPr>
        <w:t>rutin</w:t>
      </w:r>
      <w:proofErr w:type="spellEnd"/>
      <w:r w:rsidR="009329BA">
        <w:rPr>
          <w:rFonts w:ascii="Times New Roman" w:hAnsi="Times New Roman" w:hint="eastAsia"/>
          <w:sz w:val="24"/>
          <w:szCs w:val="24"/>
        </w:rPr>
        <w:t xml:space="preserve"> on antioxidant </w:t>
      </w:r>
      <w:r w:rsidR="009329BA">
        <w:rPr>
          <w:rFonts w:ascii="Times New Roman" w:hAnsi="Times New Roman"/>
          <w:sz w:val="24"/>
          <w:szCs w:val="24"/>
        </w:rPr>
        <w:t>activity</w:t>
      </w:r>
      <w:r w:rsidR="00121AF1">
        <w:rPr>
          <w:rFonts w:ascii="Times New Roman" w:hAnsi="Times New Roman" w:hint="eastAsia"/>
          <w:sz w:val="24"/>
          <w:szCs w:val="24"/>
        </w:rPr>
        <w:t xml:space="preserve"> </w:t>
      </w:r>
      <w:r w:rsidR="00FB3AE3">
        <w:rPr>
          <w:rFonts w:ascii="Times New Roman" w:hAnsi="Times New Roman"/>
          <w:sz w:val="24"/>
          <w:szCs w:val="24"/>
        </w:rPr>
        <w:t xml:space="preserve">because </w:t>
      </w:r>
      <w:proofErr w:type="spellStart"/>
      <w:r w:rsidR="00FB3AE3">
        <w:rPr>
          <w:rFonts w:ascii="Times New Roman" w:hAnsi="Times New Roman"/>
          <w:sz w:val="24"/>
          <w:szCs w:val="24"/>
        </w:rPr>
        <w:t>rutin</w:t>
      </w:r>
      <w:proofErr w:type="spellEnd"/>
      <w:r w:rsidR="00E477C9">
        <w:rPr>
          <w:rFonts w:ascii="Times New Roman" w:hAnsi="Times New Roman" w:hint="eastAsia"/>
          <w:sz w:val="24"/>
          <w:szCs w:val="24"/>
        </w:rPr>
        <w:t xml:space="preserve"> is </w:t>
      </w:r>
      <w:r w:rsidR="00B26DA3">
        <w:rPr>
          <w:rFonts w:ascii="Times New Roman" w:hAnsi="Times New Roman"/>
          <w:sz w:val="24"/>
          <w:szCs w:val="24"/>
        </w:rPr>
        <w:t>i</w:t>
      </w:r>
      <w:r w:rsidR="00E477C9">
        <w:rPr>
          <w:rFonts w:ascii="Times New Roman" w:hAnsi="Times New Roman" w:hint="eastAsia"/>
          <w:sz w:val="24"/>
          <w:szCs w:val="24"/>
        </w:rPr>
        <w:t xml:space="preserve">nsoluble in water. </w:t>
      </w:r>
      <w:r w:rsidR="00825F71">
        <w:rPr>
          <w:rFonts w:ascii="Times New Roman" w:hAnsi="Times New Roman"/>
          <w:sz w:val="24"/>
          <w:szCs w:val="24"/>
        </w:rPr>
        <w:t>The</w:t>
      </w:r>
      <w:r w:rsidR="00780882">
        <w:rPr>
          <w:rFonts w:ascii="Times New Roman" w:hAnsi="Times New Roman" w:hint="eastAsia"/>
          <w:sz w:val="24"/>
          <w:szCs w:val="24"/>
        </w:rPr>
        <w:t xml:space="preserve"> wild type</w:t>
      </w:r>
      <w:r w:rsidR="0066118F">
        <w:rPr>
          <w:rFonts w:ascii="Times New Roman" w:hAnsi="Times New Roman"/>
          <w:sz w:val="24"/>
          <w:szCs w:val="24"/>
        </w:rPr>
        <w:t>, and transgenic</w:t>
      </w:r>
      <w:r w:rsidR="000E71AA">
        <w:rPr>
          <w:rFonts w:ascii="Times New Roman" w:hAnsi="Times New Roman"/>
          <w:sz w:val="24"/>
          <w:szCs w:val="24"/>
        </w:rPr>
        <w:t xml:space="preserve"> </w:t>
      </w:r>
      <w:proofErr w:type="spellStart"/>
      <w:r w:rsidR="00780882">
        <w:rPr>
          <w:rFonts w:ascii="Times New Roman" w:hAnsi="Times New Roman" w:hint="eastAsia"/>
          <w:sz w:val="24"/>
          <w:szCs w:val="24"/>
        </w:rPr>
        <w:t>tomato</w:t>
      </w:r>
      <w:r w:rsidR="0066118F">
        <w:rPr>
          <w:rFonts w:ascii="Times New Roman" w:hAnsi="Times New Roman"/>
          <w:sz w:val="24"/>
          <w:szCs w:val="24"/>
        </w:rPr>
        <w:t>s</w:t>
      </w:r>
      <w:proofErr w:type="spellEnd"/>
      <w:r w:rsidR="00780882">
        <w:rPr>
          <w:rFonts w:ascii="Times New Roman" w:hAnsi="Times New Roman" w:hint="eastAsia"/>
          <w:sz w:val="24"/>
          <w:szCs w:val="24"/>
        </w:rPr>
        <w:t xml:space="preserve"> </w:t>
      </w:r>
      <w:r w:rsidR="0066118F">
        <w:rPr>
          <w:rFonts w:ascii="Times New Roman" w:hAnsi="Times New Roman"/>
          <w:sz w:val="24"/>
          <w:szCs w:val="24"/>
        </w:rPr>
        <w:t>are</w:t>
      </w:r>
      <w:r w:rsidR="0066118F">
        <w:rPr>
          <w:rFonts w:ascii="Times New Roman" w:hAnsi="Times New Roman" w:hint="eastAsia"/>
          <w:sz w:val="24"/>
          <w:szCs w:val="24"/>
        </w:rPr>
        <w:t xml:space="preserve"> </w:t>
      </w:r>
      <w:r w:rsidR="00780882">
        <w:rPr>
          <w:rFonts w:ascii="Times New Roman" w:hAnsi="Times New Roman" w:hint="eastAsia"/>
          <w:sz w:val="24"/>
          <w:szCs w:val="24"/>
        </w:rPr>
        <w:t xml:space="preserve">a good source of lycopene </w:t>
      </w:r>
      <w:r w:rsidR="00B26DA3">
        <w:rPr>
          <w:rFonts w:ascii="Times New Roman" w:hAnsi="Times New Roman"/>
          <w:sz w:val="24"/>
          <w:szCs w:val="24"/>
        </w:rPr>
        <w:t xml:space="preserve">and exhibit </w:t>
      </w:r>
      <w:r w:rsidR="00780882">
        <w:rPr>
          <w:rFonts w:ascii="Times New Roman" w:hAnsi="Times New Roman" w:hint="eastAsia"/>
          <w:sz w:val="24"/>
          <w:szCs w:val="24"/>
        </w:rPr>
        <w:t>strong antioxidant activity</w:t>
      </w:r>
      <w:r w:rsidR="007C1B4D">
        <w:rPr>
          <w:rFonts w:ascii="Times New Roman" w:hAnsi="Times New Roman" w:hint="eastAsia"/>
          <w:sz w:val="24"/>
          <w:szCs w:val="24"/>
        </w:rPr>
        <w:t xml:space="preserve"> </w:t>
      </w:r>
      <w:r w:rsidR="00714F0B">
        <w:rPr>
          <w:rFonts w:ascii="Times New Roman" w:hAnsi="Times New Roman"/>
          <w:sz w:val="24"/>
          <w:szCs w:val="24"/>
        </w:rPr>
        <w:fldChar w:fldCharType="begin">
          <w:fldData xml:space="preserve">PEVuZE5vdGU+PENpdGU+PEF1dGhvcj5PemthbjwvQXV0aG9yPjxZZWFyPjIwMTI8L1llYXI+PFJl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</w:fldData>
        </w:fldChar>
      </w:r>
      <w:r w:rsidR="007F7C47">
        <w:rPr>
          <w:rFonts w:ascii="Times New Roman" w:hAnsi="Times New Roman"/>
          <w:sz w:val="24"/>
          <w:szCs w:val="24"/>
        </w:rPr>
        <w:instrText xml:space="preserve"> ADDIN EN.CITE </w:instrText>
      </w:r>
      <w:r w:rsidR="007F7C47">
        <w:rPr>
          <w:rFonts w:ascii="Times New Roman" w:hAnsi="Times New Roman"/>
          <w:sz w:val="24"/>
          <w:szCs w:val="24"/>
        </w:rPr>
        <w:fldChar w:fldCharType="begin">
          <w:fldData xml:space="preserve">PEVuZE5vdGU+PENpdGU+PEF1dGhvcj5PemthbjwvQXV0aG9yPjxZZWFyPjIwMTI8L1llYXI+PFJl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</w:fldData>
        </w:fldChar>
      </w:r>
      <w:r w:rsidR="007F7C47">
        <w:rPr>
          <w:rFonts w:ascii="Times New Roman" w:hAnsi="Times New Roman"/>
          <w:sz w:val="24"/>
          <w:szCs w:val="24"/>
        </w:rPr>
        <w:instrText xml:space="preserve"> ADDIN EN.CITE.DATA </w:instrText>
      </w:r>
      <w:r w:rsidR="007F7C47">
        <w:rPr>
          <w:rFonts w:ascii="Times New Roman" w:hAnsi="Times New Roman"/>
          <w:sz w:val="24"/>
          <w:szCs w:val="24"/>
        </w:rPr>
      </w:r>
      <w:r w:rsidR="007F7C47">
        <w:rPr>
          <w:rFonts w:ascii="Times New Roman" w:hAnsi="Times New Roman"/>
          <w:sz w:val="24"/>
          <w:szCs w:val="24"/>
        </w:rPr>
        <w:fldChar w:fldCharType="end"/>
      </w:r>
      <w:r w:rsidR="00714F0B">
        <w:rPr>
          <w:rFonts w:ascii="Times New Roman" w:hAnsi="Times New Roman"/>
          <w:sz w:val="24"/>
          <w:szCs w:val="24"/>
        </w:rPr>
      </w:r>
      <w:r w:rsidR="00714F0B">
        <w:rPr>
          <w:rFonts w:ascii="Times New Roman" w:hAnsi="Times New Roman"/>
          <w:sz w:val="24"/>
          <w:szCs w:val="24"/>
        </w:rPr>
        <w:fldChar w:fldCharType="separate"/>
      </w:r>
      <w:r w:rsidR="007F7C47">
        <w:rPr>
          <w:rFonts w:ascii="Times New Roman" w:hAnsi="Times New Roman"/>
          <w:noProof/>
          <w:sz w:val="24"/>
          <w:szCs w:val="24"/>
        </w:rPr>
        <w:t>(</w:t>
      </w:r>
      <w:hyperlink w:anchor="_ENREF_21" w:tooltip="Ozkan, 2012 #349" w:history="1">
        <w:r w:rsidR="008463C2">
          <w:rPr>
            <w:rFonts w:ascii="Times New Roman" w:hAnsi="Times New Roman"/>
            <w:noProof/>
            <w:sz w:val="24"/>
            <w:szCs w:val="24"/>
          </w:rPr>
          <w:t>Ozkan et al. 2012</w:t>
        </w:r>
      </w:hyperlink>
      <w:r w:rsidR="007F7C47">
        <w:rPr>
          <w:rFonts w:ascii="Times New Roman" w:hAnsi="Times New Roman"/>
          <w:noProof/>
          <w:sz w:val="24"/>
          <w:szCs w:val="24"/>
        </w:rPr>
        <w:t>)</w:t>
      </w:r>
      <w:r w:rsidR="00714F0B">
        <w:rPr>
          <w:rFonts w:ascii="Times New Roman" w:hAnsi="Times New Roman"/>
          <w:sz w:val="24"/>
          <w:szCs w:val="24"/>
        </w:rPr>
        <w:fldChar w:fldCharType="end"/>
      </w:r>
      <w:r w:rsidR="00780882">
        <w:rPr>
          <w:rFonts w:ascii="Times New Roman" w:hAnsi="Times New Roman" w:hint="eastAsia"/>
          <w:sz w:val="24"/>
          <w:szCs w:val="24"/>
        </w:rPr>
        <w:t xml:space="preserve">. </w:t>
      </w:r>
      <w:r w:rsidR="00B26DA3">
        <w:rPr>
          <w:rFonts w:ascii="Times New Roman" w:hAnsi="Times New Roman"/>
          <w:sz w:val="24"/>
          <w:szCs w:val="24"/>
        </w:rPr>
        <w:t>L</w:t>
      </w:r>
      <w:r w:rsidR="00780882">
        <w:rPr>
          <w:rFonts w:ascii="Times New Roman" w:hAnsi="Times New Roman"/>
          <w:sz w:val="24"/>
          <w:szCs w:val="24"/>
        </w:rPr>
        <w:t>ycopene</w:t>
      </w:r>
      <w:r w:rsidR="00B26DA3">
        <w:rPr>
          <w:rFonts w:ascii="Times New Roman" w:hAnsi="Times New Roman"/>
          <w:sz w:val="24"/>
          <w:szCs w:val="24"/>
        </w:rPr>
        <w:t>,</w:t>
      </w:r>
      <w:r w:rsidR="00780882">
        <w:rPr>
          <w:rFonts w:ascii="Times New Roman" w:hAnsi="Times New Roman" w:hint="eastAsia"/>
          <w:sz w:val="24"/>
          <w:szCs w:val="24"/>
        </w:rPr>
        <w:t xml:space="preserve"> </w:t>
      </w:r>
      <w:r w:rsidR="007C1B4D">
        <w:rPr>
          <w:rFonts w:ascii="Times New Roman" w:hAnsi="Times New Roman" w:hint="eastAsia"/>
          <w:sz w:val="24"/>
          <w:szCs w:val="24"/>
        </w:rPr>
        <w:t xml:space="preserve">including </w:t>
      </w:r>
      <w:r w:rsidR="007C1B4D">
        <w:rPr>
          <w:rFonts w:ascii="Times New Roman" w:hAnsi="Times New Roman" w:cs="Times New Roman"/>
          <w:sz w:val="24"/>
          <w:szCs w:val="24"/>
        </w:rPr>
        <w:t>β</w:t>
      </w:r>
      <w:r w:rsidR="00780882">
        <w:rPr>
          <w:rFonts w:ascii="Times New Roman" w:hAnsi="Times New Roman" w:hint="eastAsia"/>
          <w:sz w:val="24"/>
          <w:szCs w:val="24"/>
        </w:rPr>
        <w:t>-</w:t>
      </w:r>
      <w:r w:rsidR="00780882">
        <w:rPr>
          <w:rFonts w:ascii="Times New Roman" w:hAnsi="Times New Roman"/>
          <w:sz w:val="24"/>
          <w:szCs w:val="24"/>
        </w:rPr>
        <w:t>carotenoid</w:t>
      </w:r>
      <w:r w:rsidR="00B26DA3">
        <w:rPr>
          <w:rFonts w:ascii="Times New Roman" w:hAnsi="Times New Roman"/>
          <w:sz w:val="24"/>
          <w:szCs w:val="24"/>
        </w:rPr>
        <w:t>,</w:t>
      </w:r>
      <w:r w:rsidR="00780882">
        <w:rPr>
          <w:rFonts w:ascii="Times New Roman" w:hAnsi="Times New Roman" w:hint="eastAsia"/>
          <w:sz w:val="24"/>
          <w:szCs w:val="24"/>
        </w:rPr>
        <w:t xml:space="preserve"> </w:t>
      </w:r>
      <w:r w:rsidR="007C1B4D">
        <w:rPr>
          <w:rFonts w:ascii="Times New Roman" w:hAnsi="Times New Roman" w:hint="eastAsia"/>
          <w:sz w:val="24"/>
          <w:szCs w:val="24"/>
        </w:rPr>
        <w:t>is hydrophobic</w:t>
      </w:r>
      <w:r w:rsidR="00B26DA3">
        <w:rPr>
          <w:rFonts w:ascii="Times New Roman" w:hAnsi="Times New Roman"/>
          <w:sz w:val="24"/>
          <w:szCs w:val="24"/>
        </w:rPr>
        <w:t>,</w:t>
      </w:r>
      <w:r w:rsidR="00501AB5">
        <w:rPr>
          <w:rFonts w:ascii="Times New Roman" w:hAnsi="Times New Roman" w:hint="eastAsia"/>
          <w:sz w:val="24"/>
          <w:szCs w:val="24"/>
        </w:rPr>
        <w:t xml:space="preserve"> unlike</w:t>
      </w:r>
      <w:r w:rsidR="008625CA">
        <w:rPr>
          <w:rFonts w:ascii="Times New Roman" w:hAnsi="Times New Roman" w:hint="eastAsia"/>
          <w:sz w:val="24"/>
          <w:szCs w:val="24"/>
        </w:rPr>
        <w:t xml:space="preserve"> most</w:t>
      </w:r>
      <w:r w:rsidR="00501AB5">
        <w:rPr>
          <w:rFonts w:ascii="Times New Roman" w:hAnsi="Times New Roman" w:hint="eastAsia"/>
          <w:sz w:val="24"/>
          <w:szCs w:val="24"/>
        </w:rPr>
        <w:t xml:space="preserve"> flavonoids</w:t>
      </w:r>
      <w:r w:rsidR="007C1B4D">
        <w:rPr>
          <w:rFonts w:ascii="Times New Roman" w:hAnsi="Times New Roman" w:hint="eastAsia"/>
          <w:sz w:val="24"/>
          <w:szCs w:val="24"/>
        </w:rPr>
        <w:t xml:space="preserve">. The lycopene </w:t>
      </w:r>
      <w:r w:rsidR="00B26DA3">
        <w:rPr>
          <w:rFonts w:ascii="Times New Roman" w:hAnsi="Times New Roman"/>
          <w:sz w:val="24"/>
          <w:szCs w:val="24"/>
        </w:rPr>
        <w:t xml:space="preserve">content in </w:t>
      </w:r>
      <w:r w:rsidR="007C1B4D">
        <w:rPr>
          <w:rFonts w:ascii="Times New Roman" w:hAnsi="Times New Roman" w:hint="eastAsia"/>
          <w:sz w:val="24"/>
          <w:szCs w:val="24"/>
        </w:rPr>
        <w:t xml:space="preserve">all wild and </w:t>
      </w:r>
      <w:r w:rsidR="007C1B4D">
        <w:rPr>
          <w:rFonts w:ascii="Times New Roman" w:hAnsi="Times New Roman"/>
          <w:sz w:val="24"/>
          <w:szCs w:val="24"/>
        </w:rPr>
        <w:t>transgenic</w:t>
      </w:r>
      <w:r w:rsidR="007C1B4D">
        <w:rPr>
          <w:rFonts w:ascii="Times New Roman" w:hAnsi="Times New Roman" w:hint="eastAsia"/>
          <w:sz w:val="24"/>
          <w:szCs w:val="24"/>
        </w:rPr>
        <w:t xml:space="preserve"> lines </w:t>
      </w:r>
      <w:r w:rsidR="00B26DA3">
        <w:rPr>
          <w:rFonts w:ascii="Times New Roman" w:hAnsi="Times New Roman"/>
          <w:sz w:val="24"/>
          <w:szCs w:val="24"/>
        </w:rPr>
        <w:t xml:space="preserve">exhibited </w:t>
      </w:r>
      <w:r w:rsidR="007C1B4D">
        <w:rPr>
          <w:rFonts w:ascii="Times New Roman" w:hAnsi="Times New Roman" w:hint="eastAsia"/>
          <w:sz w:val="24"/>
          <w:szCs w:val="24"/>
        </w:rPr>
        <w:t>no significant difference</w:t>
      </w:r>
      <w:r w:rsidR="00B26DA3">
        <w:rPr>
          <w:rFonts w:ascii="Times New Roman" w:hAnsi="Times New Roman"/>
          <w:sz w:val="24"/>
          <w:szCs w:val="24"/>
        </w:rPr>
        <w:t xml:space="preserve">s, implying </w:t>
      </w:r>
      <w:r w:rsidR="00714049">
        <w:rPr>
          <w:rFonts w:ascii="Times New Roman" w:hAnsi="Times New Roman" w:hint="eastAsia"/>
          <w:sz w:val="24"/>
          <w:szCs w:val="24"/>
        </w:rPr>
        <w:t xml:space="preserve">that intrinsic </w:t>
      </w:r>
      <w:r w:rsidR="00714049">
        <w:rPr>
          <w:rFonts w:ascii="Times New Roman" w:hAnsi="Times New Roman"/>
          <w:sz w:val="24"/>
          <w:szCs w:val="24"/>
        </w:rPr>
        <w:t>antioxidant</w:t>
      </w:r>
      <w:r w:rsidR="00714049">
        <w:rPr>
          <w:rFonts w:ascii="Times New Roman" w:hAnsi="Times New Roman" w:hint="eastAsia"/>
          <w:sz w:val="24"/>
          <w:szCs w:val="24"/>
        </w:rPr>
        <w:t xml:space="preserve"> activity </w:t>
      </w:r>
      <w:r w:rsidR="00B26DA3">
        <w:rPr>
          <w:rFonts w:ascii="Times New Roman" w:hAnsi="Times New Roman"/>
          <w:sz w:val="24"/>
          <w:szCs w:val="24"/>
        </w:rPr>
        <w:t xml:space="preserve">in </w:t>
      </w:r>
      <w:r w:rsidR="00714049">
        <w:rPr>
          <w:rFonts w:ascii="Times New Roman" w:hAnsi="Times New Roman" w:hint="eastAsia"/>
          <w:sz w:val="24"/>
          <w:szCs w:val="24"/>
        </w:rPr>
        <w:t>tomato</w:t>
      </w:r>
      <w:r w:rsidR="00B26DA3">
        <w:rPr>
          <w:rFonts w:ascii="Times New Roman" w:hAnsi="Times New Roman"/>
          <w:sz w:val="24"/>
          <w:szCs w:val="24"/>
        </w:rPr>
        <w:t>es</w:t>
      </w:r>
      <w:r w:rsidR="00714049">
        <w:rPr>
          <w:rFonts w:ascii="Times New Roman" w:hAnsi="Times New Roman" w:hint="eastAsia"/>
          <w:sz w:val="24"/>
          <w:szCs w:val="24"/>
        </w:rPr>
        <w:t xml:space="preserve"> </w:t>
      </w:r>
      <w:r w:rsidR="00B26DA3">
        <w:rPr>
          <w:rFonts w:ascii="Times New Roman" w:hAnsi="Times New Roman"/>
          <w:sz w:val="24"/>
          <w:szCs w:val="24"/>
        </w:rPr>
        <w:t xml:space="preserve">remains </w:t>
      </w:r>
      <w:r w:rsidR="00714049">
        <w:rPr>
          <w:rFonts w:ascii="Times New Roman" w:hAnsi="Times New Roman" w:hint="eastAsia"/>
          <w:sz w:val="24"/>
          <w:szCs w:val="24"/>
        </w:rPr>
        <w:t xml:space="preserve">intact even if </w:t>
      </w:r>
      <w:r w:rsidR="00B26DA3">
        <w:rPr>
          <w:rFonts w:ascii="Times New Roman" w:hAnsi="Times New Roman"/>
          <w:sz w:val="24"/>
          <w:szCs w:val="24"/>
        </w:rPr>
        <w:t xml:space="preserve">when achieving a </w:t>
      </w:r>
      <w:r w:rsidR="00714049">
        <w:rPr>
          <w:rFonts w:ascii="Times New Roman" w:hAnsi="Times New Roman"/>
          <w:sz w:val="24"/>
          <w:szCs w:val="24"/>
        </w:rPr>
        <w:t>substantial</w:t>
      </w:r>
      <w:r w:rsidR="00714049">
        <w:rPr>
          <w:rFonts w:ascii="Times New Roman" w:hAnsi="Times New Roman" w:hint="eastAsia"/>
          <w:sz w:val="24"/>
          <w:szCs w:val="24"/>
        </w:rPr>
        <w:t xml:space="preserve"> increase </w:t>
      </w:r>
      <w:r w:rsidR="00B26DA3">
        <w:rPr>
          <w:rFonts w:ascii="Times New Roman" w:hAnsi="Times New Roman"/>
          <w:sz w:val="24"/>
          <w:szCs w:val="24"/>
        </w:rPr>
        <w:t xml:space="preserve">in </w:t>
      </w:r>
      <w:r w:rsidR="00714049">
        <w:rPr>
          <w:rFonts w:ascii="Times New Roman" w:hAnsi="Times New Roman" w:hint="eastAsia"/>
          <w:sz w:val="24"/>
          <w:szCs w:val="24"/>
        </w:rPr>
        <w:t xml:space="preserve">soluble </w:t>
      </w:r>
      <w:proofErr w:type="spellStart"/>
      <w:r w:rsidR="00714049">
        <w:rPr>
          <w:rFonts w:ascii="Times New Roman" w:hAnsi="Times New Roman" w:hint="eastAsia"/>
          <w:sz w:val="24"/>
          <w:szCs w:val="24"/>
        </w:rPr>
        <w:t>flavonol</w:t>
      </w:r>
      <w:r w:rsidR="00B26DA3">
        <w:rPr>
          <w:rFonts w:ascii="Times New Roman" w:hAnsi="Times New Roman"/>
          <w:sz w:val="24"/>
          <w:szCs w:val="24"/>
        </w:rPr>
        <w:t>s</w:t>
      </w:r>
      <w:proofErr w:type="spellEnd"/>
      <w:r w:rsidR="00714049">
        <w:rPr>
          <w:rFonts w:ascii="Times New Roman" w:hAnsi="Times New Roman" w:hint="eastAsia"/>
          <w:sz w:val="24"/>
          <w:szCs w:val="24"/>
        </w:rPr>
        <w:t xml:space="preserve"> and anthocyanin</w:t>
      </w:r>
      <w:r w:rsidR="00B84C53">
        <w:rPr>
          <w:rFonts w:ascii="Times New Roman" w:hAnsi="Times New Roman" w:hint="eastAsia"/>
          <w:sz w:val="24"/>
          <w:szCs w:val="24"/>
        </w:rPr>
        <w:t>.</w:t>
      </w:r>
    </w:p>
    <w:p w14:paraId="14936182" w14:textId="024C30D9" w:rsidR="009B4CE4" w:rsidRDefault="00A467DD">
      <w:pPr>
        <w:spacing w:after="0" w:line="360" w:lineRule="auto"/>
        <w:ind w:firstLine="720"/>
        <w:rPr>
          <w:ins w:id="39" w:author="Jiarui Li" w:date="2016-06-12T08:41:00Z"/>
          <w:rFonts w:ascii="Times New Roman" w:hAnsi="Times New Roman"/>
          <w:sz w:val="24"/>
          <w:szCs w:val="24"/>
        </w:rPr>
      </w:pPr>
      <w:r>
        <w:rPr>
          <w:rFonts w:ascii="Times New Roman" w:hAnsi="Times New Roman" w:hint="eastAsia"/>
          <w:sz w:val="24"/>
          <w:szCs w:val="24"/>
        </w:rPr>
        <w:t xml:space="preserve">Several strategies </w:t>
      </w:r>
      <w:r w:rsidR="00BC7660">
        <w:rPr>
          <w:rFonts w:ascii="Times New Roman" w:hAnsi="Times New Roman"/>
          <w:sz w:val="24"/>
          <w:szCs w:val="24"/>
        </w:rPr>
        <w:t xml:space="preserve">have </w:t>
      </w:r>
      <w:r w:rsidR="00EA3958">
        <w:rPr>
          <w:rFonts w:ascii="Times New Roman" w:hAnsi="Times New Roman"/>
          <w:sz w:val="24"/>
          <w:szCs w:val="24"/>
        </w:rPr>
        <w:t xml:space="preserve">previously been </w:t>
      </w:r>
      <w:r w:rsidR="00BC7660">
        <w:rPr>
          <w:rFonts w:ascii="Times New Roman" w:hAnsi="Times New Roman"/>
          <w:sz w:val="24"/>
          <w:szCs w:val="24"/>
        </w:rPr>
        <w:t>reported</w:t>
      </w:r>
      <w:r w:rsidR="00B26DA3">
        <w:rPr>
          <w:rFonts w:ascii="Times New Roman" w:hAnsi="Times New Roman"/>
          <w:sz w:val="24"/>
          <w:szCs w:val="24"/>
        </w:rPr>
        <w:t xml:space="preserve"> for increasing </w:t>
      </w:r>
      <w:r>
        <w:rPr>
          <w:rFonts w:ascii="Times New Roman" w:hAnsi="Times New Roman" w:hint="eastAsia"/>
          <w:sz w:val="24"/>
          <w:szCs w:val="24"/>
        </w:rPr>
        <w:t>flavonoid</w:t>
      </w:r>
      <w:r w:rsidR="00BC7660">
        <w:rPr>
          <w:rFonts w:ascii="Times New Roman" w:hAnsi="Times New Roman"/>
          <w:sz w:val="24"/>
          <w:szCs w:val="24"/>
        </w:rPr>
        <w:t xml:space="preserve"> content</w:t>
      </w:r>
      <w:r>
        <w:rPr>
          <w:rFonts w:ascii="Times New Roman" w:hAnsi="Times New Roman" w:hint="eastAsia"/>
          <w:sz w:val="24"/>
          <w:szCs w:val="24"/>
        </w:rPr>
        <w:t xml:space="preserve">. </w:t>
      </w:r>
      <w:r w:rsidR="00B26DA3">
        <w:rPr>
          <w:rFonts w:ascii="Times New Roman" w:hAnsi="Times New Roman"/>
          <w:sz w:val="24"/>
          <w:szCs w:val="24"/>
        </w:rPr>
        <w:t xml:space="preserve">Until </w:t>
      </w:r>
      <w:r>
        <w:rPr>
          <w:rFonts w:ascii="Times New Roman" w:hAnsi="Times New Roman" w:hint="eastAsia"/>
          <w:sz w:val="24"/>
          <w:szCs w:val="24"/>
        </w:rPr>
        <w:t xml:space="preserve">now, all attempts to increase </w:t>
      </w:r>
      <w:r>
        <w:rPr>
          <w:rFonts w:ascii="Times New Roman" w:hAnsi="Times New Roman"/>
          <w:sz w:val="24"/>
          <w:szCs w:val="24"/>
        </w:rPr>
        <w:t>flavonoid</w:t>
      </w:r>
      <w:r>
        <w:rPr>
          <w:rFonts w:ascii="Times New Roman" w:hAnsi="Times New Roman" w:hint="eastAsia"/>
          <w:sz w:val="24"/>
          <w:szCs w:val="24"/>
        </w:rPr>
        <w:t xml:space="preserve"> level</w:t>
      </w:r>
      <w:r w:rsidR="00B26DA3">
        <w:rPr>
          <w:rFonts w:ascii="Times New Roman" w:hAnsi="Times New Roman"/>
          <w:sz w:val="24"/>
          <w:szCs w:val="24"/>
        </w:rPr>
        <w:t>s</w:t>
      </w:r>
      <w:r>
        <w:rPr>
          <w:rFonts w:ascii="Times New Roman" w:hAnsi="Times New Roman" w:hint="eastAsia"/>
          <w:sz w:val="24"/>
          <w:szCs w:val="24"/>
        </w:rPr>
        <w:t xml:space="preserve"> have </w:t>
      </w:r>
      <w:r w:rsidR="00B26DA3">
        <w:rPr>
          <w:rFonts w:ascii="Times New Roman" w:hAnsi="Times New Roman"/>
          <w:sz w:val="24"/>
          <w:szCs w:val="24"/>
        </w:rPr>
        <w:t xml:space="preserve">focused on </w:t>
      </w:r>
      <w:r>
        <w:rPr>
          <w:rFonts w:ascii="Times New Roman" w:hAnsi="Times New Roman" w:hint="eastAsia"/>
          <w:sz w:val="24"/>
          <w:szCs w:val="24"/>
        </w:rPr>
        <w:t xml:space="preserve">one </w:t>
      </w:r>
      <w:proofErr w:type="spellStart"/>
      <w:r>
        <w:rPr>
          <w:rFonts w:ascii="Times New Roman" w:hAnsi="Times New Roman" w:hint="eastAsia"/>
          <w:sz w:val="24"/>
          <w:szCs w:val="24"/>
        </w:rPr>
        <w:t>flavonol</w:t>
      </w:r>
      <w:proofErr w:type="spellEnd"/>
      <w:r>
        <w:rPr>
          <w:rFonts w:ascii="Times New Roman" w:hAnsi="Times New Roman" w:hint="eastAsia"/>
          <w:sz w:val="24"/>
          <w:szCs w:val="24"/>
        </w:rPr>
        <w:t xml:space="preserve"> or anthocyanin</w:t>
      </w:r>
      <w:r w:rsidR="00BC7660">
        <w:rPr>
          <w:rFonts w:ascii="Times New Roman" w:hAnsi="Times New Roman"/>
          <w:sz w:val="24"/>
          <w:szCs w:val="24"/>
        </w:rPr>
        <w:t xml:space="preserve"> end product</w:t>
      </w:r>
      <w:r w:rsidR="000C545E">
        <w:rPr>
          <w:rFonts w:ascii="Times New Roman" w:hAnsi="Times New Roman"/>
          <w:sz w:val="24"/>
          <w:szCs w:val="24"/>
        </w:rPr>
        <w:t>s</w:t>
      </w:r>
      <w:r>
        <w:rPr>
          <w:rFonts w:ascii="Times New Roman" w:hAnsi="Times New Roman" w:hint="eastAsia"/>
          <w:sz w:val="24"/>
          <w:szCs w:val="24"/>
        </w:rPr>
        <w:t xml:space="preserve">. </w:t>
      </w:r>
      <w:proofErr w:type="spellStart"/>
      <w:r w:rsidRPr="00380E55">
        <w:rPr>
          <w:rFonts w:ascii="Times New Roman" w:hAnsi="Times New Roman" w:hint="eastAsia"/>
          <w:i/>
          <w:sz w:val="24"/>
          <w:szCs w:val="24"/>
        </w:rPr>
        <w:t>Lc</w:t>
      </w:r>
      <w:proofErr w:type="spellEnd"/>
      <w:r w:rsidRPr="00380E55">
        <w:rPr>
          <w:rFonts w:ascii="Times New Roman" w:hAnsi="Times New Roman" w:hint="eastAsia"/>
          <w:i/>
          <w:sz w:val="24"/>
          <w:szCs w:val="24"/>
        </w:rPr>
        <w:t>/C1</w:t>
      </w:r>
      <w:r>
        <w:rPr>
          <w:rFonts w:ascii="Times New Roman" w:hAnsi="Times New Roman" w:hint="eastAsia"/>
          <w:sz w:val="24"/>
          <w:szCs w:val="24"/>
        </w:rPr>
        <w:t xml:space="preserve"> ectopic expression does not upregulate </w:t>
      </w:r>
      <w:r w:rsidR="00B26DA3">
        <w:rPr>
          <w:rFonts w:ascii="Times New Roman" w:hAnsi="Times New Roman"/>
          <w:sz w:val="24"/>
          <w:szCs w:val="24"/>
        </w:rPr>
        <w:t xml:space="preserve">the </w:t>
      </w:r>
      <w:r w:rsidRPr="00380E55">
        <w:rPr>
          <w:rFonts w:ascii="Times New Roman" w:hAnsi="Times New Roman" w:hint="eastAsia"/>
          <w:i/>
          <w:sz w:val="24"/>
          <w:szCs w:val="24"/>
        </w:rPr>
        <w:t>CHI</w:t>
      </w:r>
      <w:r>
        <w:rPr>
          <w:rFonts w:ascii="Times New Roman" w:hAnsi="Times New Roman" w:hint="eastAsia"/>
          <w:sz w:val="24"/>
          <w:szCs w:val="24"/>
        </w:rPr>
        <w:t xml:space="preserve"> and </w:t>
      </w:r>
      <w:r w:rsidRPr="00380E55">
        <w:rPr>
          <w:rFonts w:ascii="Times New Roman" w:hAnsi="Times New Roman" w:hint="eastAsia"/>
          <w:i/>
          <w:sz w:val="24"/>
          <w:szCs w:val="24"/>
        </w:rPr>
        <w:t>PAL</w:t>
      </w:r>
      <w:r>
        <w:rPr>
          <w:rFonts w:ascii="Times New Roman" w:hAnsi="Times New Roman" w:hint="eastAsia"/>
          <w:sz w:val="24"/>
          <w:szCs w:val="24"/>
        </w:rPr>
        <w:t xml:space="preserve"> genes</w:t>
      </w:r>
      <w:r w:rsidR="006514D8">
        <w:rPr>
          <w:rFonts w:ascii="Times New Roman" w:hAnsi="Times New Roman"/>
          <w:sz w:val="24"/>
          <w:szCs w:val="24"/>
        </w:rPr>
        <w:t xml:space="preserve">, but it results </w:t>
      </w:r>
      <w:r>
        <w:rPr>
          <w:rFonts w:ascii="Times New Roman" w:hAnsi="Times New Roman" w:hint="eastAsia"/>
          <w:sz w:val="24"/>
          <w:szCs w:val="24"/>
        </w:rPr>
        <w:t xml:space="preserve">in </w:t>
      </w:r>
      <w:r w:rsidR="00B26DA3">
        <w:rPr>
          <w:rFonts w:ascii="Times New Roman" w:hAnsi="Times New Roman"/>
          <w:sz w:val="24"/>
          <w:szCs w:val="24"/>
        </w:rPr>
        <w:t xml:space="preserve">a </w:t>
      </w:r>
      <w:r>
        <w:rPr>
          <w:rFonts w:ascii="Times New Roman" w:hAnsi="Times New Roman" w:hint="eastAsia"/>
          <w:sz w:val="24"/>
          <w:szCs w:val="24"/>
        </w:rPr>
        <w:t>moderate</w:t>
      </w:r>
      <w:r w:rsidR="00FB3AE3">
        <w:rPr>
          <w:rFonts w:ascii="Times New Roman" w:hAnsi="Times New Roman" w:hint="eastAsia"/>
          <w:sz w:val="24"/>
          <w:szCs w:val="24"/>
        </w:rPr>
        <w:t xml:space="preserve"> </w:t>
      </w:r>
      <w:r>
        <w:rPr>
          <w:rFonts w:ascii="Times New Roman" w:hAnsi="Times New Roman" w:hint="eastAsia"/>
          <w:sz w:val="24"/>
          <w:szCs w:val="24"/>
        </w:rPr>
        <w:t xml:space="preserve">increase </w:t>
      </w:r>
      <w:r w:rsidR="00B26DA3">
        <w:rPr>
          <w:rFonts w:ascii="Times New Roman" w:hAnsi="Times New Roman"/>
          <w:sz w:val="24"/>
          <w:szCs w:val="24"/>
        </w:rPr>
        <w:t xml:space="preserve">in </w:t>
      </w:r>
      <w:r>
        <w:rPr>
          <w:rFonts w:ascii="Times New Roman" w:hAnsi="Times New Roman" w:hint="eastAsia"/>
          <w:sz w:val="24"/>
          <w:szCs w:val="24"/>
        </w:rPr>
        <w:t xml:space="preserve">both </w:t>
      </w:r>
      <w:proofErr w:type="spellStart"/>
      <w:r>
        <w:rPr>
          <w:rFonts w:ascii="Times New Roman" w:hAnsi="Times New Roman" w:hint="eastAsia"/>
          <w:sz w:val="24"/>
          <w:szCs w:val="24"/>
        </w:rPr>
        <w:t>flavonol</w:t>
      </w:r>
      <w:proofErr w:type="spellEnd"/>
      <w:r>
        <w:rPr>
          <w:rFonts w:ascii="Times New Roman" w:hAnsi="Times New Roman" w:hint="eastAsia"/>
          <w:sz w:val="24"/>
          <w:szCs w:val="24"/>
        </w:rPr>
        <w:t xml:space="preserve"> and anthocyanin </w:t>
      </w:r>
      <w:r w:rsidR="00714F0B">
        <w:rPr>
          <w:rFonts w:ascii="Times New Roman" w:hAnsi="Times New Roman"/>
          <w:sz w:val="24"/>
          <w:szCs w:val="24"/>
        </w:rPr>
        <w:fldChar w:fldCharType="begin">
          <w:fldData xml:space="preserve">PEVuZE5vdGU+PENpdGU+PEF1dGhvcj5Cb3Z5PC9BdXRob3I+PFllYXI+MjAwMjwvWWVhcj48UmVj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</w:fldData>
        </w:fldChar>
      </w:r>
      <w:r w:rsidR="007F7C47">
        <w:rPr>
          <w:rFonts w:ascii="Times New Roman" w:hAnsi="Times New Roman"/>
          <w:sz w:val="24"/>
          <w:szCs w:val="24"/>
        </w:rPr>
        <w:instrText xml:space="preserve"> ADDIN EN.CITE </w:instrText>
      </w:r>
      <w:r w:rsidR="007F7C47">
        <w:rPr>
          <w:rFonts w:ascii="Times New Roman" w:hAnsi="Times New Roman"/>
          <w:sz w:val="24"/>
          <w:szCs w:val="24"/>
        </w:rPr>
        <w:fldChar w:fldCharType="begin">
          <w:fldData xml:space="preserve">PEVuZE5vdGU+PENpdGU+PEF1dGhvcj5Cb3Z5PC9BdXRob3I+PFllYXI+MjAwMjwvWWVhcj48UmVj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</w:fldData>
        </w:fldChar>
      </w:r>
      <w:r w:rsidR="007F7C47">
        <w:rPr>
          <w:rFonts w:ascii="Times New Roman" w:hAnsi="Times New Roman"/>
          <w:sz w:val="24"/>
          <w:szCs w:val="24"/>
        </w:rPr>
        <w:instrText xml:space="preserve"> ADDIN EN.CITE.DATA </w:instrText>
      </w:r>
      <w:r w:rsidR="007F7C47">
        <w:rPr>
          <w:rFonts w:ascii="Times New Roman" w:hAnsi="Times New Roman"/>
          <w:sz w:val="24"/>
          <w:szCs w:val="24"/>
        </w:rPr>
      </w:r>
      <w:r w:rsidR="007F7C47">
        <w:rPr>
          <w:rFonts w:ascii="Times New Roman" w:hAnsi="Times New Roman"/>
          <w:sz w:val="24"/>
          <w:szCs w:val="24"/>
        </w:rPr>
        <w:fldChar w:fldCharType="end"/>
      </w:r>
      <w:r w:rsidR="00714F0B">
        <w:rPr>
          <w:rFonts w:ascii="Times New Roman" w:hAnsi="Times New Roman"/>
          <w:sz w:val="24"/>
          <w:szCs w:val="24"/>
        </w:rPr>
      </w:r>
      <w:r w:rsidR="00714F0B">
        <w:rPr>
          <w:rFonts w:ascii="Times New Roman" w:hAnsi="Times New Roman"/>
          <w:sz w:val="24"/>
          <w:szCs w:val="24"/>
        </w:rPr>
        <w:fldChar w:fldCharType="separate"/>
      </w:r>
      <w:r w:rsidR="007F7C47">
        <w:rPr>
          <w:rFonts w:ascii="Times New Roman" w:hAnsi="Times New Roman"/>
          <w:noProof/>
          <w:sz w:val="24"/>
          <w:szCs w:val="24"/>
        </w:rPr>
        <w:t>(</w:t>
      </w:r>
      <w:hyperlink w:anchor="_ENREF_1" w:tooltip="Bovy, 2002 #174" w:history="1">
        <w:r w:rsidR="008463C2">
          <w:rPr>
            <w:rFonts w:ascii="Times New Roman" w:hAnsi="Times New Roman"/>
            <w:noProof/>
            <w:sz w:val="24"/>
            <w:szCs w:val="24"/>
          </w:rPr>
          <w:t>Bovy et al. 2002</w:t>
        </w:r>
      </w:hyperlink>
      <w:r w:rsidR="007F7C47">
        <w:rPr>
          <w:rFonts w:ascii="Times New Roman" w:hAnsi="Times New Roman"/>
          <w:noProof/>
          <w:sz w:val="24"/>
          <w:szCs w:val="24"/>
        </w:rPr>
        <w:t>)</w:t>
      </w:r>
      <w:r w:rsidR="00714F0B">
        <w:rPr>
          <w:rFonts w:ascii="Times New Roman" w:hAnsi="Times New Roman"/>
          <w:sz w:val="24"/>
          <w:szCs w:val="24"/>
        </w:rPr>
        <w:fldChar w:fldCharType="end"/>
      </w:r>
      <w:r>
        <w:rPr>
          <w:rFonts w:ascii="Times New Roman" w:hAnsi="Times New Roman" w:hint="eastAsia"/>
          <w:sz w:val="24"/>
          <w:szCs w:val="24"/>
        </w:rPr>
        <w:t xml:space="preserve">. </w:t>
      </w:r>
      <w:r w:rsidRPr="00943499">
        <w:rPr>
          <w:rFonts w:ascii="Times New Roman" w:hAnsi="Times New Roman"/>
          <w:i/>
          <w:sz w:val="24"/>
          <w:szCs w:val="24"/>
        </w:rPr>
        <w:t>DR</w:t>
      </w:r>
      <w:r>
        <w:rPr>
          <w:rFonts w:ascii="Times New Roman" w:hAnsi="Times New Roman" w:hint="eastAsia"/>
          <w:sz w:val="24"/>
          <w:szCs w:val="24"/>
        </w:rPr>
        <w:t xml:space="preserve"> upregulation </w:t>
      </w:r>
      <w:r w:rsidR="00193588">
        <w:rPr>
          <w:rFonts w:ascii="Times New Roman" w:hAnsi="Times New Roman" w:hint="eastAsia"/>
          <w:sz w:val="24"/>
          <w:szCs w:val="24"/>
        </w:rPr>
        <w:t>only</w:t>
      </w:r>
      <w:r w:rsidR="000E71AA">
        <w:rPr>
          <w:rFonts w:ascii="Times New Roman" w:hAnsi="Times New Roman"/>
          <w:sz w:val="24"/>
          <w:szCs w:val="24"/>
        </w:rPr>
        <w:t xml:space="preserve"> led to increased</w:t>
      </w:r>
      <w:r w:rsidR="00193588">
        <w:rPr>
          <w:rFonts w:ascii="Times New Roman" w:hAnsi="Times New Roman" w:hint="eastAsia"/>
          <w:sz w:val="24"/>
          <w:szCs w:val="24"/>
        </w:rPr>
        <w:t xml:space="preserve"> </w:t>
      </w:r>
      <w:r>
        <w:rPr>
          <w:rFonts w:ascii="Times New Roman" w:hAnsi="Times New Roman" w:hint="eastAsia"/>
          <w:sz w:val="24"/>
          <w:szCs w:val="24"/>
        </w:rPr>
        <w:t>anthocyanin</w:t>
      </w:r>
      <w:r w:rsidR="006514D8">
        <w:rPr>
          <w:rFonts w:ascii="Times New Roman" w:hAnsi="Times New Roman"/>
          <w:sz w:val="24"/>
          <w:szCs w:val="24"/>
        </w:rPr>
        <w:t xml:space="preserve"> </w:t>
      </w:r>
      <w:r w:rsidR="000E71AA">
        <w:rPr>
          <w:rFonts w:ascii="Times New Roman" w:hAnsi="Times New Roman"/>
          <w:sz w:val="24"/>
          <w:szCs w:val="24"/>
        </w:rPr>
        <w:t xml:space="preserve">content </w:t>
      </w:r>
      <w:r w:rsidR="00714F0B">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8463C2">
        <w:rPr>
          <w:rFonts w:ascii="Times New Roman" w:hAnsi="Times New Roman"/>
          <w:sz w:val="24"/>
          <w:szCs w:val="24"/>
        </w:rPr>
        <w:instrText xml:space="preserve"> ADDIN EN.CITE </w:instrText>
      </w:r>
      <w:r w:rsidR="008463C2">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8463C2">
        <w:rPr>
          <w:rFonts w:ascii="Times New Roman" w:hAnsi="Times New Roman"/>
          <w:sz w:val="24"/>
          <w:szCs w:val="24"/>
        </w:rPr>
        <w:instrText xml:space="preserve"> ADDIN EN.CITE.DATA </w:instrText>
      </w:r>
      <w:r w:rsidR="008463C2">
        <w:rPr>
          <w:rFonts w:ascii="Times New Roman" w:hAnsi="Times New Roman"/>
          <w:sz w:val="24"/>
          <w:szCs w:val="24"/>
        </w:rPr>
      </w:r>
      <w:r w:rsidR="008463C2">
        <w:rPr>
          <w:rFonts w:ascii="Times New Roman" w:hAnsi="Times New Roman"/>
          <w:sz w:val="24"/>
          <w:szCs w:val="24"/>
        </w:rPr>
        <w:fldChar w:fldCharType="end"/>
      </w:r>
      <w:r w:rsidR="00714F0B">
        <w:rPr>
          <w:rFonts w:ascii="Times New Roman" w:hAnsi="Times New Roman"/>
          <w:sz w:val="24"/>
          <w:szCs w:val="24"/>
        </w:rPr>
      </w:r>
      <w:r w:rsidR="00714F0B">
        <w:rPr>
          <w:rFonts w:ascii="Times New Roman" w:hAnsi="Times New Roman"/>
          <w:sz w:val="24"/>
          <w:szCs w:val="24"/>
        </w:rPr>
        <w:fldChar w:fldCharType="separate"/>
      </w:r>
      <w:r w:rsidR="008463C2">
        <w:rPr>
          <w:rFonts w:ascii="Times New Roman" w:hAnsi="Times New Roman"/>
          <w:noProof/>
          <w:sz w:val="24"/>
          <w:szCs w:val="24"/>
        </w:rPr>
        <w:t>(</w:t>
      </w:r>
      <w:hyperlink w:anchor="_ENREF_2" w:tooltip="Butelli, 2008 #122" w:history="1">
        <w:r w:rsidR="008463C2">
          <w:rPr>
            <w:rFonts w:ascii="Times New Roman" w:hAnsi="Times New Roman"/>
            <w:noProof/>
            <w:sz w:val="24"/>
            <w:szCs w:val="24"/>
          </w:rPr>
          <w:t>Butelli et al. 2008</w:t>
        </w:r>
      </w:hyperlink>
      <w:r w:rsidR="008463C2">
        <w:rPr>
          <w:rFonts w:ascii="Times New Roman" w:hAnsi="Times New Roman"/>
          <w:noProof/>
          <w:sz w:val="24"/>
          <w:szCs w:val="24"/>
        </w:rPr>
        <w:t>)</w:t>
      </w:r>
      <w:r w:rsidR="00714F0B">
        <w:rPr>
          <w:rFonts w:ascii="Times New Roman" w:hAnsi="Times New Roman"/>
          <w:sz w:val="24"/>
          <w:szCs w:val="24"/>
        </w:rPr>
        <w:fldChar w:fldCharType="end"/>
      </w:r>
      <w:r>
        <w:rPr>
          <w:rFonts w:ascii="Times New Roman" w:hAnsi="Times New Roman" w:hint="eastAsia"/>
          <w:sz w:val="24"/>
          <w:szCs w:val="24"/>
        </w:rPr>
        <w:t xml:space="preserve">. </w:t>
      </w:r>
      <w:r w:rsidRPr="00380E55">
        <w:rPr>
          <w:rFonts w:ascii="Times New Roman" w:hAnsi="Times New Roman" w:hint="eastAsia"/>
          <w:i/>
          <w:sz w:val="24"/>
          <w:szCs w:val="24"/>
        </w:rPr>
        <w:t>AtMBY12</w:t>
      </w:r>
      <w:r>
        <w:rPr>
          <w:rFonts w:ascii="Times New Roman" w:hAnsi="Times New Roman" w:hint="eastAsia"/>
          <w:sz w:val="24"/>
          <w:szCs w:val="24"/>
        </w:rPr>
        <w:t xml:space="preserve"> upregulates the genes </w:t>
      </w:r>
      <w:r w:rsidR="00B26DA3">
        <w:rPr>
          <w:rFonts w:ascii="Times New Roman" w:hAnsi="Times New Roman"/>
          <w:sz w:val="24"/>
          <w:szCs w:val="24"/>
        </w:rPr>
        <w:t xml:space="preserve">that </w:t>
      </w:r>
      <w:r>
        <w:rPr>
          <w:rFonts w:ascii="Times New Roman" w:hAnsi="Times New Roman" w:hint="eastAsia"/>
          <w:sz w:val="24"/>
          <w:szCs w:val="24"/>
        </w:rPr>
        <w:t xml:space="preserve">are necessary for </w:t>
      </w:r>
      <w:proofErr w:type="spellStart"/>
      <w:r>
        <w:rPr>
          <w:rFonts w:ascii="Times New Roman" w:hAnsi="Times New Roman" w:hint="eastAsia"/>
          <w:sz w:val="24"/>
          <w:szCs w:val="24"/>
        </w:rPr>
        <w:t>flavonol</w:t>
      </w:r>
      <w:proofErr w:type="spellEnd"/>
      <w:r>
        <w:rPr>
          <w:rFonts w:ascii="Times New Roman" w:hAnsi="Times New Roman" w:hint="eastAsia"/>
          <w:sz w:val="24"/>
          <w:szCs w:val="24"/>
        </w:rPr>
        <w:t xml:space="preserve"> production</w:t>
      </w:r>
      <w:r w:rsidR="00B26DA3">
        <w:rPr>
          <w:rFonts w:ascii="Times New Roman" w:hAnsi="Times New Roman"/>
          <w:sz w:val="24"/>
          <w:szCs w:val="24"/>
        </w:rPr>
        <w:t>,</w:t>
      </w:r>
      <w:r>
        <w:rPr>
          <w:rFonts w:ascii="Times New Roman" w:hAnsi="Times New Roman" w:hint="eastAsia"/>
          <w:sz w:val="24"/>
          <w:szCs w:val="24"/>
        </w:rPr>
        <w:t xml:space="preserve"> except </w:t>
      </w:r>
      <w:r w:rsidR="00B26DA3">
        <w:rPr>
          <w:rFonts w:ascii="Times New Roman" w:hAnsi="Times New Roman"/>
          <w:sz w:val="24"/>
          <w:szCs w:val="24"/>
        </w:rPr>
        <w:t xml:space="preserve">for </w:t>
      </w:r>
      <w:r w:rsidRPr="00380E55">
        <w:rPr>
          <w:rFonts w:ascii="Times New Roman" w:hAnsi="Times New Roman" w:hint="eastAsia"/>
          <w:i/>
          <w:sz w:val="24"/>
          <w:szCs w:val="24"/>
        </w:rPr>
        <w:t>DFR</w:t>
      </w:r>
      <w:r w:rsidR="00B26DA3">
        <w:rPr>
          <w:rFonts w:ascii="Times New Roman" w:hAnsi="Times New Roman"/>
          <w:sz w:val="24"/>
          <w:szCs w:val="24"/>
        </w:rPr>
        <w:t>,</w:t>
      </w:r>
      <w:r>
        <w:rPr>
          <w:rFonts w:ascii="Times New Roman" w:hAnsi="Times New Roman" w:hint="eastAsia"/>
          <w:sz w:val="24"/>
          <w:szCs w:val="24"/>
        </w:rPr>
        <w:t xml:space="preserve"> which is </w:t>
      </w:r>
      <w:r w:rsidR="00B26DA3">
        <w:rPr>
          <w:rFonts w:ascii="Times New Roman" w:hAnsi="Times New Roman"/>
          <w:sz w:val="24"/>
          <w:szCs w:val="24"/>
        </w:rPr>
        <w:t xml:space="preserve">the </w:t>
      </w:r>
      <w:r>
        <w:rPr>
          <w:rFonts w:ascii="Times New Roman" w:hAnsi="Times New Roman" w:hint="eastAsia"/>
          <w:sz w:val="24"/>
          <w:szCs w:val="24"/>
        </w:rPr>
        <w:t xml:space="preserve">first step </w:t>
      </w:r>
      <w:r w:rsidR="00B26DA3">
        <w:rPr>
          <w:rFonts w:ascii="Times New Roman" w:hAnsi="Times New Roman"/>
          <w:sz w:val="24"/>
          <w:szCs w:val="24"/>
        </w:rPr>
        <w:t xml:space="preserve">in </w:t>
      </w:r>
      <w:r>
        <w:rPr>
          <w:rFonts w:ascii="Times New Roman" w:hAnsi="Times New Roman" w:hint="eastAsia"/>
          <w:sz w:val="24"/>
          <w:szCs w:val="24"/>
        </w:rPr>
        <w:t xml:space="preserve">anthocyanin </w:t>
      </w:r>
      <w:r>
        <w:rPr>
          <w:rFonts w:ascii="Times New Roman" w:hAnsi="Times New Roman"/>
          <w:sz w:val="24"/>
          <w:szCs w:val="24"/>
        </w:rPr>
        <w:t>production</w:t>
      </w:r>
      <w:r>
        <w:rPr>
          <w:rFonts w:ascii="Times New Roman" w:hAnsi="Times New Roman" w:hint="eastAsia"/>
          <w:sz w:val="24"/>
          <w:szCs w:val="24"/>
        </w:rPr>
        <w:t xml:space="preserve"> and results in </w:t>
      </w:r>
      <w:r w:rsidR="00380E55">
        <w:rPr>
          <w:rFonts w:ascii="Times New Roman" w:hAnsi="Times New Roman" w:hint="eastAsia"/>
          <w:sz w:val="24"/>
          <w:szCs w:val="24"/>
        </w:rPr>
        <w:t xml:space="preserve">increased </w:t>
      </w:r>
      <w:proofErr w:type="spellStart"/>
      <w:r>
        <w:rPr>
          <w:rFonts w:ascii="Times New Roman" w:hAnsi="Times New Roman" w:hint="eastAsia"/>
          <w:sz w:val="24"/>
          <w:szCs w:val="24"/>
        </w:rPr>
        <w:t>flavonol</w:t>
      </w:r>
      <w:proofErr w:type="spellEnd"/>
      <w:r>
        <w:rPr>
          <w:rFonts w:ascii="Times New Roman" w:hAnsi="Times New Roman" w:hint="eastAsia"/>
          <w:sz w:val="24"/>
          <w:szCs w:val="24"/>
        </w:rPr>
        <w:t xml:space="preserve"> prod</w:t>
      </w:r>
      <w:r w:rsidR="00EB6CD2">
        <w:rPr>
          <w:rFonts w:ascii="Times New Roman" w:hAnsi="Times New Roman" w:hint="eastAsia"/>
          <w:sz w:val="24"/>
          <w:szCs w:val="24"/>
        </w:rPr>
        <w:t>uction</w:t>
      </w:r>
      <w:r w:rsidR="00B84C53">
        <w:rPr>
          <w:rFonts w:ascii="Times New Roman" w:hAnsi="Times New Roman" w:hint="eastAsia"/>
          <w:sz w:val="24"/>
          <w:szCs w:val="24"/>
        </w:rPr>
        <w:t>.</w:t>
      </w:r>
      <w:r w:rsidR="00CB6273">
        <w:rPr>
          <w:rFonts w:ascii="Times New Roman" w:hAnsi="Times New Roman"/>
          <w:sz w:val="24"/>
          <w:szCs w:val="24"/>
        </w:rPr>
        <w:t xml:space="preserve">  By adding CHI to DR expressing tomato plants we achieved an increase in anthocyanin and total </w:t>
      </w:r>
      <w:proofErr w:type="spellStart"/>
      <w:r w:rsidR="00CB6273">
        <w:rPr>
          <w:rFonts w:ascii="Times New Roman" w:hAnsi="Times New Roman"/>
          <w:sz w:val="24"/>
          <w:szCs w:val="24"/>
        </w:rPr>
        <w:t>flavonol</w:t>
      </w:r>
      <w:proofErr w:type="spellEnd"/>
      <w:r w:rsidR="00CB6273">
        <w:rPr>
          <w:rFonts w:ascii="Times New Roman" w:hAnsi="Times New Roman"/>
          <w:sz w:val="24"/>
          <w:szCs w:val="24"/>
        </w:rPr>
        <w:t xml:space="preserve"> content by alleviating a major bottleneck and providing ample substrate for the increased production of both.</w:t>
      </w:r>
      <w:r w:rsidR="000E71AA">
        <w:rPr>
          <w:rFonts w:ascii="Times New Roman" w:hAnsi="Times New Roman"/>
          <w:sz w:val="24"/>
          <w:szCs w:val="24"/>
        </w:rPr>
        <w:t xml:space="preserve"> </w:t>
      </w:r>
      <w:r w:rsidR="00193588">
        <w:rPr>
          <w:rFonts w:ascii="Times New Roman" w:hAnsi="Times New Roman" w:hint="eastAsia"/>
          <w:sz w:val="24"/>
          <w:szCs w:val="24"/>
        </w:rPr>
        <w:t>Combining CHI and DR, all three genes</w:t>
      </w:r>
      <w:r w:rsidR="009B4CE4">
        <w:rPr>
          <w:rFonts w:ascii="Times New Roman" w:hAnsi="Times New Roman" w:hint="eastAsia"/>
          <w:sz w:val="24"/>
          <w:szCs w:val="24"/>
        </w:rPr>
        <w:t xml:space="preserve"> to maximize the capacity of CHI results in </w:t>
      </w:r>
      <w:proofErr w:type="gramStart"/>
      <w:r w:rsidR="009B4CE4">
        <w:rPr>
          <w:rFonts w:ascii="Times New Roman" w:hAnsi="Times New Roman" w:hint="eastAsia"/>
          <w:sz w:val="24"/>
          <w:szCs w:val="24"/>
        </w:rPr>
        <w:t>2 fold</w:t>
      </w:r>
      <w:proofErr w:type="gramEnd"/>
      <w:r w:rsidR="009B4CE4">
        <w:rPr>
          <w:rFonts w:ascii="Times New Roman" w:hAnsi="Times New Roman" w:hint="eastAsia"/>
          <w:sz w:val="24"/>
          <w:szCs w:val="24"/>
        </w:rPr>
        <w:t xml:space="preserve"> increase in both peel and flesh in DR only tomato without the expense of </w:t>
      </w:r>
      <w:proofErr w:type="spellStart"/>
      <w:r w:rsidR="009B4CE4">
        <w:rPr>
          <w:rFonts w:ascii="Times New Roman" w:hAnsi="Times New Roman" w:hint="eastAsia"/>
          <w:sz w:val="24"/>
          <w:szCs w:val="24"/>
        </w:rPr>
        <w:t>flavonol</w:t>
      </w:r>
      <w:proofErr w:type="spellEnd"/>
      <w:r w:rsidR="009B4CE4">
        <w:rPr>
          <w:rFonts w:ascii="Times New Roman" w:hAnsi="Times New Roman" w:hint="eastAsia"/>
          <w:sz w:val="24"/>
          <w:szCs w:val="24"/>
        </w:rPr>
        <w:t xml:space="preserve"> content</w:t>
      </w:r>
      <w:r w:rsidR="00C83039">
        <w:rPr>
          <w:rFonts w:ascii="Times New Roman" w:hAnsi="Times New Roman" w:hint="eastAsia"/>
          <w:sz w:val="24"/>
          <w:szCs w:val="24"/>
        </w:rPr>
        <w:t xml:space="preserve"> </w:t>
      </w:r>
      <w:r w:rsidR="00C83039">
        <w:rPr>
          <w:rFonts w:ascii="Times New Roman" w:hAnsi="Times New Roman"/>
          <w:sz w:val="24"/>
          <w:szCs w:val="24"/>
        </w:rPr>
        <w:t>which</w:t>
      </w:r>
      <w:r w:rsidR="00C83039">
        <w:rPr>
          <w:rFonts w:ascii="Times New Roman" w:hAnsi="Times New Roman" w:hint="eastAsia"/>
          <w:sz w:val="24"/>
          <w:szCs w:val="24"/>
        </w:rPr>
        <w:t xml:space="preserve"> is competing for common precursor</w:t>
      </w:r>
      <w:r w:rsidR="009B4CE4">
        <w:rPr>
          <w:rFonts w:ascii="Times New Roman" w:hAnsi="Times New Roman" w:hint="eastAsia"/>
          <w:sz w:val="24"/>
          <w:szCs w:val="24"/>
        </w:rPr>
        <w:t xml:space="preserve">. </w:t>
      </w:r>
    </w:p>
    <w:p w14:paraId="6C1F8E60" w14:textId="310151EC" w:rsidR="00A81E2C" w:rsidDel="00A81E2C" w:rsidRDefault="00A81E2C">
      <w:pPr>
        <w:spacing w:after="0" w:line="360" w:lineRule="auto"/>
        <w:rPr>
          <w:del w:id="40" w:author="Jiarui Li" w:date="2016-06-12T08:41:00Z"/>
          <w:rFonts w:ascii="Times New Roman" w:hAnsi="Times New Roman"/>
          <w:sz w:val="24"/>
          <w:szCs w:val="24"/>
        </w:rPr>
        <w:pPrChange w:id="41" w:author="Jiarui Li" w:date="2016-06-12T08:41:00Z">
          <w:pPr>
            <w:spacing w:after="0" w:line="360" w:lineRule="auto"/>
            <w:ind w:firstLine="720"/>
          </w:pPr>
        </w:pPrChange>
      </w:pPr>
    </w:p>
    <w:p w14:paraId="09BE52DF" w14:textId="2E3C9043" w:rsidR="007635C1" w:rsidRDefault="00A81E2C" w:rsidP="00D06E53">
      <w:pPr>
        <w:spacing w:after="0" w:line="360" w:lineRule="auto"/>
        <w:rPr>
          <w:rFonts w:ascii="Times New Roman" w:hAnsi="Times New Roman"/>
          <w:sz w:val="24"/>
          <w:szCs w:val="24"/>
        </w:rPr>
      </w:pPr>
      <w:r w:rsidRPr="00D06E53">
        <w:rPr>
          <w:rFonts w:ascii="Times New Roman" w:hAnsi="Times New Roman"/>
          <w:b/>
          <w:sz w:val="24"/>
          <w:szCs w:val="24"/>
        </w:rPr>
        <w:t>Author’s contribution</w:t>
      </w:r>
      <w:r>
        <w:rPr>
          <w:rFonts w:ascii="Times New Roman" w:hAnsi="Times New Roman"/>
          <w:b/>
          <w:sz w:val="24"/>
          <w:szCs w:val="24"/>
        </w:rPr>
        <w:t xml:space="preserve"> </w:t>
      </w:r>
      <w:r>
        <w:rPr>
          <w:rFonts w:ascii="Times New Roman" w:hAnsi="Times New Roman"/>
          <w:sz w:val="24"/>
          <w:szCs w:val="24"/>
        </w:rPr>
        <w:t>WL</w:t>
      </w:r>
      <w:r w:rsidRPr="00D06E53">
        <w:rPr>
          <w:rFonts w:ascii="Times New Roman" w:hAnsi="Times New Roman"/>
          <w:sz w:val="24"/>
          <w:szCs w:val="24"/>
        </w:rPr>
        <w:t xml:space="preserve"> conceived the study, planned experiments</w:t>
      </w:r>
      <w:r w:rsidRPr="00A81E2C">
        <w:rPr>
          <w:rFonts w:ascii="Times New Roman" w:hAnsi="Times New Roman"/>
          <w:sz w:val="24"/>
          <w:szCs w:val="24"/>
        </w:rPr>
        <w:t>,</w:t>
      </w:r>
      <w:r w:rsidRPr="00D06E53">
        <w:rPr>
          <w:rFonts w:ascii="Times New Roman" w:hAnsi="Times New Roman"/>
          <w:sz w:val="24"/>
          <w:szCs w:val="24"/>
        </w:rPr>
        <w:t xml:space="preserve"> performed experiments and collected data. </w:t>
      </w:r>
      <w:r>
        <w:rPr>
          <w:rFonts w:ascii="Times New Roman" w:hAnsi="Times New Roman"/>
          <w:sz w:val="24"/>
          <w:szCs w:val="24"/>
        </w:rPr>
        <w:t xml:space="preserve">WL and JL </w:t>
      </w:r>
      <w:r w:rsidRPr="00D06E53">
        <w:rPr>
          <w:rFonts w:ascii="Times New Roman" w:hAnsi="Times New Roman"/>
          <w:sz w:val="24"/>
          <w:szCs w:val="24"/>
        </w:rPr>
        <w:t xml:space="preserve">wrote the manuscript. </w:t>
      </w:r>
      <w:r>
        <w:rPr>
          <w:rFonts w:ascii="Times New Roman" w:hAnsi="Times New Roman"/>
          <w:sz w:val="24"/>
          <w:szCs w:val="24"/>
        </w:rPr>
        <w:t xml:space="preserve">WL and JL </w:t>
      </w:r>
      <w:r w:rsidRPr="00A81E2C">
        <w:rPr>
          <w:rFonts w:ascii="Times New Roman" w:hAnsi="Times New Roman"/>
          <w:sz w:val="24"/>
          <w:szCs w:val="24"/>
        </w:rPr>
        <w:t>analyzed the data</w:t>
      </w:r>
      <w:r>
        <w:rPr>
          <w:rFonts w:ascii="Times New Roman" w:hAnsi="Times New Roman"/>
          <w:sz w:val="24"/>
          <w:szCs w:val="24"/>
        </w:rPr>
        <w:t xml:space="preserve">, and </w:t>
      </w:r>
      <w:r w:rsidRPr="00D06E53">
        <w:rPr>
          <w:rFonts w:ascii="Times New Roman" w:hAnsi="Times New Roman"/>
          <w:sz w:val="24"/>
          <w:szCs w:val="24"/>
        </w:rPr>
        <w:t>edited the manuscript.</w:t>
      </w:r>
    </w:p>
    <w:p w14:paraId="008A2559" w14:textId="77777777" w:rsidR="007635C1" w:rsidRPr="00A81E2C" w:rsidRDefault="007635C1" w:rsidP="00D06E53">
      <w:pPr>
        <w:spacing w:after="0" w:line="360" w:lineRule="auto"/>
        <w:rPr>
          <w:rFonts w:ascii="Times New Roman" w:hAnsi="Times New Roman"/>
          <w:sz w:val="24"/>
          <w:szCs w:val="24"/>
        </w:rPr>
      </w:pPr>
    </w:p>
    <w:p w14:paraId="08E88BCF" w14:textId="34B49BD8" w:rsidR="000E71AA" w:rsidRDefault="007635C1" w:rsidP="00D06E53">
      <w:pPr>
        <w:spacing w:after="0" w:line="360" w:lineRule="auto"/>
        <w:rPr>
          <w:rFonts w:ascii="Times New Roman" w:hAnsi="Times New Roman"/>
          <w:sz w:val="24"/>
          <w:szCs w:val="24"/>
        </w:rPr>
      </w:pPr>
      <w:r w:rsidRPr="00520048">
        <w:rPr>
          <w:rFonts w:ascii="Times New Roman" w:hAnsi="Times New Roman"/>
          <w:b/>
          <w:sz w:val="24"/>
          <w:szCs w:val="24"/>
        </w:rPr>
        <w:t>Acknowledgments</w:t>
      </w:r>
      <w:r>
        <w:rPr>
          <w:rFonts w:ascii="Times New Roman" w:hAnsi="Times New Roman"/>
          <w:b/>
          <w:sz w:val="24"/>
          <w:szCs w:val="24"/>
        </w:rPr>
        <w:t xml:space="preserve"> </w:t>
      </w:r>
      <w:r w:rsidRPr="00520048">
        <w:rPr>
          <w:rFonts w:ascii="Times New Roman" w:hAnsi="Times New Roman"/>
          <w:sz w:val="24"/>
          <w:szCs w:val="24"/>
        </w:rPr>
        <w:t>The research was supported by</w:t>
      </w:r>
      <w:r>
        <w:rPr>
          <w:rFonts w:ascii="Times New Roman" w:hAnsi="Times New Roman"/>
          <w:sz w:val="24"/>
          <w:szCs w:val="24"/>
        </w:rPr>
        <w:t xml:space="preserve"> XXXX?</w:t>
      </w:r>
    </w:p>
    <w:p w14:paraId="36CFEE0A" w14:textId="77777777" w:rsidR="007635C1" w:rsidRPr="00A81E2C" w:rsidRDefault="007635C1" w:rsidP="00D06E53">
      <w:pPr>
        <w:spacing w:after="0" w:line="360" w:lineRule="auto"/>
        <w:rPr>
          <w:rFonts w:ascii="Times New Roman" w:hAnsi="Times New Roman"/>
          <w:sz w:val="24"/>
          <w:szCs w:val="24"/>
        </w:rPr>
      </w:pPr>
      <w:bookmarkStart w:id="42" w:name="_GoBack"/>
      <w:bookmarkEnd w:id="42"/>
    </w:p>
    <w:p w14:paraId="388F7307" w14:textId="77777777" w:rsidR="00A81E2C" w:rsidRDefault="00A81E2C" w:rsidP="00A81E2C">
      <w:pPr>
        <w:spacing w:after="0" w:line="360" w:lineRule="auto"/>
        <w:rPr>
          <w:rFonts w:ascii="Times New Roman" w:hAnsi="Times New Roman"/>
          <w:b/>
          <w:sz w:val="24"/>
          <w:szCs w:val="24"/>
        </w:rPr>
      </w:pPr>
      <w:r w:rsidRPr="00D06E53">
        <w:rPr>
          <w:rFonts w:ascii="Times New Roman" w:hAnsi="Times New Roman"/>
          <w:b/>
          <w:sz w:val="24"/>
          <w:szCs w:val="24"/>
        </w:rPr>
        <w:t>Compliance with ethical standards</w:t>
      </w:r>
    </w:p>
    <w:p w14:paraId="16249722" w14:textId="77777777" w:rsidR="007635C1" w:rsidRPr="00D06E53" w:rsidRDefault="007635C1" w:rsidP="00A81E2C">
      <w:pPr>
        <w:spacing w:after="0" w:line="360" w:lineRule="auto"/>
        <w:rPr>
          <w:rFonts w:ascii="Times New Roman" w:hAnsi="Times New Roman"/>
          <w:b/>
          <w:sz w:val="24"/>
          <w:szCs w:val="24"/>
        </w:rPr>
      </w:pPr>
    </w:p>
    <w:p w14:paraId="09C159B7" w14:textId="64772D95" w:rsidR="007635C1" w:rsidRDefault="00A81E2C" w:rsidP="00A5774B">
      <w:pPr>
        <w:spacing w:after="0" w:line="360" w:lineRule="auto"/>
        <w:rPr>
          <w:rFonts w:ascii="Times New Roman" w:hAnsi="Times New Roman"/>
          <w:sz w:val="24"/>
          <w:szCs w:val="24"/>
        </w:rPr>
      </w:pPr>
      <w:r w:rsidRPr="00D06E53">
        <w:rPr>
          <w:rFonts w:ascii="Times New Roman" w:hAnsi="Times New Roman"/>
          <w:b/>
          <w:sz w:val="24"/>
          <w:szCs w:val="24"/>
        </w:rPr>
        <w:t>Conflict of interest</w:t>
      </w:r>
      <w:r w:rsidRPr="00A81E2C">
        <w:rPr>
          <w:rFonts w:ascii="Times New Roman" w:hAnsi="Times New Roman"/>
          <w:sz w:val="24"/>
          <w:szCs w:val="24"/>
        </w:rPr>
        <w:t xml:space="preserve"> The authors declare no competing financial</w:t>
      </w:r>
      <w:r>
        <w:rPr>
          <w:rFonts w:ascii="Times New Roman" w:hAnsi="Times New Roman"/>
          <w:sz w:val="24"/>
          <w:szCs w:val="24"/>
        </w:rPr>
        <w:t xml:space="preserve"> </w:t>
      </w:r>
      <w:r w:rsidRPr="00A81E2C">
        <w:rPr>
          <w:rFonts w:ascii="Times New Roman" w:hAnsi="Times New Roman"/>
          <w:sz w:val="24"/>
          <w:szCs w:val="24"/>
        </w:rPr>
        <w:t>interests.</w:t>
      </w:r>
    </w:p>
    <w:p w14:paraId="66521FF1" w14:textId="77777777" w:rsidR="00A81E2C" w:rsidRPr="00977653" w:rsidRDefault="00A81E2C" w:rsidP="00A81E2C">
      <w:pPr>
        <w:spacing w:after="0" w:line="360" w:lineRule="auto"/>
        <w:rPr>
          <w:rFonts w:ascii="Times New Roman" w:hAnsi="Times New Roman"/>
          <w:sz w:val="24"/>
          <w:szCs w:val="24"/>
        </w:rPr>
      </w:pPr>
    </w:p>
    <w:p w14:paraId="5E247F01" w14:textId="77777777" w:rsidR="00C957F9" w:rsidRDefault="00C957F9" w:rsidP="00A5774B">
      <w:pPr>
        <w:spacing w:after="0" w:line="360" w:lineRule="auto"/>
        <w:rPr>
          <w:rFonts w:ascii="Times New Roman" w:eastAsia="바탕" w:hAnsi="Times New Roman"/>
          <w:sz w:val="36"/>
          <w:szCs w:val="36"/>
        </w:rPr>
      </w:pPr>
      <w:r>
        <w:rPr>
          <w:rFonts w:ascii="Times New Roman" w:eastAsia="바탕" w:hAnsi="Times New Roman"/>
          <w:sz w:val="36"/>
          <w:szCs w:val="36"/>
        </w:rPr>
        <w:t>Figure legends</w:t>
      </w:r>
    </w:p>
    <w:p w14:paraId="15A8F180" w14:textId="7D0186F5" w:rsidR="00C957F9" w:rsidRDefault="00C957F9" w:rsidP="00C957F9">
      <w:pPr>
        <w:spacing w:after="0" w:line="360" w:lineRule="auto"/>
        <w:rPr>
          <w:rFonts w:ascii="Times New Roman" w:hAnsi="Times New Roman" w:cs="Times New Roman"/>
          <w:sz w:val="24"/>
          <w:szCs w:val="24"/>
        </w:rPr>
      </w:pPr>
      <w:r w:rsidRPr="00D06E53">
        <w:rPr>
          <w:rFonts w:ascii="Times New Roman" w:hAnsi="Times New Roman" w:cs="Times New Roman"/>
          <w:b/>
          <w:sz w:val="24"/>
          <w:szCs w:val="24"/>
        </w:rPr>
        <w:t>Fig.1</w:t>
      </w:r>
      <w:r>
        <w:rPr>
          <w:rFonts w:ascii="Times New Roman" w:hAnsi="Times New Roman" w:cs="Times New Roman" w:hint="eastAsia"/>
          <w:sz w:val="24"/>
          <w:szCs w:val="24"/>
        </w:rPr>
        <w:t xml:space="preserve"> </w:t>
      </w:r>
      <w:r w:rsidRPr="00D65841">
        <w:rPr>
          <w:rFonts w:ascii="Times New Roman" w:hAnsi="Times New Roman" w:cs="Times New Roman"/>
          <w:sz w:val="24"/>
          <w:szCs w:val="24"/>
        </w:rPr>
        <w:t>Schematic r</w:t>
      </w:r>
      <w:r>
        <w:rPr>
          <w:rFonts w:ascii="Times New Roman" w:hAnsi="Times New Roman" w:cs="Times New Roman"/>
          <w:sz w:val="24"/>
          <w:szCs w:val="24"/>
        </w:rPr>
        <w:t xml:space="preserve">epresentation of the </w:t>
      </w:r>
      <w:r>
        <w:rPr>
          <w:rFonts w:ascii="Times New Roman" w:hAnsi="Times New Roman" w:cs="Times New Roman" w:hint="eastAsia"/>
          <w:sz w:val="24"/>
          <w:szCs w:val="24"/>
        </w:rPr>
        <w:t>flavonoids</w:t>
      </w:r>
      <w:r w:rsidRPr="00D65841">
        <w:rPr>
          <w:rFonts w:ascii="Times New Roman" w:hAnsi="Times New Roman" w:cs="Times New Roman"/>
          <w:sz w:val="24"/>
          <w:szCs w:val="24"/>
        </w:rPr>
        <w:t xml:space="preserve"> biosynthetic pathway</w:t>
      </w:r>
      <w:r>
        <w:rPr>
          <w:rFonts w:ascii="Times New Roman" w:hAnsi="Times New Roman" w:cs="Times New Roman" w:hint="eastAsia"/>
          <w:sz w:val="24"/>
          <w:szCs w:val="24"/>
        </w:rPr>
        <w:t xml:space="preserve">. </w:t>
      </w:r>
      <w:r w:rsidRPr="005B7E2A">
        <w:rPr>
          <w:rFonts w:ascii="Times New Roman" w:hAnsi="Times New Roman" w:cs="Times New Roman"/>
          <w:sz w:val="24"/>
          <w:szCs w:val="24"/>
        </w:rPr>
        <w:t>PAL</w:t>
      </w:r>
      <w:r>
        <w:rPr>
          <w:rFonts w:ascii="Times New Roman" w:hAnsi="Times New Roman" w:cs="Times New Roman"/>
          <w:sz w:val="24"/>
          <w:szCs w:val="24"/>
        </w:rPr>
        <w:t xml:space="preserve">: </w:t>
      </w:r>
      <w:r w:rsidRPr="005B7E2A">
        <w:rPr>
          <w:rFonts w:ascii="Times New Roman" w:hAnsi="Times New Roman" w:cs="Times New Roman"/>
          <w:sz w:val="24"/>
          <w:szCs w:val="24"/>
        </w:rPr>
        <w:t xml:space="preserve">phenylalanine ammonia </w:t>
      </w:r>
      <w:proofErr w:type="spellStart"/>
      <w:r w:rsidRPr="005B7E2A">
        <w:rPr>
          <w:rFonts w:ascii="Times New Roman" w:hAnsi="Times New Roman" w:cs="Times New Roman"/>
          <w:sz w:val="24"/>
          <w:szCs w:val="24"/>
        </w:rPr>
        <w:t>lyase</w:t>
      </w:r>
      <w:proofErr w:type="spellEnd"/>
      <w:r w:rsidRPr="005B7E2A">
        <w:rPr>
          <w:rFonts w:ascii="Times New Roman" w:hAnsi="Times New Roman" w:cs="Times New Roman"/>
          <w:sz w:val="24"/>
          <w:szCs w:val="24"/>
        </w:rPr>
        <w:t>; 4CL</w:t>
      </w:r>
      <w:r>
        <w:rPr>
          <w:rFonts w:ascii="Times New Roman" w:hAnsi="Times New Roman" w:cs="Times New Roman"/>
          <w:sz w:val="24"/>
          <w:szCs w:val="24"/>
        </w:rPr>
        <w:t>:</w:t>
      </w:r>
      <w:r w:rsidRPr="005B7E2A">
        <w:rPr>
          <w:rFonts w:ascii="Times New Roman" w:hAnsi="Times New Roman" w:cs="Times New Roman"/>
          <w:sz w:val="24"/>
          <w:szCs w:val="24"/>
        </w:rPr>
        <w:t xml:space="preserve"> 4-</w:t>
      </w:r>
      <w:proofErr w:type="gramStart"/>
      <w:r w:rsidRPr="005B7E2A">
        <w:rPr>
          <w:rFonts w:ascii="Times New Roman" w:hAnsi="Times New Roman" w:cs="Times New Roman"/>
          <w:sz w:val="24"/>
          <w:szCs w:val="24"/>
        </w:rPr>
        <w:t>coumarate:coenzyme</w:t>
      </w:r>
      <w:proofErr w:type="gramEnd"/>
      <w:r>
        <w:rPr>
          <w:rFonts w:ascii="Times New Roman" w:hAnsi="Times New Roman" w:cs="Times New Roman" w:hint="eastAsia"/>
          <w:sz w:val="24"/>
          <w:szCs w:val="24"/>
        </w:rPr>
        <w:t xml:space="preserve"> </w:t>
      </w:r>
      <w:r w:rsidRPr="005B7E2A">
        <w:rPr>
          <w:rFonts w:ascii="Times New Roman" w:hAnsi="Times New Roman" w:cs="Times New Roman"/>
          <w:sz w:val="24"/>
          <w:szCs w:val="24"/>
        </w:rPr>
        <w:t>A ligase; C4H</w:t>
      </w:r>
      <w:r>
        <w:rPr>
          <w:rFonts w:ascii="Times New Roman" w:hAnsi="Times New Roman" w:cs="Times New Roman"/>
          <w:sz w:val="24"/>
          <w:szCs w:val="24"/>
        </w:rPr>
        <w:t>:</w:t>
      </w:r>
      <w:r w:rsidRPr="005B7E2A">
        <w:rPr>
          <w:rFonts w:ascii="Times New Roman" w:hAnsi="Times New Roman" w:cs="Times New Roman"/>
          <w:sz w:val="24"/>
          <w:szCs w:val="24"/>
        </w:rPr>
        <w:t xml:space="preserve"> </w:t>
      </w:r>
      <w:proofErr w:type="spellStart"/>
      <w:r w:rsidRPr="005B7E2A">
        <w:rPr>
          <w:rFonts w:ascii="Times New Roman" w:hAnsi="Times New Roman" w:cs="Times New Roman"/>
          <w:sz w:val="24"/>
          <w:szCs w:val="24"/>
        </w:rPr>
        <w:t>cinnamate</w:t>
      </w:r>
      <w:proofErr w:type="spellEnd"/>
      <w:r w:rsidRPr="005B7E2A">
        <w:rPr>
          <w:rFonts w:ascii="Times New Roman" w:hAnsi="Times New Roman" w:cs="Times New Roman"/>
          <w:sz w:val="24"/>
          <w:szCs w:val="24"/>
        </w:rPr>
        <w:t xml:space="preserve"> 4-hydroxylas</w:t>
      </w:r>
      <w:r>
        <w:rPr>
          <w:rFonts w:ascii="Times New Roman" w:hAnsi="Times New Roman" w:cs="Times New Roman"/>
          <w:sz w:val="24"/>
          <w:szCs w:val="24"/>
        </w:rPr>
        <w:t>e;</w:t>
      </w:r>
      <w:r>
        <w:rPr>
          <w:rFonts w:ascii="Times New Roman" w:hAnsi="Times New Roman" w:cs="Times New Roman" w:hint="eastAsia"/>
          <w:sz w:val="24"/>
          <w:szCs w:val="24"/>
        </w:rPr>
        <w:t xml:space="preserve"> </w:t>
      </w:r>
      <w:r w:rsidRPr="005B7E2A">
        <w:rPr>
          <w:rFonts w:ascii="Times New Roman" w:hAnsi="Times New Roman" w:cs="Times New Roman"/>
          <w:sz w:val="24"/>
          <w:szCs w:val="24"/>
        </w:rPr>
        <w:t>CHS</w:t>
      </w:r>
      <w:r>
        <w:rPr>
          <w:rFonts w:ascii="Times New Roman" w:hAnsi="Times New Roman" w:cs="Times New Roman"/>
          <w:sz w:val="24"/>
          <w:szCs w:val="24"/>
        </w:rPr>
        <w:t>:</w:t>
      </w:r>
      <w:r w:rsidRPr="005B7E2A">
        <w:rPr>
          <w:rFonts w:ascii="Times New Roman" w:hAnsi="Times New Roman" w:cs="Times New Roman"/>
          <w:sz w:val="24"/>
          <w:szCs w:val="24"/>
        </w:rPr>
        <w:t xml:space="preserve"> </w:t>
      </w:r>
      <w:proofErr w:type="spellStart"/>
      <w:r w:rsidRPr="005B7E2A">
        <w:rPr>
          <w:rFonts w:ascii="Times New Roman" w:hAnsi="Times New Roman" w:cs="Times New Roman"/>
          <w:sz w:val="24"/>
          <w:szCs w:val="24"/>
        </w:rPr>
        <w:t>chalcone</w:t>
      </w:r>
      <w:proofErr w:type="spellEnd"/>
      <w:r w:rsidRPr="005B7E2A">
        <w:rPr>
          <w:rFonts w:ascii="Times New Roman" w:hAnsi="Times New Roman" w:cs="Times New Roman"/>
          <w:sz w:val="24"/>
          <w:szCs w:val="24"/>
        </w:rPr>
        <w:t xml:space="preserve"> synthase; CHI</w:t>
      </w:r>
      <w:r>
        <w:rPr>
          <w:rFonts w:ascii="Times New Roman" w:hAnsi="Times New Roman" w:cs="Times New Roman"/>
          <w:sz w:val="24"/>
          <w:szCs w:val="24"/>
        </w:rPr>
        <w:t>:</w:t>
      </w:r>
      <w:r w:rsidRPr="005B7E2A">
        <w:rPr>
          <w:rFonts w:ascii="Times New Roman" w:hAnsi="Times New Roman" w:cs="Times New Roman"/>
          <w:sz w:val="24"/>
          <w:szCs w:val="24"/>
        </w:rPr>
        <w:t xml:space="preserve"> </w:t>
      </w:r>
      <w:proofErr w:type="spellStart"/>
      <w:r w:rsidRPr="005B7E2A">
        <w:rPr>
          <w:rFonts w:ascii="Times New Roman" w:hAnsi="Times New Roman" w:cs="Times New Roman"/>
          <w:sz w:val="24"/>
          <w:szCs w:val="24"/>
        </w:rPr>
        <w:t>chalcone</w:t>
      </w:r>
      <w:proofErr w:type="spellEnd"/>
      <w:r w:rsidRPr="005B7E2A">
        <w:rPr>
          <w:rFonts w:ascii="Times New Roman" w:hAnsi="Times New Roman" w:cs="Times New Roman"/>
          <w:sz w:val="24"/>
          <w:szCs w:val="24"/>
        </w:rPr>
        <w:t xml:space="preserve"> isomerase; F3H</w:t>
      </w:r>
      <w:r>
        <w:rPr>
          <w:rFonts w:ascii="Times New Roman" w:hAnsi="Times New Roman" w:cs="Times New Roman"/>
          <w:sz w:val="24"/>
          <w:szCs w:val="24"/>
        </w:rPr>
        <w:t>:</w:t>
      </w:r>
      <w:r w:rsidRPr="005B7E2A">
        <w:rPr>
          <w:rFonts w:ascii="Times New Roman" w:hAnsi="Times New Roman" w:cs="Times New Roman"/>
          <w:sz w:val="24"/>
          <w:szCs w:val="24"/>
        </w:rPr>
        <w:t xml:space="preserve"> flavanone-3-hydroxylase; F3</w:t>
      </w:r>
      <w:r>
        <w:rPr>
          <w:rFonts w:ascii="Times New Roman" w:hAnsi="Times New Roman" w:cs="Times New Roman"/>
          <w:sz w:val="24"/>
          <w:szCs w:val="24"/>
        </w:rPr>
        <w:t>’H: flavonoid-3’</w:t>
      </w:r>
      <w:r w:rsidRPr="005B7E2A">
        <w:rPr>
          <w:rFonts w:ascii="Times New Roman" w:hAnsi="Times New Roman" w:cs="Times New Roman"/>
          <w:sz w:val="24"/>
          <w:szCs w:val="24"/>
        </w:rPr>
        <w:t>-hydroxylase; F3</w:t>
      </w:r>
      <w:r>
        <w:rPr>
          <w:rFonts w:ascii="Times New Roman" w:hAnsi="Times New Roman" w:cs="Times New Roman"/>
          <w:sz w:val="24"/>
          <w:szCs w:val="24"/>
        </w:rPr>
        <w:t>’</w:t>
      </w:r>
      <w:r w:rsidRPr="005B7E2A">
        <w:rPr>
          <w:rFonts w:ascii="Times New Roman" w:hAnsi="Times New Roman" w:cs="Times New Roman"/>
          <w:sz w:val="24"/>
          <w:szCs w:val="24"/>
        </w:rPr>
        <w:t>5</w:t>
      </w:r>
      <w:r>
        <w:rPr>
          <w:rFonts w:ascii="Times New Roman" w:hAnsi="Times New Roman" w:cs="Times New Roman"/>
          <w:sz w:val="24"/>
          <w:szCs w:val="24"/>
        </w:rPr>
        <w:t>’</w:t>
      </w:r>
      <w:r w:rsidRPr="005B7E2A">
        <w:rPr>
          <w:rFonts w:ascii="Times New Roman" w:hAnsi="Times New Roman" w:cs="Times New Roman"/>
          <w:sz w:val="24"/>
          <w:szCs w:val="24"/>
        </w:rPr>
        <w:t>H</w:t>
      </w:r>
      <w:r>
        <w:rPr>
          <w:rFonts w:ascii="Times New Roman" w:hAnsi="Times New Roman" w:cs="Times New Roman"/>
          <w:sz w:val="24"/>
          <w:szCs w:val="24"/>
        </w:rPr>
        <w:t>:</w:t>
      </w:r>
      <w:r w:rsidRPr="005B7E2A">
        <w:rPr>
          <w:rFonts w:ascii="Times New Roman" w:hAnsi="Times New Roman" w:cs="Times New Roman"/>
          <w:sz w:val="24"/>
          <w:szCs w:val="24"/>
        </w:rPr>
        <w:t xml:space="preserve"> flavonoid-3</w:t>
      </w:r>
      <w:r>
        <w:rPr>
          <w:rFonts w:ascii="Times New Roman" w:hAnsi="Times New Roman" w:cs="Times New Roman"/>
          <w:sz w:val="24"/>
          <w:szCs w:val="24"/>
        </w:rPr>
        <w:t>’</w:t>
      </w:r>
      <w:r w:rsidRPr="005B7E2A">
        <w:rPr>
          <w:rFonts w:ascii="Times New Roman" w:hAnsi="Times New Roman" w:cs="Times New Roman"/>
          <w:sz w:val="24"/>
          <w:szCs w:val="24"/>
        </w:rPr>
        <w:t>5</w:t>
      </w:r>
      <w:r>
        <w:rPr>
          <w:rFonts w:ascii="Times New Roman" w:hAnsi="Times New Roman" w:cs="Times New Roman"/>
          <w:sz w:val="24"/>
          <w:szCs w:val="24"/>
        </w:rPr>
        <w:t>’</w:t>
      </w:r>
      <w:r w:rsidRPr="005B7E2A">
        <w:rPr>
          <w:rFonts w:ascii="Times New Roman" w:hAnsi="Times New Roman" w:cs="Times New Roman"/>
          <w:sz w:val="24"/>
          <w:szCs w:val="24"/>
        </w:rPr>
        <w:t>-hydroxylase; FLS</w:t>
      </w:r>
      <w:r>
        <w:rPr>
          <w:rFonts w:ascii="Times New Roman" w:hAnsi="Times New Roman" w:cs="Times New Roman"/>
          <w:sz w:val="24"/>
          <w:szCs w:val="24"/>
        </w:rPr>
        <w:t>:</w:t>
      </w:r>
      <w:r w:rsidRPr="005B7E2A">
        <w:rPr>
          <w:rFonts w:ascii="Times New Roman" w:hAnsi="Times New Roman" w:cs="Times New Roman"/>
          <w:sz w:val="24"/>
          <w:szCs w:val="24"/>
        </w:rPr>
        <w:t xml:space="preserve"> </w:t>
      </w:r>
      <w:proofErr w:type="spellStart"/>
      <w:r w:rsidRPr="005B7E2A">
        <w:rPr>
          <w:rFonts w:ascii="Times New Roman" w:hAnsi="Times New Roman" w:cs="Times New Roman"/>
          <w:sz w:val="24"/>
          <w:szCs w:val="24"/>
        </w:rPr>
        <w:t>flavonol</w:t>
      </w:r>
      <w:proofErr w:type="spellEnd"/>
      <w:r w:rsidRPr="005B7E2A">
        <w:rPr>
          <w:rFonts w:ascii="Times New Roman" w:hAnsi="Times New Roman" w:cs="Times New Roman"/>
          <w:sz w:val="24"/>
          <w:szCs w:val="24"/>
        </w:rPr>
        <w:t xml:space="preserve"> synthase; DFR</w:t>
      </w:r>
      <w:r>
        <w:rPr>
          <w:rFonts w:ascii="Times New Roman" w:hAnsi="Times New Roman" w:cs="Times New Roman"/>
          <w:sz w:val="24"/>
          <w:szCs w:val="24"/>
        </w:rPr>
        <w:t>:</w:t>
      </w:r>
      <w:r w:rsidRPr="005B7E2A">
        <w:rPr>
          <w:rFonts w:ascii="Times New Roman" w:hAnsi="Times New Roman" w:cs="Times New Roman"/>
          <w:sz w:val="24"/>
          <w:szCs w:val="24"/>
        </w:rPr>
        <w:t xml:space="preserve"> </w:t>
      </w:r>
      <w:proofErr w:type="spellStart"/>
      <w:r w:rsidRPr="005B7E2A">
        <w:rPr>
          <w:rFonts w:ascii="Times New Roman" w:hAnsi="Times New Roman" w:cs="Times New Roman"/>
          <w:sz w:val="24"/>
          <w:szCs w:val="24"/>
        </w:rPr>
        <w:t>dihydroflavonol</w:t>
      </w:r>
      <w:proofErr w:type="spellEnd"/>
      <w:r w:rsidRPr="005B7E2A">
        <w:rPr>
          <w:rFonts w:ascii="Times New Roman" w:hAnsi="Times New Roman" w:cs="Times New Roman"/>
          <w:sz w:val="24"/>
          <w:szCs w:val="24"/>
        </w:rPr>
        <w:t xml:space="preserve"> reductase; 3-GT</w:t>
      </w:r>
      <w:r>
        <w:rPr>
          <w:rFonts w:ascii="Times New Roman" w:hAnsi="Times New Roman" w:cs="Times New Roman"/>
          <w:sz w:val="24"/>
          <w:szCs w:val="24"/>
        </w:rPr>
        <w:t>:</w:t>
      </w:r>
      <w:r w:rsidRPr="005B7E2A">
        <w:rPr>
          <w:rFonts w:ascii="Times New Roman" w:hAnsi="Times New Roman" w:cs="Times New Roman"/>
          <w:sz w:val="24"/>
          <w:szCs w:val="24"/>
        </w:rPr>
        <w:t xml:space="preserve"> flavonoid 3-O</w:t>
      </w:r>
      <w:r>
        <w:rPr>
          <w:rFonts w:ascii="Times New Roman" w:hAnsi="Times New Roman" w:cs="Times New Roman" w:hint="eastAsia"/>
          <w:sz w:val="24"/>
          <w:szCs w:val="24"/>
        </w:rPr>
        <w:t xml:space="preserve"> </w:t>
      </w:r>
      <w:r w:rsidRPr="005B7E2A">
        <w:rPr>
          <w:rFonts w:ascii="Times New Roman" w:hAnsi="Times New Roman" w:cs="Times New Roman"/>
          <w:sz w:val="24"/>
          <w:szCs w:val="24"/>
        </w:rPr>
        <w:t>glucosyltransferase;</w:t>
      </w:r>
      <w:r>
        <w:rPr>
          <w:rFonts w:ascii="Times New Roman" w:hAnsi="Times New Roman" w:cs="Times New Roman" w:hint="eastAsia"/>
          <w:sz w:val="24"/>
          <w:szCs w:val="24"/>
        </w:rPr>
        <w:t xml:space="preserve"> 5</w:t>
      </w:r>
      <w:r w:rsidRPr="005B7E2A">
        <w:rPr>
          <w:rFonts w:ascii="Times New Roman" w:hAnsi="Times New Roman" w:cs="Times New Roman"/>
          <w:sz w:val="24"/>
          <w:szCs w:val="24"/>
        </w:rPr>
        <w:t>-GT</w:t>
      </w:r>
      <w:r>
        <w:rPr>
          <w:rFonts w:ascii="Times New Roman" w:hAnsi="Times New Roman" w:cs="Times New Roman"/>
          <w:sz w:val="24"/>
          <w:szCs w:val="24"/>
        </w:rPr>
        <w:t>:</w:t>
      </w:r>
      <w:r w:rsidRPr="005B7E2A">
        <w:rPr>
          <w:rFonts w:ascii="Times New Roman" w:hAnsi="Times New Roman" w:cs="Times New Roman"/>
          <w:sz w:val="24"/>
          <w:szCs w:val="24"/>
        </w:rPr>
        <w:t xml:space="preserve"> flavonoid 3-O</w:t>
      </w:r>
      <w:r>
        <w:rPr>
          <w:rFonts w:ascii="Times New Roman" w:hAnsi="Times New Roman" w:cs="Times New Roman" w:hint="eastAsia"/>
          <w:sz w:val="24"/>
          <w:szCs w:val="24"/>
        </w:rPr>
        <w:t xml:space="preserve"> </w:t>
      </w:r>
      <w:r w:rsidRPr="005B7E2A">
        <w:rPr>
          <w:rFonts w:ascii="Times New Roman" w:hAnsi="Times New Roman" w:cs="Times New Roman"/>
          <w:sz w:val="24"/>
          <w:szCs w:val="24"/>
        </w:rPr>
        <w:t>glucosyltransferase</w:t>
      </w:r>
      <w:r>
        <w:rPr>
          <w:rFonts w:ascii="Times New Roman" w:hAnsi="Times New Roman" w:cs="Times New Roman" w:hint="eastAsia"/>
          <w:sz w:val="24"/>
          <w:szCs w:val="24"/>
        </w:rPr>
        <w:t xml:space="preserve">; </w:t>
      </w:r>
      <w:r w:rsidRPr="00EE6EB7">
        <w:rPr>
          <w:rFonts w:ascii="Times New Roman" w:hAnsi="Times New Roman" w:cs="Times New Roman"/>
          <w:sz w:val="24"/>
          <w:szCs w:val="24"/>
        </w:rPr>
        <w:t>AAC</w:t>
      </w:r>
      <w:r>
        <w:rPr>
          <w:rFonts w:ascii="Times New Roman" w:hAnsi="Times New Roman" w:cs="Times New Roman"/>
          <w:sz w:val="24"/>
          <w:szCs w:val="24"/>
        </w:rPr>
        <w:t>:</w:t>
      </w:r>
      <w:r w:rsidRPr="00EE6EB7">
        <w:rPr>
          <w:rFonts w:ascii="Times New Roman" w:hAnsi="Times New Roman" w:cs="Times New Roman"/>
          <w:sz w:val="24"/>
          <w:szCs w:val="24"/>
        </w:rPr>
        <w:t xml:space="preserve"> anthocyanin acyltransferase</w:t>
      </w:r>
      <w:r>
        <w:rPr>
          <w:rFonts w:ascii="Times New Roman" w:hAnsi="Times New Roman" w:cs="Times New Roman" w:hint="eastAsia"/>
          <w:sz w:val="24"/>
          <w:szCs w:val="24"/>
        </w:rPr>
        <w:t>;</w:t>
      </w:r>
      <w:r w:rsidRPr="005B7E2A">
        <w:rPr>
          <w:rFonts w:ascii="Times New Roman" w:hAnsi="Times New Roman" w:cs="Times New Roman"/>
          <w:sz w:val="24"/>
          <w:szCs w:val="24"/>
        </w:rPr>
        <w:t xml:space="preserve"> RT</w:t>
      </w:r>
      <w:r>
        <w:rPr>
          <w:rFonts w:ascii="Times New Roman" w:hAnsi="Times New Roman" w:cs="Times New Roman"/>
          <w:sz w:val="24"/>
          <w:szCs w:val="24"/>
        </w:rPr>
        <w:t>:</w:t>
      </w:r>
      <w:r>
        <w:rPr>
          <w:rFonts w:ascii="Times New Roman" w:hAnsi="Times New Roman" w:cs="Times New Roman" w:hint="eastAsia"/>
          <w:sz w:val="24"/>
          <w:szCs w:val="24"/>
        </w:rPr>
        <w:t xml:space="preserve"> </w:t>
      </w:r>
      <w:r w:rsidRPr="005B7E2A">
        <w:rPr>
          <w:rFonts w:ascii="Times New Roman" w:hAnsi="Times New Roman" w:cs="Times New Roman"/>
          <w:sz w:val="24"/>
          <w:szCs w:val="24"/>
        </w:rPr>
        <w:t>flavonoid 3-O-glucoside-rhamnosyltransferase</w:t>
      </w:r>
      <w:r>
        <w:rPr>
          <w:rFonts w:ascii="Times New Roman" w:hAnsi="Times New Roman" w:cs="Times New Roman"/>
          <w:sz w:val="24"/>
          <w:szCs w:val="24"/>
        </w:rPr>
        <w:t>.</w:t>
      </w:r>
    </w:p>
    <w:p w14:paraId="56408B5B" w14:textId="23560C3A" w:rsidR="00C957F9" w:rsidRDefault="00C957F9" w:rsidP="00C957F9">
      <w:pPr>
        <w:spacing w:after="0" w:line="360" w:lineRule="auto"/>
        <w:rPr>
          <w:rFonts w:ascii="Times New Roman" w:hAnsi="Times New Roman" w:cs="Times New Roman"/>
          <w:sz w:val="24"/>
          <w:szCs w:val="24"/>
        </w:rPr>
      </w:pPr>
      <w:r w:rsidRPr="00D06E53">
        <w:rPr>
          <w:rFonts w:ascii="Times New Roman" w:hAnsi="Times New Roman" w:cs="Times New Roman"/>
          <w:b/>
          <w:sz w:val="24"/>
          <w:szCs w:val="24"/>
        </w:rPr>
        <w:t xml:space="preserve">Fig.2 </w:t>
      </w:r>
      <w:r w:rsidRPr="00D06E53">
        <w:rPr>
          <w:rFonts w:ascii="Times New Roman" w:hAnsi="Times New Roman" w:cs="Times New Roman"/>
          <w:sz w:val="24"/>
          <w:szCs w:val="24"/>
        </w:rPr>
        <w:t xml:space="preserve">Schematic expression of Reverse </w:t>
      </w:r>
      <w:proofErr w:type="spellStart"/>
      <w:r w:rsidRPr="00D06E53">
        <w:rPr>
          <w:rFonts w:ascii="Times New Roman" w:hAnsi="Times New Roman" w:cs="Times New Roman"/>
          <w:sz w:val="24"/>
          <w:szCs w:val="24"/>
        </w:rPr>
        <w:t>trascriptase</w:t>
      </w:r>
      <w:proofErr w:type="spellEnd"/>
      <w:r w:rsidRPr="00D06E53">
        <w:rPr>
          <w:rFonts w:ascii="Times New Roman" w:hAnsi="Times New Roman" w:cs="Times New Roman"/>
          <w:sz w:val="24"/>
          <w:szCs w:val="24"/>
        </w:rPr>
        <w:t xml:space="preserve"> PCR (RT-PCR) for each CHI/DR line, in peel and flesh: (a) CHI primer (b) Del primer (c) </w:t>
      </w:r>
      <w:proofErr w:type="spellStart"/>
      <w:r w:rsidRPr="00D06E53">
        <w:rPr>
          <w:rFonts w:ascii="Times New Roman" w:hAnsi="Times New Roman" w:cs="Times New Roman"/>
          <w:sz w:val="24"/>
          <w:szCs w:val="24"/>
        </w:rPr>
        <w:t>Ros</w:t>
      </w:r>
      <w:proofErr w:type="spellEnd"/>
      <w:r w:rsidRPr="00D06E53">
        <w:rPr>
          <w:rFonts w:ascii="Times New Roman" w:hAnsi="Times New Roman" w:cs="Times New Roman"/>
          <w:sz w:val="24"/>
          <w:szCs w:val="24"/>
        </w:rPr>
        <w:t xml:space="preserve"> primer (d) Housekeeping gene primer, PePP2ACS, which is used for equal loading.</w:t>
      </w:r>
    </w:p>
    <w:p w14:paraId="04394EB9" w14:textId="448DDB51" w:rsidR="00C957F9" w:rsidRDefault="00C957F9" w:rsidP="00C957F9">
      <w:pPr>
        <w:spacing w:after="0" w:line="360" w:lineRule="auto"/>
        <w:rPr>
          <w:rFonts w:ascii="Times New Roman" w:hAnsi="Times New Roman" w:cs="Times New Roman"/>
          <w:sz w:val="24"/>
          <w:szCs w:val="24"/>
        </w:rPr>
      </w:pPr>
      <w:r w:rsidRPr="00D06E53">
        <w:rPr>
          <w:rFonts w:ascii="Times New Roman" w:hAnsi="Times New Roman" w:cs="Times New Roman"/>
          <w:b/>
          <w:sz w:val="24"/>
          <w:szCs w:val="24"/>
        </w:rPr>
        <w:t>Fig.3</w:t>
      </w:r>
      <w:r w:rsidRPr="00C957F9">
        <w:rPr>
          <w:rFonts w:ascii="Times New Roman" w:hAnsi="Times New Roman" w:cs="Times New Roman"/>
          <w:sz w:val="24"/>
          <w:szCs w:val="24"/>
        </w:rPr>
        <w:t xml:space="preserve"> Color expression in T2 and F2-generation tomatoes (cv. </w:t>
      </w:r>
      <w:proofErr w:type="spellStart"/>
      <w:r w:rsidRPr="00C957F9">
        <w:rPr>
          <w:rFonts w:ascii="Times New Roman" w:hAnsi="Times New Roman" w:cs="Times New Roman"/>
          <w:sz w:val="24"/>
          <w:szCs w:val="24"/>
        </w:rPr>
        <w:t>Rubion</w:t>
      </w:r>
      <w:proofErr w:type="spellEnd"/>
      <w:r w:rsidRPr="00C957F9">
        <w:rPr>
          <w:rFonts w:ascii="Times New Roman" w:hAnsi="Times New Roman" w:cs="Times New Roman"/>
          <w:sz w:val="24"/>
          <w:szCs w:val="24"/>
        </w:rPr>
        <w:t xml:space="preserve">), </w:t>
      </w:r>
      <w:proofErr w:type="gramStart"/>
      <w:r w:rsidRPr="00C957F9">
        <w:rPr>
          <w:rFonts w:ascii="Times New Roman" w:hAnsi="Times New Roman" w:cs="Times New Roman"/>
          <w:sz w:val="24"/>
          <w:szCs w:val="24"/>
        </w:rPr>
        <w:t>expressing ,</w:t>
      </w:r>
      <w:proofErr w:type="gramEnd"/>
      <w:r w:rsidRPr="00C957F9">
        <w:rPr>
          <w:rFonts w:ascii="Times New Roman" w:hAnsi="Times New Roman" w:cs="Times New Roman"/>
          <w:sz w:val="24"/>
          <w:szCs w:val="24"/>
        </w:rPr>
        <w:t xml:space="preserve"> CHI and CHI/DR or both:  (a) whole fruit (b) dissected fruit with seeds (c) dissected fruit without seeds (d) extracted anthocyanin</w:t>
      </w:r>
    </w:p>
    <w:p w14:paraId="51ED1CC9" w14:textId="6EA6633D" w:rsidR="00C957F9" w:rsidRDefault="00C957F9" w:rsidP="00C957F9">
      <w:pPr>
        <w:spacing w:after="0" w:line="360" w:lineRule="auto"/>
        <w:rPr>
          <w:rFonts w:ascii="Times New Roman" w:hAnsi="Times New Roman" w:cs="Times New Roman"/>
          <w:sz w:val="24"/>
          <w:szCs w:val="24"/>
        </w:rPr>
      </w:pPr>
      <w:r w:rsidRPr="00D06E53">
        <w:rPr>
          <w:rFonts w:ascii="Times New Roman" w:hAnsi="Times New Roman" w:cs="Times New Roman"/>
          <w:b/>
          <w:sz w:val="24"/>
          <w:szCs w:val="24"/>
        </w:rPr>
        <w:t>Fig. 4</w:t>
      </w:r>
      <w:r w:rsidRPr="00C957F9">
        <w:rPr>
          <w:rFonts w:ascii="Times New Roman" w:hAnsi="Times New Roman" w:cs="Times New Roman"/>
          <w:sz w:val="24"/>
          <w:szCs w:val="24"/>
        </w:rPr>
        <w:t xml:space="preserve"> Fruits in plant and whole plant (a) Wild (b) CHI (c) DR (d) CHI x DR (e) and (f) wild, DR, CHI x DR and CHI from left, (a) – (d) show various ripening states</w:t>
      </w:r>
    </w:p>
    <w:p w14:paraId="21AB96C6" w14:textId="7572D84C" w:rsidR="00C957F9" w:rsidRDefault="00C957F9" w:rsidP="00C957F9">
      <w:pPr>
        <w:spacing w:after="0" w:line="360" w:lineRule="auto"/>
        <w:rPr>
          <w:rFonts w:ascii="Times New Roman" w:hAnsi="Times New Roman" w:cs="Times New Roman"/>
          <w:sz w:val="24"/>
          <w:szCs w:val="24"/>
        </w:rPr>
      </w:pPr>
      <w:r w:rsidRPr="00D06E53">
        <w:rPr>
          <w:rFonts w:ascii="Times New Roman" w:hAnsi="Times New Roman" w:cs="Times New Roman"/>
          <w:b/>
          <w:sz w:val="24"/>
          <w:szCs w:val="24"/>
        </w:rPr>
        <w:t>Fig. 5</w:t>
      </w:r>
      <w:r>
        <w:rPr>
          <w:rFonts w:ascii="Times New Roman" w:hAnsi="Times New Roman" w:cs="Times New Roman"/>
          <w:sz w:val="24"/>
          <w:szCs w:val="24"/>
        </w:rPr>
        <w:t xml:space="preserve"> </w:t>
      </w:r>
      <w:r w:rsidRPr="00C957F9">
        <w:rPr>
          <w:rFonts w:ascii="Times New Roman" w:hAnsi="Times New Roman" w:cs="Times New Roman"/>
          <w:sz w:val="24"/>
          <w:szCs w:val="24"/>
        </w:rPr>
        <w:t xml:space="preserve">Total Anthocyanin content in (a) peel and (b) flesh and total </w:t>
      </w:r>
      <w:proofErr w:type="spellStart"/>
      <w:r w:rsidRPr="00C957F9">
        <w:rPr>
          <w:rFonts w:ascii="Times New Roman" w:hAnsi="Times New Roman" w:cs="Times New Roman"/>
          <w:sz w:val="24"/>
          <w:szCs w:val="24"/>
        </w:rPr>
        <w:t>flavonol</w:t>
      </w:r>
      <w:proofErr w:type="spellEnd"/>
      <w:r w:rsidRPr="00C957F9">
        <w:rPr>
          <w:rFonts w:ascii="Times New Roman" w:hAnsi="Times New Roman" w:cs="Times New Roman"/>
          <w:sz w:val="24"/>
          <w:szCs w:val="24"/>
        </w:rPr>
        <w:t xml:space="preserve"> content in (c) peel and (d) flesh (CHI lines have T2 generations.). Values with the same letter are not significantly different at 0.05 using the Tukey test.  Tomatoes were harvested 20 d after breaker stage. The </w:t>
      </w:r>
      <w:r w:rsidRPr="00C957F9">
        <w:rPr>
          <w:rFonts w:ascii="Times New Roman" w:hAnsi="Times New Roman" w:cs="Times New Roman"/>
          <w:sz w:val="24"/>
          <w:szCs w:val="24"/>
        </w:rPr>
        <w:lastRenderedPageBreak/>
        <w:t>data represent the mean values (±SD) derived from 4 plants per each line (4 to 6 tomatoes per plant).</w:t>
      </w:r>
    </w:p>
    <w:p w14:paraId="302F78E8" w14:textId="5F5D3667" w:rsidR="00C957F9" w:rsidRDefault="00C957F9" w:rsidP="00C957F9">
      <w:pPr>
        <w:spacing w:after="0" w:line="360" w:lineRule="auto"/>
        <w:rPr>
          <w:rFonts w:ascii="Times New Roman" w:hAnsi="Times New Roman" w:cs="Times New Roman"/>
          <w:sz w:val="24"/>
          <w:szCs w:val="24"/>
        </w:rPr>
      </w:pPr>
      <w:r w:rsidRPr="00D06E53">
        <w:rPr>
          <w:rFonts w:ascii="Times New Roman" w:hAnsi="Times New Roman" w:cs="Times New Roman"/>
          <w:b/>
          <w:sz w:val="24"/>
          <w:szCs w:val="24"/>
        </w:rPr>
        <w:t>Fig. 6</w:t>
      </w:r>
      <w:r w:rsidRPr="00C957F9">
        <w:rPr>
          <w:rFonts w:ascii="Times New Roman" w:hAnsi="Times New Roman" w:cs="Times New Roman"/>
          <w:sz w:val="24"/>
          <w:szCs w:val="24"/>
        </w:rPr>
        <w:t xml:space="preserve"> </w:t>
      </w:r>
      <w:proofErr w:type="spellStart"/>
      <w:r w:rsidRPr="00C957F9">
        <w:rPr>
          <w:rFonts w:ascii="Times New Roman" w:hAnsi="Times New Roman" w:cs="Times New Roman"/>
          <w:sz w:val="24"/>
          <w:szCs w:val="24"/>
        </w:rPr>
        <w:t>Flavonols</w:t>
      </w:r>
      <w:proofErr w:type="spellEnd"/>
      <w:r w:rsidRPr="00C957F9">
        <w:rPr>
          <w:rFonts w:ascii="Times New Roman" w:hAnsi="Times New Roman" w:cs="Times New Roman"/>
          <w:sz w:val="24"/>
          <w:szCs w:val="24"/>
        </w:rPr>
        <w:t xml:space="preserve"> from skin: (a) quercetin-3-B-D glucoside (b) </w:t>
      </w:r>
      <w:proofErr w:type="spellStart"/>
      <w:r w:rsidRPr="00C957F9">
        <w:rPr>
          <w:rFonts w:ascii="Times New Roman" w:hAnsi="Times New Roman" w:cs="Times New Roman"/>
          <w:sz w:val="24"/>
          <w:szCs w:val="24"/>
        </w:rPr>
        <w:t>rutin</w:t>
      </w:r>
      <w:proofErr w:type="spellEnd"/>
      <w:r w:rsidRPr="00C957F9">
        <w:rPr>
          <w:rFonts w:ascii="Times New Roman" w:hAnsi="Times New Roman" w:cs="Times New Roman"/>
          <w:sz w:val="24"/>
          <w:szCs w:val="24"/>
        </w:rPr>
        <w:t xml:space="preserve"> (ckaempferol-3-rutinoside (d) quercetin (e) </w:t>
      </w:r>
      <w:proofErr w:type="spellStart"/>
      <w:r w:rsidRPr="00C957F9">
        <w:rPr>
          <w:rFonts w:ascii="Times New Roman" w:hAnsi="Times New Roman" w:cs="Times New Roman"/>
          <w:sz w:val="24"/>
          <w:szCs w:val="24"/>
        </w:rPr>
        <w:t>naringenin</w:t>
      </w:r>
      <w:proofErr w:type="spellEnd"/>
      <w:r w:rsidRPr="00C957F9">
        <w:rPr>
          <w:rFonts w:ascii="Times New Roman" w:hAnsi="Times New Roman" w:cs="Times New Roman"/>
          <w:sz w:val="24"/>
          <w:szCs w:val="24"/>
        </w:rPr>
        <w:t xml:space="preserve"> (f) </w:t>
      </w:r>
      <w:proofErr w:type="spellStart"/>
      <w:r w:rsidRPr="00C957F9">
        <w:rPr>
          <w:rFonts w:ascii="Times New Roman" w:hAnsi="Times New Roman" w:cs="Times New Roman"/>
          <w:sz w:val="24"/>
          <w:szCs w:val="24"/>
        </w:rPr>
        <w:t>naringenin</w:t>
      </w:r>
      <w:proofErr w:type="spellEnd"/>
      <w:r w:rsidRPr="00C957F9">
        <w:rPr>
          <w:rFonts w:ascii="Times New Roman" w:hAnsi="Times New Roman" w:cs="Times New Roman"/>
          <w:sz w:val="24"/>
          <w:szCs w:val="24"/>
        </w:rPr>
        <w:t xml:space="preserve"> </w:t>
      </w:r>
      <w:proofErr w:type="spellStart"/>
      <w:r w:rsidRPr="00C957F9">
        <w:rPr>
          <w:rFonts w:ascii="Times New Roman" w:hAnsi="Times New Roman" w:cs="Times New Roman"/>
          <w:sz w:val="24"/>
          <w:szCs w:val="24"/>
        </w:rPr>
        <w:t>chalcone</w:t>
      </w:r>
      <w:proofErr w:type="spellEnd"/>
      <w:r w:rsidRPr="00C957F9">
        <w:rPr>
          <w:rFonts w:ascii="Times New Roman" w:hAnsi="Times New Roman" w:cs="Times New Roman"/>
          <w:sz w:val="24"/>
          <w:szCs w:val="24"/>
        </w:rPr>
        <w:t xml:space="preserve"> (F2 CHI/DR population). Values with the same letter are not significantly different at 0.05 using the Tukey test. Tomatoes were harvested 20 d after breaker stage. The data represent the mean values (±SD) derived from 4 plants per each line (4 to 6 tomatoes per plant).</w:t>
      </w:r>
    </w:p>
    <w:p w14:paraId="642A0262" w14:textId="6E49B625" w:rsidR="00C957F9" w:rsidRDefault="00C957F9" w:rsidP="00C957F9">
      <w:pPr>
        <w:spacing w:after="0" w:line="360" w:lineRule="auto"/>
        <w:rPr>
          <w:rFonts w:ascii="Times New Roman" w:hAnsi="Times New Roman" w:cs="Times New Roman"/>
          <w:sz w:val="24"/>
          <w:szCs w:val="24"/>
        </w:rPr>
      </w:pPr>
      <w:r w:rsidRPr="00D06E53">
        <w:rPr>
          <w:rFonts w:ascii="Times New Roman" w:hAnsi="Times New Roman" w:cs="Times New Roman"/>
          <w:b/>
          <w:sz w:val="24"/>
          <w:szCs w:val="24"/>
        </w:rPr>
        <w:t xml:space="preserve">Fig. 7 </w:t>
      </w:r>
      <w:proofErr w:type="spellStart"/>
      <w:r w:rsidRPr="00C957F9">
        <w:rPr>
          <w:rFonts w:ascii="Times New Roman" w:hAnsi="Times New Roman" w:cs="Times New Roman"/>
          <w:sz w:val="24"/>
          <w:szCs w:val="24"/>
        </w:rPr>
        <w:t>Flavonol</w:t>
      </w:r>
      <w:proofErr w:type="spellEnd"/>
      <w:r w:rsidRPr="00C957F9">
        <w:rPr>
          <w:rFonts w:ascii="Times New Roman" w:hAnsi="Times New Roman" w:cs="Times New Roman"/>
          <w:sz w:val="24"/>
          <w:szCs w:val="24"/>
        </w:rPr>
        <w:t xml:space="preserve"> from flesh: (a) Quercetin-3-B-D glucoside (b) </w:t>
      </w:r>
      <w:proofErr w:type="spellStart"/>
      <w:r w:rsidRPr="00C957F9">
        <w:rPr>
          <w:rFonts w:ascii="Times New Roman" w:hAnsi="Times New Roman" w:cs="Times New Roman"/>
          <w:sz w:val="24"/>
          <w:szCs w:val="24"/>
        </w:rPr>
        <w:t>Rutin</w:t>
      </w:r>
      <w:proofErr w:type="spellEnd"/>
      <w:r w:rsidRPr="00C957F9">
        <w:rPr>
          <w:rFonts w:ascii="Times New Roman" w:hAnsi="Times New Roman" w:cs="Times New Roman"/>
          <w:sz w:val="24"/>
          <w:szCs w:val="24"/>
        </w:rPr>
        <w:t xml:space="preserve"> (c) Kaempferol-3-Rutinoside. Values with the same letter are not significantly different at 0.05 using the Tukey test. Tomatoes were harvested 20 d after breaker stage. The data represent the mean values (±SD) derived from 4 plants per each line (4 to 6 tomatoes per plant).</w:t>
      </w:r>
    </w:p>
    <w:p w14:paraId="6B453005" w14:textId="410F5193" w:rsidR="00C957F9" w:rsidRDefault="00C957F9" w:rsidP="00C957F9">
      <w:pPr>
        <w:rPr>
          <w:rFonts w:ascii="Times New Roman" w:hAnsi="Times New Roman" w:cs="Times New Roman"/>
          <w:sz w:val="24"/>
          <w:szCs w:val="24"/>
        </w:rPr>
      </w:pPr>
      <w:r w:rsidRPr="00D06E53">
        <w:rPr>
          <w:rFonts w:ascii="Times New Roman" w:hAnsi="Times New Roman" w:cs="Times New Roman"/>
          <w:b/>
          <w:sz w:val="24"/>
          <w:szCs w:val="24"/>
        </w:rPr>
        <w:t>Fig. 8</w:t>
      </w:r>
      <w:r>
        <w:rPr>
          <w:rFonts w:ascii="Times New Roman" w:hAnsi="Times New Roman" w:cs="Times New Roman" w:hint="eastAsia"/>
          <w:sz w:val="24"/>
          <w:szCs w:val="24"/>
        </w:rPr>
        <w:t xml:space="preserve"> Lycopen</w:t>
      </w:r>
      <w:r>
        <w:rPr>
          <w:rFonts w:ascii="Times New Roman" w:hAnsi="Times New Roman" w:cs="Times New Roman"/>
          <w:sz w:val="24"/>
          <w:szCs w:val="24"/>
        </w:rPr>
        <w:t>e</w:t>
      </w:r>
      <w:r>
        <w:rPr>
          <w:rFonts w:ascii="Times New Roman" w:hAnsi="Times New Roman" w:cs="Times New Roman" w:hint="eastAsia"/>
          <w:sz w:val="24"/>
          <w:szCs w:val="24"/>
        </w:rPr>
        <w:t xml:space="preserve"> content </w:t>
      </w:r>
      <w:r>
        <w:rPr>
          <w:rFonts w:ascii="Times New Roman" w:hAnsi="Times New Roman" w:cs="Times New Roman"/>
          <w:sz w:val="24"/>
          <w:szCs w:val="24"/>
        </w:rPr>
        <w:t xml:space="preserve">in </w:t>
      </w:r>
      <w:r>
        <w:rPr>
          <w:rFonts w:ascii="Times New Roman" w:hAnsi="Times New Roman" w:cs="Times New Roman" w:hint="eastAsia"/>
          <w:sz w:val="24"/>
          <w:szCs w:val="24"/>
        </w:rPr>
        <w:t xml:space="preserve">(a) peel </w:t>
      </w:r>
      <w:r>
        <w:rPr>
          <w:rFonts w:ascii="Times New Roman" w:hAnsi="Times New Roman" w:cs="Times New Roman"/>
          <w:sz w:val="24"/>
          <w:szCs w:val="24"/>
        </w:rPr>
        <w:t xml:space="preserve">and </w:t>
      </w:r>
      <w:r>
        <w:rPr>
          <w:rFonts w:ascii="Times New Roman" w:hAnsi="Times New Roman" w:cs="Times New Roman" w:hint="eastAsia"/>
          <w:sz w:val="24"/>
          <w:szCs w:val="24"/>
        </w:rPr>
        <w:t>(b) flesh and antioxidant activity</w:t>
      </w:r>
      <w:r>
        <w:rPr>
          <w:rFonts w:ascii="Times New Roman" w:hAnsi="Times New Roman" w:cs="Times New Roman"/>
          <w:sz w:val="24"/>
          <w:szCs w:val="24"/>
        </w:rPr>
        <w:t xml:space="preserve"> in</w:t>
      </w:r>
      <w:r>
        <w:rPr>
          <w:rFonts w:ascii="Times New Roman" w:hAnsi="Times New Roman" w:cs="Times New Roman" w:hint="eastAsia"/>
          <w:sz w:val="24"/>
          <w:szCs w:val="24"/>
        </w:rPr>
        <w:t xml:space="preserve"> (c) peel </w:t>
      </w:r>
      <w:r>
        <w:rPr>
          <w:rFonts w:ascii="Times New Roman" w:hAnsi="Times New Roman" w:cs="Times New Roman"/>
          <w:sz w:val="24"/>
          <w:szCs w:val="24"/>
        </w:rPr>
        <w:t xml:space="preserve">and </w:t>
      </w:r>
      <w:r>
        <w:rPr>
          <w:rFonts w:ascii="Times New Roman" w:hAnsi="Times New Roman" w:cs="Times New Roman" w:hint="eastAsia"/>
          <w:sz w:val="24"/>
          <w:szCs w:val="24"/>
        </w:rPr>
        <w:t>(d) flesh</w:t>
      </w:r>
      <w:r>
        <w:rPr>
          <w:rFonts w:ascii="Times New Roman" w:hAnsi="Times New Roman" w:cs="Times New Roman"/>
          <w:sz w:val="24"/>
          <w:szCs w:val="24"/>
        </w:rPr>
        <w:t>.</w:t>
      </w:r>
      <w:r w:rsidRPr="00106640">
        <w:t xml:space="preserve"> </w:t>
      </w:r>
      <w:r w:rsidRPr="00106640">
        <w:rPr>
          <w:rFonts w:ascii="Times New Roman" w:hAnsi="Times New Roman" w:cs="Times New Roman"/>
          <w:sz w:val="24"/>
          <w:szCs w:val="24"/>
        </w:rPr>
        <w:t xml:space="preserve">Tomatoes were harvested 20 d after breaker stage. The data represent the mean values </w:t>
      </w:r>
      <w:r>
        <w:rPr>
          <w:rFonts w:ascii="Times New Roman" w:hAnsi="Times New Roman" w:cs="Times New Roman"/>
          <w:sz w:val="24"/>
          <w:szCs w:val="24"/>
        </w:rPr>
        <w:t xml:space="preserve">(±SD) derived from 4 plants per </w:t>
      </w:r>
      <w:r w:rsidRPr="00106640">
        <w:rPr>
          <w:rFonts w:ascii="Times New Roman" w:hAnsi="Times New Roman" w:cs="Times New Roman"/>
          <w:sz w:val="24"/>
          <w:szCs w:val="24"/>
        </w:rPr>
        <w:t>each line (2 to 3 tomatoes per plant).</w:t>
      </w:r>
    </w:p>
    <w:p w14:paraId="0346F2CD" w14:textId="77777777" w:rsidR="00C957F9" w:rsidRPr="00C957F9" w:rsidRDefault="00C957F9" w:rsidP="00C957F9">
      <w:pPr>
        <w:spacing w:after="0" w:line="360" w:lineRule="auto"/>
        <w:rPr>
          <w:ins w:id="43" w:author="Jiarui Li" w:date="2016-06-12T09:09:00Z"/>
          <w:rFonts w:ascii="Times New Roman" w:hAnsi="Times New Roman" w:cs="Times New Roman"/>
          <w:sz w:val="24"/>
          <w:szCs w:val="24"/>
        </w:rPr>
      </w:pPr>
    </w:p>
    <w:p w14:paraId="503E0E17" w14:textId="3929200E" w:rsidR="00A5774B" w:rsidRPr="008C2169" w:rsidRDefault="00A5774B" w:rsidP="00A5774B">
      <w:pPr>
        <w:spacing w:after="0" w:line="360" w:lineRule="auto"/>
        <w:rPr>
          <w:rFonts w:ascii="Times New Roman" w:eastAsia="바탕" w:hAnsi="Times New Roman"/>
          <w:sz w:val="36"/>
          <w:szCs w:val="36"/>
        </w:rPr>
      </w:pPr>
      <w:r>
        <w:rPr>
          <w:rFonts w:ascii="Times New Roman" w:eastAsia="바탕" w:hAnsi="Times New Roman" w:hint="eastAsia"/>
          <w:sz w:val="36"/>
          <w:szCs w:val="36"/>
        </w:rPr>
        <w:t>Reference</w:t>
      </w:r>
      <w:r w:rsidR="00AD2FAC">
        <w:rPr>
          <w:rFonts w:ascii="Times New Roman" w:eastAsia="바탕" w:hAnsi="Times New Roman"/>
          <w:sz w:val="36"/>
          <w:szCs w:val="36"/>
        </w:rPr>
        <w:t>s</w:t>
      </w:r>
    </w:p>
    <w:p w14:paraId="7E49B6C3" w14:textId="77777777" w:rsidR="00943499" w:rsidRDefault="00943499"/>
    <w:p w14:paraId="17C07949" w14:textId="77777777" w:rsidR="00943499" w:rsidRDefault="00943499"/>
    <w:p w14:paraId="6C025CAF" w14:textId="77777777" w:rsidR="008463C2" w:rsidRPr="008463C2" w:rsidRDefault="00943499" w:rsidP="008463C2">
      <w:pPr>
        <w:pStyle w:val="EndNoteBibliography"/>
        <w:spacing w:after="0"/>
        <w:ind w:left="720" w:hanging="720"/>
      </w:pPr>
      <w:r>
        <w:fldChar w:fldCharType="begin"/>
      </w:r>
      <w:r>
        <w:instrText xml:space="preserve"> ADDIN EN.REFLIST </w:instrText>
      </w:r>
      <w:r>
        <w:fldChar w:fldCharType="separate"/>
      </w:r>
      <w:bookmarkStart w:id="44" w:name="_ENREF_1"/>
      <w:r w:rsidR="008463C2" w:rsidRPr="008463C2">
        <w:t xml:space="preserve">Bovy A, de Vos R, Kemper M, Schijlen E, Pertejo MA, Muir S, Collins G, Robinson S, Verhoeyen M, Hughes S, Santos-Buelga C &amp; van Tunen A (2002) High-flavonol tomatoes resulting from the heterologous expression of the maize transcription factor genes LC and C1. Plant Cell 14(10):2509-2526 </w:t>
      </w:r>
      <w:bookmarkEnd w:id="44"/>
    </w:p>
    <w:p w14:paraId="38BE01C1" w14:textId="77777777" w:rsidR="008463C2" w:rsidRPr="008463C2" w:rsidRDefault="008463C2" w:rsidP="008463C2">
      <w:pPr>
        <w:pStyle w:val="EndNoteBibliography"/>
        <w:spacing w:after="0"/>
        <w:ind w:left="720" w:hanging="720"/>
      </w:pPr>
      <w:bookmarkStart w:id="45" w:name="_ENREF_2"/>
      <w:r w:rsidRPr="008463C2">
        <w:t>Butelli E, Titta L, Giorgio M, Mock H-P, Matros A, Peterek S, Schijlen EGWM, Hall RD, Bovy AG, Luo J &amp; Martin C (2008) Enrichment of tomato fruit with health-promoting anthocyanins by expression of select transcription factors. Nat. Biotechnol. 26(11):1301-1308 doi:10.1038/nbt.1506</w:t>
      </w:r>
      <w:bookmarkEnd w:id="45"/>
    </w:p>
    <w:p w14:paraId="30344C89" w14:textId="77777777" w:rsidR="008463C2" w:rsidRPr="008463C2" w:rsidRDefault="008463C2" w:rsidP="008463C2">
      <w:pPr>
        <w:pStyle w:val="EndNoteBibliography"/>
        <w:spacing w:after="0"/>
        <w:ind w:left="720" w:hanging="720"/>
      </w:pPr>
      <w:bookmarkStart w:id="46" w:name="_ENREF_3"/>
      <w:r w:rsidRPr="008463C2">
        <w:t>Cho J, Kang JS, Long PH, Jing J, Back Y &amp; Chung KS (2003) Antioxidant and memory enhancing effects of purple sweet potato anthocyanin and Cordyceps mushroom extract. Arch. Pharm. Res. 26(10):821-825 doi:10.1007/bf02980027</w:t>
      </w:r>
      <w:bookmarkEnd w:id="46"/>
    </w:p>
    <w:p w14:paraId="10B9DF2C" w14:textId="77777777" w:rsidR="008463C2" w:rsidRPr="008463C2" w:rsidRDefault="008463C2" w:rsidP="008463C2">
      <w:pPr>
        <w:pStyle w:val="EndNoteBibliography"/>
        <w:spacing w:after="0"/>
        <w:ind w:left="720" w:hanging="720"/>
      </w:pPr>
      <w:bookmarkStart w:id="47" w:name="_ENREF_4"/>
      <w:r w:rsidRPr="008463C2">
        <w:t xml:space="preserve">Colliver S, Bovy A, Collins G, Muir S, Robinson S, de Vos CHR &amp; Verhoeyen ME (2002) Improving the nutritional content of tomatoes through reprogramming their flavonoid biosynthetic pathway. Phytochem Rev 1:113-123 </w:t>
      </w:r>
      <w:bookmarkEnd w:id="47"/>
    </w:p>
    <w:p w14:paraId="5A8C15D8" w14:textId="77777777" w:rsidR="008463C2" w:rsidRPr="008463C2" w:rsidRDefault="008463C2" w:rsidP="008463C2">
      <w:pPr>
        <w:pStyle w:val="EndNoteBibliography"/>
        <w:spacing w:after="0"/>
        <w:ind w:left="720" w:hanging="720"/>
      </w:pPr>
      <w:bookmarkStart w:id="48" w:name="_ENREF_5"/>
      <w:r w:rsidRPr="008463C2">
        <w:t xml:space="preserve">Ghosh D &amp; Konishi T (2007) Anthocyanins and anthocyanin-rich extracts: role in diabetes and eye function. Asia Pac. J. Clin. Nutr. 16(2):200-208 </w:t>
      </w:r>
      <w:bookmarkEnd w:id="48"/>
    </w:p>
    <w:p w14:paraId="4FDA0381" w14:textId="77777777" w:rsidR="008463C2" w:rsidRPr="008463C2" w:rsidRDefault="008463C2" w:rsidP="008463C2">
      <w:pPr>
        <w:pStyle w:val="EndNoteBibliography"/>
        <w:spacing w:after="0"/>
        <w:ind w:left="720" w:hanging="720"/>
      </w:pPr>
      <w:bookmarkStart w:id="49" w:name="_ENREF_6"/>
      <w:r w:rsidRPr="008463C2">
        <w:t>Gonzali S, Mazzucato A &amp; Perata P (2009) Purple as a tomato: towards high anthocyanin tomatoes. Trends Plant Sci 14(5):237-241 doi:10.1016/j.tplants.2009.02.001</w:t>
      </w:r>
      <w:bookmarkEnd w:id="49"/>
    </w:p>
    <w:p w14:paraId="1ED68A29" w14:textId="77777777" w:rsidR="008463C2" w:rsidRPr="008463C2" w:rsidRDefault="008463C2" w:rsidP="008463C2">
      <w:pPr>
        <w:pStyle w:val="EndNoteBibliography"/>
        <w:spacing w:after="0"/>
        <w:ind w:left="720" w:hanging="720"/>
      </w:pPr>
      <w:bookmarkStart w:id="50" w:name="_ENREF_7"/>
      <w:r w:rsidRPr="008463C2">
        <w:lastRenderedPageBreak/>
        <w:t xml:space="preserve">Holsters M, Dewaele D, Depicker A, Messens E, Vanmontagu M &amp; Schell J (1978) Transfection and transformation of Agrobacterium-tumefaciens. Mol. Gen. Genet. 163(2):181-187 </w:t>
      </w:r>
      <w:bookmarkEnd w:id="50"/>
    </w:p>
    <w:p w14:paraId="75B85951" w14:textId="77777777" w:rsidR="008463C2" w:rsidRPr="008463C2" w:rsidRDefault="008463C2" w:rsidP="008463C2">
      <w:pPr>
        <w:pStyle w:val="EndNoteBibliography"/>
        <w:spacing w:after="0"/>
        <w:ind w:left="720" w:hanging="720"/>
      </w:pPr>
      <w:bookmarkStart w:id="51" w:name="_ENREF_8"/>
      <w:r w:rsidRPr="008463C2">
        <w:t xml:space="preserve">Kim S, Jones R, Yoo KS &amp; Pike LM (2004) Gold color in onions (Allium cepa): a natural mutation of the chalcone isomerase gene resulting in a premature stop codon. MoL Gen Genomics 272(4):411-419 </w:t>
      </w:r>
      <w:bookmarkEnd w:id="51"/>
    </w:p>
    <w:p w14:paraId="3860D334" w14:textId="77777777" w:rsidR="008463C2" w:rsidRPr="008463C2" w:rsidRDefault="008463C2" w:rsidP="008463C2">
      <w:pPr>
        <w:pStyle w:val="EndNoteBibliography"/>
        <w:spacing w:after="0"/>
        <w:ind w:left="720" w:hanging="720"/>
      </w:pPr>
      <w:bookmarkStart w:id="52" w:name="_ENREF_9"/>
      <w:r w:rsidRPr="008463C2">
        <w:t>Kuntic V, Filipovic I &amp; Vujic Z (2011) Effects of Rutin and Hesperidin and their Al(III) and Cu(II) Complexes on in Vitro Plasma Coagulation Assays. Molecules 16(2):1378-1388 doi:10.3390/molecules16021378</w:t>
      </w:r>
      <w:bookmarkEnd w:id="52"/>
    </w:p>
    <w:p w14:paraId="13586C89" w14:textId="77777777" w:rsidR="008463C2" w:rsidRPr="008463C2" w:rsidRDefault="008463C2" w:rsidP="008463C2">
      <w:pPr>
        <w:pStyle w:val="EndNoteBibliography"/>
        <w:spacing w:after="0"/>
        <w:ind w:left="720" w:hanging="720"/>
      </w:pPr>
      <w:bookmarkStart w:id="53" w:name="_ENREF_10"/>
      <w:r w:rsidRPr="008463C2">
        <w:t xml:space="preserve">La Case C, Willegas I, Alacrcon de la Lastra C, Motilva V &amp; Martin Calero MJ (2000) Evidence for protective and antioxidant properties of rutin, a natural flavones, against ethanol induced gastric lesions. J Ethnoparmacol 71:45-53 </w:t>
      </w:r>
      <w:bookmarkEnd w:id="53"/>
    </w:p>
    <w:p w14:paraId="15CAB183" w14:textId="77777777" w:rsidR="008463C2" w:rsidRPr="008463C2" w:rsidRDefault="008463C2" w:rsidP="008463C2">
      <w:pPr>
        <w:pStyle w:val="EndNoteBibliography"/>
        <w:spacing w:after="0"/>
        <w:ind w:left="720" w:hanging="720"/>
      </w:pPr>
      <w:bookmarkStart w:id="54" w:name="_ENREF_11"/>
      <w:r w:rsidRPr="008463C2">
        <w:t>Landberg R, Sun Q, Rimm EB, Cassidy A, Scalbert A, Mantzoros CS, Hu FB &amp; van Dam RM (2011) Selected dietary flavonoids are associated with markers off inflammation and endothelial dysfunction in U.S. women. J. Nutr. 141(4):618-625 doi:10.3945/jn.110.133843</w:t>
      </w:r>
      <w:bookmarkEnd w:id="54"/>
    </w:p>
    <w:p w14:paraId="4A410A0B" w14:textId="77777777" w:rsidR="008463C2" w:rsidRPr="008463C2" w:rsidRDefault="008463C2" w:rsidP="008463C2">
      <w:pPr>
        <w:pStyle w:val="EndNoteBibliography"/>
        <w:spacing w:after="0"/>
        <w:ind w:left="720" w:hanging="720"/>
      </w:pPr>
      <w:bookmarkStart w:id="55" w:name="_ENREF_12"/>
      <w:r w:rsidRPr="008463C2">
        <w:t>Lee LY, Kononov ME, Bassuner B, Frame BR, Wang K &amp; Gelvin SB (2007) Novel plant transformation vectors containing the superpromoter. Plant Physiol 145(4):1294-1300 doi:10.1104/pp.107.106633</w:t>
      </w:r>
      <w:bookmarkEnd w:id="55"/>
    </w:p>
    <w:p w14:paraId="5C67CFCD" w14:textId="77777777" w:rsidR="008463C2" w:rsidRPr="008463C2" w:rsidRDefault="008463C2" w:rsidP="008463C2">
      <w:pPr>
        <w:pStyle w:val="EndNoteBibliography"/>
        <w:spacing w:after="0"/>
        <w:ind w:left="720" w:hanging="720"/>
      </w:pPr>
      <w:bookmarkStart w:id="56" w:name="_ENREF_13"/>
      <w:r w:rsidRPr="008463C2">
        <w:t xml:space="preserve">Levin I, Frankel P, Gilboa N, Tanny S &amp; Lalazar A (2003) The tomato dark green mutation is a novel allele of the tomato homolog of the DEETIOLATED1 gene. Theor Appl Genet 106(3):454-460 </w:t>
      </w:r>
      <w:bookmarkEnd w:id="56"/>
    </w:p>
    <w:p w14:paraId="3B23EB80" w14:textId="77777777" w:rsidR="008463C2" w:rsidRPr="008463C2" w:rsidRDefault="008463C2" w:rsidP="008463C2">
      <w:pPr>
        <w:pStyle w:val="EndNoteBibliography"/>
        <w:spacing w:after="0"/>
        <w:ind w:left="720" w:hanging="720"/>
      </w:pPr>
      <w:bookmarkStart w:id="57" w:name="_ENREF_14"/>
      <w:r w:rsidRPr="008463C2">
        <w:t xml:space="preserve">Lim W &amp; Earle DE (2008) Effect of in vitro and in vivo colchicine treatments on pollen production and fruit recovery on melon plants obtained after pollination with irradiated pollen. Plant Cell Tissue Organ Cult 95:115-124 </w:t>
      </w:r>
      <w:bookmarkEnd w:id="57"/>
    </w:p>
    <w:p w14:paraId="65A19C42" w14:textId="77777777" w:rsidR="008463C2" w:rsidRPr="008463C2" w:rsidRDefault="008463C2" w:rsidP="008463C2">
      <w:pPr>
        <w:pStyle w:val="EndNoteBibliography"/>
        <w:spacing w:after="0"/>
        <w:ind w:left="720" w:hanging="720"/>
      </w:pPr>
      <w:bookmarkStart w:id="58" w:name="_ENREF_15"/>
      <w:r w:rsidRPr="008463C2">
        <w:t xml:space="preserve">Lim W &amp; Earle DE (2009) Enhanced fruit set from parthenogenetic melon plants via colchicine treatment of nodal explants Plant Cell Tissue Organ Cult 98:351-356 </w:t>
      </w:r>
      <w:bookmarkEnd w:id="58"/>
    </w:p>
    <w:p w14:paraId="575A913F" w14:textId="77777777" w:rsidR="008463C2" w:rsidRPr="008463C2" w:rsidRDefault="008463C2" w:rsidP="008463C2">
      <w:pPr>
        <w:pStyle w:val="EndNoteBibliography"/>
        <w:spacing w:after="0"/>
        <w:ind w:left="720" w:hanging="720"/>
      </w:pPr>
      <w:bookmarkStart w:id="59" w:name="_ENREF_16"/>
      <w:r w:rsidRPr="008463C2">
        <w:t xml:space="preserve">Lim W, Miller R, Park J &amp; Park S (2014) Consumer Sensory Analysis of High Flavonoid Transgenic Tomatoes. J Food Sci 79(6):1212-1217 </w:t>
      </w:r>
      <w:bookmarkEnd w:id="59"/>
    </w:p>
    <w:p w14:paraId="00F9DB43" w14:textId="77777777" w:rsidR="008463C2" w:rsidRPr="008463C2" w:rsidRDefault="008463C2" w:rsidP="008463C2">
      <w:pPr>
        <w:pStyle w:val="EndNoteBibliography"/>
        <w:spacing w:after="0"/>
        <w:ind w:left="720" w:hanging="720"/>
      </w:pPr>
      <w:bookmarkStart w:id="60" w:name="_ENREF_17"/>
      <w:r w:rsidRPr="008463C2">
        <w:t>Luo J, Butelli E, Hill L, Parr A, Niggeweg R, Bailey P, Weisshaar B &amp; Martin C (2008) AtMYB12 regulates caffeoyl quinic acid and flavonol synthesis in tomato: expression in fruit results in very high levels of both types of polyphenol. Plant J. 56(2):316-326 doi:10.1111/j.1365-313X.2008.03597.x</w:t>
      </w:r>
      <w:bookmarkEnd w:id="60"/>
    </w:p>
    <w:p w14:paraId="70F16FC3" w14:textId="77777777" w:rsidR="008463C2" w:rsidRPr="008463C2" w:rsidRDefault="008463C2" w:rsidP="008463C2">
      <w:pPr>
        <w:pStyle w:val="EndNoteBibliography"/>
        <w:spacing w:after="0"/>
        <w:ind w:left="720" w:hanging="720"/>
      </w:pPr>
      <w:bookmarkStart w:id="61" w:name="_ENREF_18"/>
      <w:r w:rsidRPr="008463C2">
        <w:t xml:space="preserve">Muir SR, Collins GJ, Robinson S, Hughes S, Bovy A, Vos CHRD, Tunen AJv &amp; Verhoeyen ME (2001) Overexpression of petunia chalcone isomerase in tomato results in fruit containing increased levels of flavonols Nat Biotechonol 19:470-474 </w:t>
      </w:r>
      <w:bookmarkEnd w:id="61"/>
    </w:p>
    <w:p w14:paraId="3FB8E16E" w14:textId="77777777" w:rsidR="008463C2" w:rsidRPr="008463C2" w:rsidRDefault="008463C2" w:rsidP="008463C2">
      <w:pPr>
        <w:pStyle w:val="EndNoteBibliography"/>
        <w:spacing w:after="0"/>
        <w:ind w:left="720" w:hanging="720"/>
      </w:pPr>
      <w:bookmarkStart w:id="62" w:name="_ENREF_19"/>
      <w:r w:rsidRPr="008463C2">
        <w:t xml:space="preserve">Murashige T &amp; Skoog F (1962) A revised medium for rapid growth and bio assays with tobacco tissue cultures. Physiol Plant 15(3):473-497 </w:t>
      </w:r>
      <w:bookmarkEnd w:id="62"/>
    </w:p>
    <w:p w14:paraId="4158CE14" w14:textId="77777777" w:rsidR="008463C2" w:rsidRPr="008463C2" w:rsidRDefault="008463C2" w:rsidP="008463C2">
      <w:pPr>
        <w:pStyle w:val="EndNoteBibliography"/>
        <w:spacing w:after="0"/>
        <w:ind w:left="720" w:hanging="720"/>
      </w:pPr>
      <w:bookmarkStart w:id="63" w:name="_ENREF_20"/>
      <w:r w:rsidRPr="008463C2">
        <w:t>Oh M-M, Carey EE &amp; Rajashekar CB (2009) Environmental stresses induce health-promoting phytochemicals in lettuce. Plant Physiol Bioch 47(7):578-583 doi:10.1016/j.plaphy.2009.02.008</w:t>
      </w:r>
      <w:bookmarkEnd w:id="63"/>
    </w:p>
    <w:p w14:paraId="228E5D48" w14:textId="77777777" w:rsidR="008463C2" w:rsidRPr="008463C2" w:rsidRDefault="008463C2" w:rsidP="008463C2">
      <w:pPr>
        <w:pStyle w:val="EndNoteBibliography"/>
        <w:spacing w:after="0"/>
        <w:ind w:left="720" w:hanging="720"/>
      </w:pPr>
      <w:bookmarkStart w:id="64" w:name="_ENREF_21"/>
      <w:r w:rsidRPr="008463C2">
        <w:t>Ozkan E, Akyuz C, Dulundu E, Topaloglu U, Sehirli AO, Ercan F &amp; Sener G (2012) Protective Effects of Lycopene on Cerulein-Induced Experimental Acute Pancreatitis in Rats. J. Surg. Res. 176(1):232-238 doi:10.1016/j.jss.2011.09.005</w:t>
      </w:r>
      <w:bookmarkEnd w:id="64"/>
    </w:p>
    <w:p w14:paraId="137F8EEB" w14:textId="77777777" w:rsidR="008463C2" w:rsidRPr="008463C2" w:rsidRDefault="008463C2" w:rsidP="008463C2">
      <w:pPr>
        <w:pStyle w:val="EndNoteBibliography"/>
        <w:spacing w:after="0"/>
        <w:ind w:left="720" w:hanging="720"/>
      </w:pPr>
      <w:bookmarkStart w:id="65" w:name="_ENREF_22"/>
      <w:r w:rsidRPr="008463C2">
        <w:t xml:space="preserve">Park SH, Morris JL, Park JE, Hirschi KD &amp; Smith RH (2003) Efficient and genotype-independent </w:t>
      </w:r>
      <w:r w:rsidRPr="008463C2">
        <w:rPr>
          <w:i/>
        </w:rPr>
        <w:t>Agrobacterium</w:t>
      </w:r>
      <w:r w:rsidRPr="008463C2">
        <w:t xml:space="preserve"> – mediated tomato transformation. J Plant Physiol 160:1253-1257 </w:t>
      </w:r>
      <w:bookmarkEnd w:id="65"/>
    </w:p>
    <w:p w14:paraId="498FE7A0" w14:textId="77777777" w:rsidR="008463C2" w:rsidRPr="008463C2" w:rsidRDefault="008463C2" w:rsidP="008463C2">
      <w:pPr>
        <w:pStyle w:val="EndNoteBibliography"/>
        <w:spacing w:after="0"/>
        <w:ind w:left="720" w:hanging="720"/>
      </w:pPr>
      <w:bookmarkStart w:id="66" w:name="_ENREF_23"/>
      <w:r w:rsidRPr="008463C2">
        <w:lastRenderedPageBreak/>
        <w:t xml:space="preserve">SASInstitute (2004) SAS/STAT 9.1. User's guide. SAS Institute Inc., Cary, USA </w:t>
      </w:r>
      <w:bookmarkEnd w:id="66"/>
    </w:p>
    <w:p w14:paraId="58F76BA1" w14:textId="77777777" w:rsidR="008463C2" w:rsidRPr="008463C2" w:rsidRDefault="008463C2" w:rsidP="008463C2">
      <w:pPr>
        <w:pStyle w:val="EndNoteBibliography"/>
        <w:spacing w:after="0"/>
        <w:ind w:left="720" w:hanging="720"/>
      </w:pPr>
      <w:bookmarkStart w:id="67" w:name="_ENREF_24"/>
      <w:r w:rsidRPr="008463C2">
        <w:t>Seeram NP, Adams LS, Zhang YJ, Lee R, Sand D, Scheuller HS &amp; Heber D (2006) Blackberry, black raspberry, blueberry, cranberry, red raspberry, and strawberry extracts inhibit growth and stimulate apoptosis of human cancer cells in vitro. J Agri Food Chem 54(25):9329-9339 doi:10.1021/jf061750g</w:t>
      </w:r>
      <w:bookmarkEnd w:id="67"/>
    </w:p>
    <w:p w14:paraId="57A089EC" w14:textId="77777777" w:rsidR="008463C2" w:rsidRPr="008463C2" w:rsidRDefault="008463C2" w:rsidP="008463C2">
      <w:pPr>
        <w:pStyle w:val="EndNoteBibliography"/>
        <w:spacing w:after="0"/>
        <w:ind w:left="720" w:hanging="720"/>
      </w:pPr>
      <w:bookmarkStart w:id="68" w:name="_ENREF_25"/>
      <w:r w:rsidRPr="008463C2">
        <w:t>Shih PH, Yeh CT &amp; Yen GC (2005) Effects of anthocyanidin on the inhibition of proliferation and induction of apoptosis in human gastric adenocarcinoma cells. Food Chem. Toxicol. 43(10):1557-1566 doi:10.1016/j.fct.2005.05.001</w:t>
      </w:r>
      <w:bookmarkEnd w:id="68"/>
    </w:p>
    <w:p w14:paraId="2E4BF634" w14:textId="77777777" w:rsidR="008463C2" w:rsidRPr="008463C2" w:rsidRDefault="008463C2" w:rsidP="008463C2">
      <w:pPr>
        <w:pStyle w:val="EndNoteBibliography"/>
        <w:spacing w:after="0"/>
        <w:ind w:left="720" w:hanging="720"/>
      </w:pPr>
      <w:bookmarkStart w:id="69" w:name="_ENREF_26"/>
      <w:r w:rsidRPr="008463C2">
        <w:t>Solfanelli C, Poggi A, Loreti E, Alpi A &amp; Perata P (2006) Sucrose-specific induction of the anthocyanin biosynthetic pathway in Arabidopsis. Plant Physiol 140(2):637-646 doi:10.1104/pp.105.072579</w:t>
      </w:r>
      <w:bookmarkEnd w:id="69"/>
    </w:p>
    <w:p w14:paraId="59696725" w14:textId="77777777" w:rsidR="008463C2" w:rsidRPr="008463C2" w:rsidRDefault="008463C2" w:rsidP="008463C2">
      <w:pPr>
        <w:pStyle w:val="EndNoteBibliography"/>
        <w:spacing w:after="0"/>
        <w:ind w:left="720" w:hanging="720"/>
      </w:pPr>
      <w:bookmarkStart w:id="70" w:name="_ENREF_27"/>
      <w:r w:rsidRPr="008463C2">
        <w:t>Verhoeyen ME, Bovy A, Collins G, Muir S, Robinson S, de Vos CHR &amp; Colliver S (2002) Increasing antioxidant levels in tomatoes through modification of the flavonoid biosynthetic pathway. J Exp Bot 53(377):2099-2106 doi:10.1093/jxb/erf026</w:t>
      </w:r>
      <w:bookmarkEnd w:id="70"/>
    </w:p>
    <w:p w14:paraId="0FB0C468" w14:textId="77777777" w:rsidR="008463C2" w:rsidRPr="008463C2" w:rsidRDefault="008463C2" w:rsidP="008463C2">
      <w:pPr>
        <w:pStyle w:val="EndNoteBibliography"/>
        <w:spacing w:after="0"/>
        <w:ind w:left="720" w:hanging="720"/>
      </w:pPr>
      <w:bookmarkStart w:id="71" w:name="_ENREF_28"/>
      <w:r w:rsidRPr="008463C2">
        <w:t xml:space="preserve">Wallace TC (2011) Anthocyanins in cardiovascular disease. Adv Nutr 2(1):1-7 </w:t>
      </w:r>
      <w:bookmarkEnd w:id="71"/>
    </w:p>
    <w:p w14:paraId="361B79DD" w14:textId="77777777" w:rsidR="008463C2" w:rsidRPr="008463C2" w:rsidRDefault="008463C2" w:rsidP="008463C2">
      <w:pPr>
        <w:pStyle w:val="EndNoteBibliography"/>
        <w:spacing w:after="0"/>
        <w:ind w:left="720" w:hanging="720"/>
      </w:pPr>
      <w:bookmarkStart w:id="72" w:name="_ENREF_29"/>
      <w:r w:rsidRPr="008463C2">
        <w:t xml:space="preserve">Yodjun P, Soontarapa K &amp; Eamchotchawalit E (2011) Separation of Lycopene/Solvent Mixture by Chitosan Membranes. JOM 21(1):107-113 </w:t>
      </w:r>
      <w:bookmarkEnd w:id="72"/>
    </w:p>
    <w:p w14:paraId="20FA403C" w14:textId="77777777" w:rsidR="008463C2" w:rsidRPr="008463C2" w:rsidRDefault="008463C2" w:rsidP="008463C2">
      <w:pPr>
        <w:pStyle w:val="EndNoteBibliography"/>
        <w:ind w:left="720" w:hanging="720"/>
      </w:pPr>
      <w:bookmarkStart w:id="73" w:name="_ENREF_30"/>
      <w:r w:rsidRPr="008463C2">
        <w:t>Zuluaga DL, Gonzali S, Loreti E, Pucciariello C, Degl'Innocenti E, Guidi L, Alpi A &amp; Perata P (2008) Arabidopsis thaliana MYB75/PAP1 transcription factor induces anthocyanin production in transgenic tomato plants. Funct. Plant Biol. 35(7):606-618 doi:10.1071/fp08021</w:t>
      </w:r>
      <w:bookmarkEnd w:id="73"/>
    </w:p>
    <w:p w14:paraId="57FDDBD3" w14:textId="588FD564" w:rsidR="000001D2" w:rsidRDefault="00943499">
      <w:r>
        <w:fldChar w:fldCharType="end"/>
      </w:r>
    </w:p>
    <w:sectPr w:rsidR="000001D2" w:rsidSect="00575328">
      <w:footerReference w:type="default" r:id="rId10"/>
      <w:type w:val="continuous"/>
      <w:pgSz w:w="12240" w:h="15840" w:code="1"/>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2" w:author="Jiarui Li" w:date="2016-06-12T08:29:00Z" w:initials="JL">
    <w:p w14:paraId="1A06F2FF" w14:textId="0AC12035" w:rsidR="009D6C78" w:rsidRDefault="009D6C78">
      <w:pPr>
        <w:pStyle w:val="CommentText"/>
      </w:pPr>
      <w:r>
        <w:rPr>
          <w:rStyle w:val="CommentReference"/>
        </w:rPr>
        <w:annotationRef/>
      </w:r>
      <w:r>
        <w:t>Is here 49.1g and 36.9g? Need to add it.</w:t>
      </w:r>
    </w:p>
  </w:comment>
  <w:comment w:id="36" w:author="Jiarui Li" w:date="2016-06-12T08:35:00Z" w:initials="JL">
    <w:p w14:paraId="552F9359" w14:textId="4860BE98" w:rsidR="009D6C78" w:rsidRDefault="009D6C78">
      <w:pPr>
        <w:pStyle w:val="CommentText"/>
      </w:pPr>
      <w:r>
        <w:rPr>
          <w:rStyle w:val="CommentReference"/>
        </w:rPr>
        <w:annotationRef/>
      </w:r>
      <w:r>
        <w:t>Need reference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06F2FF" w15:done="0"/>
  <w15:commentEx w15:paraId="552F935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FAF18B" w14:textId="77777777" w:rsidR="009D6C78" w:rsidRDefault="009D6C78" w:rsidP="00C24671">
      <w:pPr>
        <w:spacing w:after="0" w:line="240" w:lineRule="auto"/>
      </w:pPr>
      <w:r>
        <w:separator/>
      </w:r>
    </w:p>
  </w:endnote>
  <w:endnote w:type="continuationSeparator" w:id="0">
    <w:p w14:paraId="5635FC6E" w14:textId="77777777" w:rsidR="009D6C78" w:rsidRDefault="009D6C78" w:rsidP="00C24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dvPTimes">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ustomXmlInsRangeStart w:id="74" w:author="Jiarui Li" w:date="2016-06-12T09:35:00Z"/>
  <w:sdt>
    <w:sdtPr>
      <w:id w:val="-389496917"/>
      <w:docPartObj>
        <w:docPartGallery w:val="Page Numbers (Bottom of Page)"/>
        <w:docPartUnique/>
      </w:docPartObj>
    </w:sdtPr>
    <w:sdtEndPr>
      <w:rPr>
        <w:noProof/>
      </w:rPr>
    </w:sdtEndPr>
    <w:sdtContent>
      <w:customXmlInsRangeEnd w:id="74"/>
      <w:p w14:paraId="0EC9B5BE" w14:textId="27560ED7" w:rsidR="009D6C78" w:rsidRDefault="009D6C78">
        <w:pPr>
          <w:pStyle w:val="Footer"/>
          <w:jc w:val="center"/>
          <w:rPr>
            <w:ins w:id="75" w:author="Jiarui Li" w:date="2016-06-12T09:35:00Z"/>
          </w:rPr>
        </w:pPr>
        <w:ins w:id="76" w:author="Jiarui Li" w:date="2016-06-12T09:35:00Z">
          <w:r>
            <w:fldChar w:fldCharType="begin"/>
          </w:r>
          <w:r>
            <w:instrText xml:space="preserve"> PAGE   \* MERGEFORMAT </w:instrText>
          </w:r>
          <w:r>
            <w:fldChar w:fldCharType="separate"/>
          </w:r>
        </w:ins>
        <w:r w:rsidR="002E2351">
          <w:rPr>
            <w:noProof/>
          </w:rPr>
          <w:t>17</w:t>
        </w:r>
        <w:ins w:id="77" w:author="Jiarui Li" w:date="2016-06-12T09:35:00Z">
          <w:r>
            <w:rPr>
              <w:noProof/>
            </w:rPr>
            <w:fldChar w:fldCharType="end"/>
          </w:r>
        </w:ins>
      </w:p>
      <w:customXmlInsRangeStart w:id="78" w:author="Jiarui Li" w:date="2016-06-12T09:35:00Z"/>
    </w:sdtContent>
  </w:sdt>
  <w:customXmlInsRangeEnd w:id="78"/>
  <w:p w14:paraId="7F816040" w14:textId="77777777" w:rsidR="009D6C78" w:rsidRDefault="009D6C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223309" w14:textId="77777777" w:rsidR="009D6C78" w:rsidRDefault="009D6C78" w:rsidP="00C24671">
      <w:pPr>
        <w:spacing w:after="0" w:line="240" w:lineRule="auto"/>
      </w:pPr>
      <w:r>
        <w:separator/>
      </w:r>
    </w:p>
  </w:footnote>
  <w:footnote w:type="continuationSeparator" w:id="0">
    <w:p w14:paraId="6C7D73A5" w14:textId="77777777" w:rsidR="009D6C78" w:rsidRDefault="009D6C78" w:rsidP="00C246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A71243"/>
    <w:multiLevelType w:val="hybridMultilevel"/>
    <w:tmpl w:val="988EE998"/>
    <w:lvl w:ilvl="0" w:tplc="77BE3F5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ant Cell Tissue Organ Culture &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w2xtaw557wwfrreeratptzs8t5atprsfrdde&quot;&gt;Kansas-Saved&lt;record-ids&gt;&lt;item&gt;1&lt;/item&gt;&lt;item&gt;84&lt;/item&gt;&lt;item&gt;106&lt;/item&gt;&lt;item&gt;122&lt;/item&gt;&lt;item&gt;133&lt;/item&gt;&lt;item&gt;134&lt;/item&gt;&lt;item&gt;154&lt;/item&gt;&lt;item&gt;172&lt;/item&gt;&lt;item&gt;173&lt;/item&gt;&lt;item&gt;174&lt;/item&gt;&lt;item&gt;179&lt;/item&gt;&lt;item&gt;187&lt;/item&gt;&lt;item&gt;192&lt;/item&gt;&lt;item&gt;196&lt;/item&gt;&lt;item&gt;203&lt;/item&gt;&lt;item&gt;215&lt;/item&gt;&lt;item&gt;240&lt;/item&gt;&lt;item&gt;245&lt;/item&gt;&lt;item&gt;285&lt;/item&gt;&lt;item&gt;286&lt;/item&gt;&lt;item&gt;287&lt;/item&gt;&lt;item&gt;321&lt;/item&gt;&lt;item&gt;326&lt;/item&gt;&lt;item&gt;335&lt;/item&gt;&lt;item&gt;336&lt;/item&gt;&lt;item&gt;349&lt;/item&gt;&lt;item&gt;387&lt;/item&gt;&lt;/record-ids&gt;&lt;/item&gt;&lt;/Libraries&gt;"/>
  </w:docVars>
  <w:rsids>
    <w:rsidRoot w:val="000001D2"/>
    <w:rsid w:val="000001D2"/>
    <w:rsid w:val="000005F1"/>
    <w:rsid w:val="00000813"/>
    <w:rsid w:val="00001489"/>
    <w:rsid w:val="0000409F"/>
    <w:rsid w:val="00004475"/>
    <w:rsid w:val="0000665E"/>
    <w:rsid w:val="000116FF"/>
    <w:rsid w:val="000118E5"/>
    <w:rsid w:val="000137CD"/>
    <w:rsid w:val="00013863"/>
    <w:rsid w:val="000155EF"/>
    <w:rsid w:val="000173A5"/>
    <w:rsid w:val="0002051A"/>
    <w:rsid w:val="000214A3"/>
    <w:rsid w:val="00024A50"/>
    <w:rsid w:val="0002559F"/>
    <w:rsid w:val="00026E63"/>
    <w:rsid w:val="00026EFE"/>
    <w:rsid w:val="000306C0"/>
    <w:rsid w:val="00033988"/>
    <w:rsid w:val="00033FD7"/>
    <w:rsid w:val="00033FEA"/>
    <w:rsid w:val="0003692F"/>
    <w:rsid w:val="000408D2"/>
    <w:rsid w:val="00041D9D"/>
    <w:rsid w:val="00042127"/>
    <w:rsid w:val="00045B42"/>
    <w:rsid w:val="000462CC"/>
    <w:rsid w:val="000477DF"/>
    <w:rsid w:val="0005074F"/>
    <w:rsid w:val="00050959"/>
    <w:rsid w:val="00053503"/>
    <w:rsid w:val="0005352A"/>
    <w:rsid w:val="000539E9"/>
    <w:rsid w:val="0005460E"/>
    <w:rsid w:val="00056B8A"/>
    <w:rsid w:val="00060304"/>
    <w:rsid w:val="0006091C"/>
    <w:rsid w:val="00061AE3"/>
    <w:rsid w:val="00061DF2"/>
    <w:rsid w:val="000622D1"/>
    <w:rsid w:val="00062316"/>
    <w:rsid w:val="000651D0"/>
    <w:rsid w:val="00065D3C"/>
    <w:rsid w:val="00066979"/>
    <w:rsid w:val="0006697C"/>
    <w:rsid w:val="00067337"/>
    <w:rsid w:val="00071E79"/>
    <w:rsid w:val="00073434"/>
    <w:rsid w:val="000738C8"/>
    <w:rsid w:val="00073E17"/>
    <w:rsid w:val="000742F7"/>
    <w:rsid w:val="000755EA"/>
    <w:rsid w:val="00076066"/>
    <w:rsid w:val="000767C7"/>
    <w:rsid w:val="00076EFD"/>
    <w:rsid w:val="0007766B"/>
    <w:rsid w:val="0008077A"/>
    <w:rsid w:val="00080B83"/>
    <w:rsid w:val="0008162E"/>
    <w:rsid w:val="0008428C"/>
    <w:rsid w:val="00084F8D"/>
    <w:rsid w:val="00087AF7"/>
    <w:rsid w:val="00087D12"/>
    <w:rsid w:val="0009014C"/>
    <w:rsid w:val="0009109F"/>
    <w:rsid w:val="00092233"/>
    <w:rsid w:val="00092F08"/>
    <w:rsid w:val="00092F5D"/>
    <w:rsid w:val="00095B04"/>
    <w:rsid w:val="000A0843"/>
    <w:rsid w:val="000A1134"/>
    <w:rsid w:val="000A18D2"/>
    <w:rsid w:val="000A194D"/>
    <w:rsid w:val="000A1A2B"/>
    <w:rsid w:val="000A299D"/>
    <w:rsid w:val="000A2CE4"/>
    <w:rsid w:val="000A33DE"/>
    <w:rsid w:val="000A33F7"/>
    <w:rsid w:val="000A4802"/>
    <w:rsid w:val="000A577C"/>
    <w:rsid w:val="000A6020"/>
    <w:rsid w:val="000A798D"/>
    <w:rsid w:val="000B27CC"/>
    <w:rsid w:val="000B2819"/>
    <w:rsid w:val="000B3803"/>
    <w:rsid w:val="000B4635"/>
    <w:rsid w:val="000B4927"/>
    <w:rsid w:val="000B4F98"/>
    <w:rsid w:val="000B59D4"/>
    <w:rsid w:val="000B6BA7"/>
    <w:rsid w:val="000B6E1D"/>
    <w:rsid w:val="000C0A10"/>
    <w:rsid w:val="000C0ADC"/>
    <w:rsid w:val="000C0E7C"/>
    <w:rsid w:val="000C1F4C"/>
    <w:rsid w:val="000C2A10"/>
    <w:rsid w:val="000C545E"/>
    <w:rsid w:val="000C57B0"/>
    <w:rsid w:val="000C59E7"/>
    <w:rsid w:val="000C777C"/>
    <w:rsid w:val="000D06E5"/>
    <w:rsid w:val="000D1A41"/>
    <w:rsid w:val="000D1CAD"/>
    <w:rsid w:val="000D2DE1"/>
    <w:rsid w:val="000D351E"/>
    <w:rsid w:val="000D3784"/>
    <w:rsid w:val="000D5C5B"/>
    <w:rsid w:val="000D754D"/>
    <w:rsid w:val="000E2AAB"/>
    <w:rsid w:val="000E2B0E"/>
    <w:rsid w:val="000E2DBE"/>
    <w:rsid w:val="000E3359"/>
    <w:rsid w:val="000E4588"/>
    <w:rsid w:val="000E57A0"/>
    <w:rsid w:val="000E71AA"/>
    <w:rsid w:val="000E78F8"/>
    <w:rsid w:val="000E7C0E"/>
    <w:rsid w:val="000F0C74"/>
    <w:rsid w:val="000F1D7D"/>
    <w:rsid w:val="000F293B"/>
    <w:rsid w:val="000F2D35"/>
    <w:rsid w:val="000F50C4"/>
    <w:rsid w:val="000F5F92"/>
    <w:rsid w:val="000F616F"/>
    <w:rsid w:val="000F6B3D"/>
    <w:rsid w:val="00100714"/>
    <w:rsid w:val="00100CC1"/>
    <w:rsid w:val="00101B1E"/>
    <w:rsid w:val="00105BF8"/>
    <w:rsid w:val="00105CEB"/>
    <w:rsid w:val="001066EA"/>
    <w:rsid w:val="00107BD5"/>
    <w:rsid w:val="00112054"/>
    <w:rsid w:val="00112688"/>
    <w:rsid w:val="00112F2B"/>
    <w:rsid w:val="001136A9"/>
    <w:rsid w:val="001136BD"/>
    <w:rsid w:val="00113C7F"/>
    <w:rsid w:val="00114D35"/>
    <w:rsid w:val="0011571B"/>
    <w:rsid w:val="001158F5"/>
    <w:rsid w:val="001167F7"/>
    <w:rsid w:val="001172AA"/>
    <w:rsid w:val="00120104"/>
    <w:rsid w:val="00121AF1"/>
    <w:rsid w:val="00122D6F"/>
    <w:rsid w:val="00123127"/>
    <w:rsid w:val="00123238"/>
    <w:rsid w:val="00123525"/>
    <w:rsid w:val="001254E5"/>
    <w:rsid w:val="0013059B"/>
    <w:rsid w:val="00130EAE"/>
    <w:rsid w:val="001318F7"/>
    <w:rsid w:val="00131B58"/>
    <w:rsid w:val="00134578"/>
    <w:rsid w:val="00134AAD"/>
    <w:rsid w:val="001366FD"/>
    <w:rsid w:val="00136E3B"/>
    <w:rsid w:val="00137FDC"/>
    <w:rsid w:val="001405DB"/>
    <w:rsid w:val="00141D56"/>
    <w:rsid w:val="00143C04"/>
    <w:rsid w:val="0015142C"/>
    <w:rsid w:val="00152127"/>
    <w:rsid w:val="0015233B"/>
    <w:rsid w:val="00152AC3"/>
    <w:rsid w:val="00152D9D"/>
    <w:rsid w:val="00152FA3"/>
    <w:rsid w:val="0015354B"/>
    <w:rsid w:val="00153DBC"/>
    <w:rsid w:val="001548B3"/>
    <w:rsid w:val="001556B1"/>
    <w:rsid w:val="0015652E"/>
    <w:rsid w:val="001603F8"/>
    <w:rsid w:val="00163C24"/>
    <w:rsid w:val="00167604"/>
    <w:rsid w:val="00170E05"/>
    <w:rsid w:val="0017124A"/>
    <w:rsid w:val="001721B0"/>
    <w:rsid w:val="001721F8"/>
    <w:rsid w:val="0017258F"/>
    <w:rsid w:val="00172975"/>
    <w:rsid w:val="00176B36"/>
    <w:rsid w:val="00180A0E"/>
    <w:rsid w:val="00180A8A"/>
    <w:rsid w:val="00180F86"/>
    <w:rsid w:val="00181949"/>
    <w:rsid w:val="001823EE"/>
    <w:rsid w:val="0018264A"/>
    <w:rsid w:val="00183FF3"/>
    <w:rsid w:val="001857B4"/>
    <w:rsid w:val="00186F21"/>
    <w:rsid w:val="001909F6"/>
    <w:rsid w:val="001916FD"/>
    <w:rsid w:val="00193505"/>
    <w:rsid w:val="00193588"/>
    <w:rsid w:val="00194735"/>
    <w:rsid w:val="001958A8"/>
    <w:rsid w:val="00195C28"/>
    <w:rsid w:val="00197CF2"/>
    <w:rsid w:val="001A031F"/>
    <w:rsid w:val="001A3B50"/>
    <w:rsid w:val="001B1A47"/>
    <w:rsid w:val="001B238F"/>
    <w:rsid w:val="001B2620"/>
    <w:rsid w:val="001B39BE"/>
    <w:rsid w:val="001B3C24"/>
    <w:rsid w:val="001B5AE8"/>
    <w:rsid w:val="001B76C5"/>
    <w:rsid w:val="001C0748"/>
    <w:rsid w:val="001C13BC"/>
    <w:rsid w:val="001C1BEB"/>
    <w:rsid w:val="001C21E2"/>
    <w:rsid w:val="001C272D"/>
    <w:rsid w:val="001C3285"/>
    <w:rsid w:val="001C332F"/>
    <w:rsid w:val="001C4021"/>
    <w:rsid w:val="001C402C"/>
    <w:rsid w:val="001C48F3"/>
    <w:rsid w:val="001C6008"/>
    <w:rsid w:val="001C70AE"/>
    <w:rsid w:val="001D022A"/>
    <w:rsid w:val="001D0592"/>
    <w:rsid w:val="001D072D"/>
    <w:rsid w:val="001D113F"/>
    <w:rsid w:val="001D19D6"/>
    <w:rsid w:val="001D1A4A"/>
    <w:rsid w:val="001D3083"/>
    <w:rsid w:val="001D3CD1"/>
    <w:rsid w:val="001D3D35"/>
    <w:rsid w:val="001D422E"/>
    <w:rsid w:val="001E03DC"/>
    <w:rsid w:val="001E0473"/>
    <w:rsid w:val="001E0DC6"/>
    <w:rsid w:val="001E2795"/>
    <w:rsid w:val="001E478F"/>
    <w:rsid w:val="001E5891"/>
    <w:rsid w:val="001E5989"/>
    <w:rsid w:val="001E67C2"/>
    <w:rsid w:val="001E7322"/>
    <w:rsid w:val="001E78FF"/>
    <w:rsid w:val="001F2AFE"/>
    <w:rsid w:val="001F5770"/>
    <w:rsid w:val="001F5F88"/>
    <w:rsid w:val="001F743E"/>
    <w:rsid w:val="001F778F"/>
    <w:rsid w:val="001F7951"/>
    <w:rsid w:val="0020010B"/>
    <w:rsid w:val="00200705"/>
    <w:rsid w:val="0020189E"/>
    <w:rsid w:val="00202072"/>
    <w:rsid w:val="0020461F"/>
    <w:rsid w:val="00205E85"/>
    <w:rsid w:val="00210E8F"/>
    <w:rsid w:val="00210EBA"/>
    <w:rsid w:val="0021219F"/>
    <w:rsid w:val="00214E08"/>
    <w:rsid w:val="00215702"/>
    <w:rsid w:val="002200FC"/>
    <w:rsid w:val="00220DCC"/>
    <w:rsid w:val="00220E5D"/>
    <w:rsid w:val="00222F32"/>
    <w:rsid w:val="00223651"/>
    <w:rsid w:val="002238AA"/>
    <w:rsid w:val="002256D9"/>
    <w:rsid w:val="002257CD"/>
    <w:rsid w:val="0022586D"/>
    <w:rsid w:val="0022683F"/>
    <w:rsid w:val="00227F40"/>
    <w:rsid w:val="00230B06"/>
    <w:rsid w:val="00230DD1"/>
    <w:rsid w:val="002312E6"/>
    <w:rsid w:val="00231C27"/>
    <w:rsid w:val="00232191"/>
    <w:rsid w:val="00232785"/>
    <w:rsid w:val="002339AD"/>
    <w:rsid w:val="00235122"/>
    <w:rsid w:val="00235C0A"/>
    <w:rsid w:val="002361A9"/>
    <w:rsid w:val="00236390"/>
    <w:rsid w:val="00237028"/>
    <w:rsid w:val="00240C9C"/>
    <w:rsid w:val="00241D76"/>
    <w:rsid w:val="0024255C"/>
    <w:rsid w:val="002427CB"/>
    <w:rsid w:val="002436C1"/>
    <w:rsid w:val="00244E95"/>
    <w:rsid w:val="002506AC"/>
    <w:rsid w:val="00252531"/>
    <w:rsid w:val="00252740"/>
    <w:rsid w:val="00254E27"/>
    <w:rsid w:val="00255653"/>
    <w:rsid w:val="00255A4F"/>
    <w:rsid w:val="00256F65"/>
    <w:rsid w:val="0026153C"/>
    <w:rsid w:val="00262A62"/>
    <w:rsid w:val="002633AF"/>
    <w:rsid w:val="00263923"/>
    <w:rsid w:val="00264043"/>
    <w:rsid w:val="00264A9C"/>
    <w:rsid w:val="00265206"/>
    <w:rsid w:val="0026547C"/>
    <w:rsid w:val="00265BD9"/>
    <w:rsid w:val="00267810"/>
    <w:rsid w:val="00267819"/>
    <w:rsid w:val="002679B7"/>
    <w:rsid w:val="00267C71"/>
    <w:rsid w:val="00270844"/>
    <w:rsid w:val="00271E6D"/>
    <w:rsid w:val="00272D48"/>
    <w:rsid w:val="00273A03"/>
    <w:rsid w:val="002746DC"/>
    <w:rsid w:val="002746F2"/>
    <w:rsid w:val="00275726"/>
    <w:rsid w:val="00276326"/>
    <w:rsid w:val="002775A8"/>
    <w:rsid w:val="002801F4"/>
    <w:rsid w:val="002815D4"/>
    <w:rsid w:val="0028394C"/>
    <w:rsid w:val="00284E16"/>
    <w:rsid w:val="0028558B"/>
    <w:rsid w:val="002879C6"/>
    <w:rsid w:val="002879E2"/>
    <w:rsid w:val="00287E79"/>
    <w:rsid w:val="00291CDB"/>
    <w:rsid w:val="002940A1"/>
    <w:rsid w:val="002943F8"/>
    <w:rsid w:val="002966BE"/>
    <w:rsid w:val="00297C19"/>
    <w:rsid w:val="002A0C41"/>
    <w:rsid w:val="002A2A92"/>
    <w:rsid w:val="002A378C"/>
    <w:rsid w:val="002A37D6"/>
    <w:rsid w:val="002A3A99"/>
    <w:rsid w:val="002A3B98"/>
    <w:rsid w:val="002A6E78"/>
    <w:rsid w:val="002A7532"/>
    <w:rsid w:val="002A7702"/>
    <w:rsid w:val="002B05B5"/>
    <w:rsid w:val="002B3AC7"/>
    <w:rsid w:val="002B57F1"/>
    <w:rsid w:val="002B595F"/>
    <w:rsid w:val="002B6312"/>
    <w:rsid w:val="002B6AC6"/>
    <w:rsid w:val="002B779B"/>
    <w:rsid w:val="002B7AC7"/>
    <w:rsid w:val="002B7ECA"/>
    <w:rsid w:val="002C002F"/>
    <w:rsid w:val="002C2781"/>
    <w:rsid w:val="002C460D"/>
    <w:rsid w:val="002C533E"/>
    <w:rsid w:val="002D0601"/>
    <w:rsid w:val="002D1FB5"/>
    <w:rsid w:val="002D51CA"/>
    <w:rsid w:val="002D5C0B"/>
    <w:rsid w:val="002D6460"/>
    <w:rsid w:val="002D70A1"/>
    <w:rsid w:val="002D7659"/>
    <w:rsid w:val="002E0106"/>
    <w:rsid w:val="002E0188"/>
    <w:rsid w:val="002E066C"/>
    <w:rsid w:val="002E1A82"/>
    <w:rsid w:val="002E205B"/>
    <w:rsid w:val="002E2351"/>
    <w:rsid w:val="002E3CF0"/>
    <w:rsid w:val="002E5324"/>
    <w:rsid w:val="002E7D8C"/>
    <w:rsid w:val="002F0BA5"/>
    <w:rsid w:val="002F2131"/>
    <w:rsid w:val="002F3525"/>
    <w:rsid w:val="002F3BD5"/>
    <w:rsid w:val="002F5DD9"/>
    <w:rsid w:val="002F69C3"/>
    <w:rsid w:val="002F76FD"/>
    <w:rsid w:val="002F79DB"/>
    <w:rsid w:val="00300C11"/>
    <w:rsid w:val="003018AE"/>
    <w:rsid w:val="00302C84"/>
    <w:rsid w:val="00302DEA"/>
    <w:rsid w:val="0030665C"/>
    <w:rsid w:val="00306F8E"/>
    <w:rsid w:val="003077CC"/>
    <w:rsid w:val="00310AD1"/>
    <w:rsid w:val="0031216D"/>
    <w:rsid w:val="00313991"/>
    <w:rsid w:val="003139B6"/>
    <w:rsid w:val="00314F99"/>
    <w:rsid w:val="00320037"/>
    <w:rsid w:val="00320717"/>
    <w:rsid w:val="00321D5D"/>
    <w:rsid w:val="00322496"/>
    <w:rsid w:val="00322D0E"/>
    <w:rsid w:val="00322D72"/>
    <w:rsid w:val="00324036"/>
    <w:rsid w:val="00326854"/>
    <w:rsid w:val="0032697C"/>
    <w:rsid w:val="00326EBA"/>
    <w:rsid w:val="0033000A"/>
    <w:rsid w:val="003330FB"/>
    <w:rsid w:val="0033342F"/>
    <w:rsid w:val="0033487F"/>
    <w:rsid w:val="0033504E"/>
    <w:rsid w:val="003361ED"/>
    <w:rsid w:val="003375A2"/>
    <w:rsid w:val="003410EA"/>
    <w:rsid w:val="003416D8"/>
    <w:rsid w:val="00342192"/>
    <w:rsid w:val="0034262E"/>
    <w:rsid w:val="00343D95"/>
    <w:rsid w:val="003447D4"/>
    <w:rsid w:val="003461EC"/>
    <w:rsid w:val="00347A82"/>
    <w:rsid w:val="0035254B"/>
    <w:rsid w:val="00353A22"/>
    <w:rsid w:val="00353D65"/>
    <w:rsid w:val="00353FD4"/>
    <w:rsid w:val="00354169"/>
    <w:rsid w:val="003542B8"/>
    <w:rsid w:val="00354751"/>
    <w:rsid w:val="00354AFD"/>
    <w:rsid w:val="00354F94"/>
    <w:rsid w:val="00355840"/>
    <w:rsid w:val="003579F4"/>
    <w:rsid w:val="00357F62"/>
    <w:rsid w:val="00360B23"/>
    <w:rsid w:val="00362B56"/>
    <w:rsid w:val="00363652"/>
    <w:rsid w:val="00363E60"/>
    <w:rsid w:val="0036444A"/>
    <w:rsid w:val="00364D8F"/>
    <w:rsid w:val="00364E63"/>
    <w:rsid w:val="00364E64"/>
    <w:rsid w:val="00371B01"/>
    <w:rsid w:val="00372B7B"/>
    <w:rsid w:val="00375D2D"/>
    <w:rsid w:val="00376366"/>
    <w:rsid w:val="003764DF"/>
    <w:rsid w:val="003766B6"/>
    <w:rsid w:val="003768C9"/>
    <w:rsid w:val="00380E55"/>
    <w:rsid w:val="00381973"/>
    <w:rsid w:val="0038305E"/>
    <w:rsid w:val="00383B13"/>
    <w:rsid w:val="0038493F"/>
    <w:rsid w:val="00385337"/>
    <w:rsid w:val="00385E2F"/>
    <w:rsid w:val="00386AB3"/>
    <w:rsid w:val="0039213D"/>
    <w:rsid w:val="00392DBC"/>
    <w:rsid w:val="00393D6A"/>
    <w:rsid w:val="00393E19"/>
    <w:rsid w:val="00396DAD"/>
    <w:rsid w:val="003970FA"/>
    <w:rsid w:val="00397D60"/>
    <w:rsid w:val="003A26CB"/>
    <w:rsid w:val="003A3380"/>
    <w:rsid w:val="003A347E"/>
    <w:rsid w:val="003A373C"/>
    <w:rsid w:val="003A3E62"/>
    <w:rsid w:val="003A56FD"/>
    <w:rsid w:val="003B0362"/>
    <w:rsid w:val="003B27C3"/>
    <w:rsid w:val="003B3314"/>
    <w:rsid w:val="003B37D9"/>
    <w:rsid w:val="003B4895"/>
    <w:rsid w:val="003B5163"/>
    <w:rsid w:val="003B7414"/>
    <w:rsid w:val="003B7920"/>
    <w:rsid w:val="003C0BDD"/>
    <w:rsid w:val="003C1A56"/>
    <w:rsid w:val="003C605D"/>
    <w:rsid w:val="003C62A6"/>
    <w:rsid w:val="003C701D"/>
    <w:rsid w:val="003C7093"/>
    <w:rsid w:val="003D0C03"/>
    <w:rsid w:val="003D0F68"/>
    <w:rsid w:val="003D1521"/>
    <w:rsid w:val="003D197B"/>
    <w:rsid w:val="003D1BCA"/>
    <w:rsid w:val="003D2727"/>
    <w:rsid w:val="003D4249"/>
    <w:rsid w:val="003D4B8D"/>
    <w:rsid w:val="003D4D6C"/>
    <w:rsid w:val="003D4FD9"/>
    <w:rsid w:val="003D66B7"/>
    <w:rsid w:val="003D6C55"/>
    <w:rsid w:val="003D751B"/>
    <w:rsid w:val="003E043A"/>
    <w:rsid w:val="003E17F1"/>
    <w:rsid w:val="003E1F9B"/>
    <w:rsid w:val="003E5B40"/>
    <w:rsid w:val="003E5C29"/>
    <w:rsid w:val="003E6255"/>
    <w:rsid w:val="003E71FF"/>
    <w:rsid w:val="003F040C"/>
    <w:rsid w:val="003F1723"/>
    <w:rsid w:val="003F29F6"/>
    <w:rsid w:val="003F4803"/>
    <w:rsid w:val="003F5C9D"/>
    <w:rsid w:val="003F5EAE"/>
    <w:rsid w:val="003F61D3"/>
    <w:rsid w:val="003F66BF"/>
    <w:rsid w:val="003F699B"/>
    <w:rsid w:val="00400104"/>
    <w:rsid w:val="0040045A"/>
    <w:rsid w:val="00400B43"/>
    <w:rsid w:val="00402156"/>
    <w:rsid w:val="00405FF7"/>
    <w:rsid w:val="00407058"/>
    <w:rsid w:val="00407816"/>
    <w:rsid w:val="00410247"/>
    <w:rsid w:val="00412770"/>
    <w:rsid w:val="00412D0F"/>
    <w:rsid w:val="00412DAC"/>
    <w:rsid w:val="004134FA"/>
    <w:rsid w:val="0041493E"/>
    <w:rsid w:val="0041516E"/>
    <w:rsid w:val="004154DE"/>
    <w:rsid w:val="00416DF7"/>
    <w:rsid w:val="004170CC"/>
    <w:rsid w:val="00420841"/>
    <w:rsid w:val="004211E8"/>
    <w:rsid w:val="00422644"/>
    <w:rsid w:val="004229D9"/>
    <w:rsid w:val="00422EBD"/>
    <w:rsid w:val="00422F1C"/>
    <w:rsid w:val="00423BA5"/>
    <w:rsid w:val="00426A34"/>
    <w:rsid w:val="00430FBE"/>
    <w:rsid w:val="004314A9"/>
    <w:rsid w:val="00431B66"/>
    <w:rsid w:val="00432175"/>
    <w:rsid w:val="00436D78"/>
    <w:rsid w:val="00437666"/>
    <w:rsid w:val="00437DA1"/>
    <w:rsid w:val="00442136"/>
    <w:rsid w:val="00442ABF"/>
    <w:rsid w:val="00442DEC"/>
    <w:rsid w:val="00443B7C"/>
    <w:rsid w:val="00444F20"/>
    <w:rsid w:val="00446E9A"/>
    <w:rsid w:val="00446FE9"/>
    <w:rsid w:val="00450086"/>
    <w:rsid w:val="00451488"/>
    <w:rsid w:val="00453832"/>
    <w:rsid w:val="004553A3"/>
    <w:rsid w:val="004579EC"/>
    <w:rsid w:val="0046049C"/>
    <w:rsid w:val="00460FFD"/>
    <w:rsid w:val="00461196"/>
    <w:rsid w:val="00461CE6"/>
    <w:rsid w:val="00461E8C"/>
    <w:rsid w:val="00462221"/>
    <w:rsid w:val="00465D04"/>
    <w:rsid w:val="0046692E"/>
    <w:rsid w:val="00466D71"/>
    <w:rsid w:val="00471F61"/>
    <w:rsid w:val="004720AA"/>
    <w:rsid w:val="00472F33"/>
    <w:rsid w:val="004731D9"/>
    <w:rsid w:val="00473302"/>
    <w:rsid w:val="0047383D"/>
    <w:rsid w:val="0047397D"/>
    <w:rsid w:val="0047433E"/>
    <w:rsid w:val="00474FDD"/>
    <w:rsid w:val="00476DE4"/>
    <w:rsid w:val="004772A7"/>
    <w:rsid w:val="0048124B"/>
    <w:rsid w:val="004824A5"/>
    <w:rsid w:val="0048289B"/>
    <w:rsid w:val="00482997"/>
    <w:rsid w:val="00482A94"/>
    <w:rsid w:val="00482ED1"/>
    <w:rsid w:val="00484C2A"/>
    <w:rsid w:val="0048506B"/>
    <w:rsid w:val="004856DD"/>
    <w:rsid w:val="00485DDA"/>
    <w:rsid w:val="00486F78"/>
    <w:rsid w:val="004875B9"/>
    <w:rsid w:val="0048780D"/>
    <w:rsid w:val="00487BDA"/>
    <w:rsid w:val="00490010"/>
    <w:rsid w:val="00490DE9"/>
    <w:rsid w:val="00492176"/>
    <w:rsid w:val="0049242E"/>
    <w:rsid w:val="00493719"/>
    <w:rsid w:val="0049572F"/>
    <w:rsid w:val="004963AF"/>
    <w:rsid w:val="004A21F7"/>
    <w:rsid w:val="004A24B9"/>
    <w:rsid w:val="004A251C"/>
    <w:rsid w:val="004A30F2"/>
    <w:rsid w:val="004A4AB7"/>
    <w:rsid w:val="004A5335"/>
    <w:rsid w:val="004A6F3D"/>
    <w:rsid w:val="004A6F7A"/>
    <w:rsid w:val="004B0739"/>
    <w:rsid w:val="004B0D92"/>
    <w:rsid w:val="004B2A1C"/>
    <w:rsid w:val="004B3C30"/>
    <w:rsid w:val="004B47D3"/>
    <w:rsid w:val="004B4EE9"/>
    <w:rsid w:val="004B4F13"/>
    <w:rsid w:val="004B5138"/>
    <w:rsid w:val="004B53FB"/>
    <w:rsid w:val="004B5FF1"/>
    <w:rsid w:val="004B6E58"/>
    <w:rsid w:val="004C0CE8"/>
    <w:rsid w:val="004C17D5"/>
    <w:rsid w:val="004C1E1A"/>
    <w:rsid w:val="004C2DF4"/>
    <w:rsid w:val="004C6682"/>
    <w:rsid w:val="004C76B4"/>
    <w:rsid w:val="004D3B3A"/>
    <w:rsid w:val="004D4D4F"/>
    <w:rsid w:val="004D67E0"/>
    <w:rsid w:val="004D7961"/>
    <w:rsid w:val="004E0FD7"/>
    <w:rsid w:val="004E104A"/>
    <w:rsid w:val="004E2FEF"/>
    <w:rsid w:val="004E3D97"/>
    <w:rsid w:val="004E4871"/>
    <w:rsid w:val="004E514F"/>
    <w:rsid w:val="004E54E7"/>
    <w:rsid w:val="004E6C77"/>
    <w:rsid w:val="004E7128"/>
    <w:rsid w:val="004E7349"/>
    <w:rsid w:val="004F309B"/>
    <w:rsid w:val="004F40F9"/>
    <w:rsid w:val="004F4F4B"/>
    <w:rsid w:val="004F50F3"/>
    <w:rsid w:val="004F51D0"/>
    <w:rsid w:val="004F649E"/>
    <w:rsid w:val="00500691"/>
    <w:rsid w:val="00501AB5"/>
    <w:rsid w:val="00502BA9"/>
    <w:rsid w:val="0050381E"/>
    <w:rsid w:val="005041A0"/>
    <w:rsid w:val="005058B8"/>
    <w:rsid w:val="005068AC"/>
    <w:rsid w:val="00506B5A"/>
    <w:rsid w:val="00507D7E"/>
    <w:rsid w:val="005135D4"/>
    <w:rsid w:val="00513ADD"/>
    <w:rsid w:val="00513D03"/>
    <w:rsid w:val="0051626F"/>
    <w:rsid w:val="0051633D"/>
    <w:rsid w:val="005167D6"/>
    <w:rsid w:val="00516F83"/>
    <w:rsid w:val="00517A40"/>
    <w:rsid w:val="00520963"/>
    <w:rsid w:val="00520C6E"/>
    <w:rsid w:val="00520ED7"/>
    <w:rsid w:val="00521459"/>
    <w:rsid w:val="005215A5"/>
    <w:rsid w:val="00522020"/>
    <w:rsid w:val="00522EA3"/>
    <w:rsid w:val="005239F5"/>
    <w:rsid w:val="00524802"/>
    <w:rsid w:val="005266B7"/>
    <w:rsid w:val="005271B5"/>
    <w:rsid w:val="0052750A"/>
    <w:rsid w:val="00531D59"/>
    <w:rsid w:val="0053281B"/>
    <w:rsid w:val="00534513"/>
    <w:rsid w:val="00534657"/>
    <w:rsid w:val="00535E77"/>
    <w:rsid w:val="00540464"/>
    <w:rsid w:val="0054159A"/>
    <w:rsid w:val="00543427"/>
    <w:rsid w:val="00543725"/>
    <w:rsid w:val="005456DC"/>
    <w:rsid w:val="0054616B"/>
    <w:rsid w:val="00546974"/>
    <w:rsid w:val="00550BFA"/>
    <w:rsid w:val="0055166A"/>
    <w:rsid w:val="00552156"/>
    <w:rsid w:val="0055359B"/>
    <w:rsid w:val="005535B2"/>
    <w:rsid w:val="00553E6C"/>
    <w:rsid w:val="00554ADE"/>
    <w:rsid w:val="00560D9A"/>
    <w:rsid w:val="00561802"/>
    <w:rsid w:val="00564479"/>
    <w:rsid w:val="00564EE6"/>
    <w:rsid w:val="0056552F"/>
    <w:rsid w:val="005665DD"/>
    <w:rsid w:val="005708D1"/>
    <w:rsid w:val="00571405"/>
    <w:rsid w:val="00571745"/>
    <w:rsid w:val="00575328"/>
    <w:rsid w:val="00577E6F"/>
    <w:rsid w:val="005816B9"/>
    <w:rsid w:val="005818BF"/>
    <w:rsid w:val="00582B5F"/>
    <w:rsid w:val="005832DC"/>
    <w:rsid w:val="0058351E"/>
    <w:rsid w:val="00583935"/>
    <w:rsid w:val="00583A06"/>
    <w:rsid w:val="005846C8"/>
    <w:rsid w:val="005864F4"/>
    <w:rsid w:val="00586BA9"/>
    <w:rsid w:val="005900C7"/>
    <w:rsid w:val="00590DC0"/>
    <w:rsid w:val="005930BF"/>
    <w:rsid w:val="005937A4"/>
    <w:rsid w:val="00594A8D"/>
    <w:rsid w:val="00594C1D"/>
    <w:rsid w:val="00595BB9"/>
    <w:rsid w:val="00595D42"/>
    <w:rsid w:val="00595FC8"/>
    <w:rsid w:val="005978D1"/>
    <w:rsid w:val="005A1466"/>
    <w:rsid w:val="005A1BCB"/>
    <w:rsid w:val="005A3797"/>
    <w:rsid w:val="005A402E"/>
    <w:rsid w:val="005A556A"/>
    <w:rsid w:val="005A6677"/>
    <w:rsid w:val="005A777C"/>
    <w:rsid w:val="005B0DDA"/>
    <w:rsid w:val="005B1294"/>
    <w:rsid w:val="005B2049"/>
    <w:rsid w:val="005B211D"/>
    <w:rsid w:val="005B23B7"/>
    <w:rsid w:val="005B2803"/>
    <w:rsid w:val="005B3165"/>
    <w:rsid w:val="005B4455"/>
    <w:rsid w:val="005B4BC7"/>
    <w:rsid w:val="005B50FC"/>
    <w:rsid w:val="005B5892"/>
    <w:rsid w:val="005B5934"/>
    <w:rsid w:val="005B67D9"/>
    <w:rsid w:val="005C14D4"/>
    <w:rsid w:val="005C14F9"/>
    <w:rsid w:val="005C21B6"/>
    <w:rsid w:val="005C3B4A"/>
    <w:rsid w:val="005C6CEC"/>
    <w:rsid w:val="005C6D19"/>
    <w:rsid w:val="005C6E73"/>
    <w:rsid w:val="005D0232"/>
    <w:rsid w:val="005D0D5A"/>
    <w:rsid w:val="005D1BB2"/>
    <w:rsid w:val="005D3B43"/>
    <w:rsid w:val="005D5803"/>
    <w:rsid w:val="005D5FE9"/>
    <w:rsid w:val="005D76B4"/>
    <w:rsid w:val="005E0929"/>
    <w:rsid w:val="005E0995"/>
    <w:rsid w:val="005E144E"/>
    <w:rsid w:val="005E1633"/>
    <w:rsid w:val="005E1862"/>
    <w:rsid w:val="005E1BA5"/>
    <w:rsid w:val="005E2665"/>
    <w:rsid w:val="005E26EC"/>
    <w:rsid w:val="005E2823"/>
    <w:rsid w:val="005E53FA"/>
    <w:rsid w:val="005E562A"/>
    <w:rsid w:val="005E684F"/>
    <w:rsid w:val="005F165A"/>
    <w:rsid w:val="005F1CD9"/>
    <w:rsid w:val="005F27B8"/>
    <w:rsid w:val="005F35F1"/>
    <w:rsid w:val="005F44C2"/>
    <w:rsid w:val="00601035"/>
    <w:rsid w:val="00601C95"/>
    <w:rsid w:val="00602303"/>
    <w:rsid w:val="006027E7"/>
    <w:rsid w:val="006037F9"/>
    <w:rsid w:val="00604D82"/>
    <w:rsid w:val="00604EE0"/>
    <w:rsid w:val="00604F84"/>
    <w:rsid w:val="006055FA"/>
    <w:rsid w:val="006057B6"/>
    <w:rsid w:val="00607730"/>
    <w:rsid w:val="00611344"/>
    <w:rsid w:val="00611679"/>
    <w:rsid w:val="0061202A"/>
    <w:rsid w:val="006120EF"/>
    <w:rsid w:val="00612174"/>
    <w:rsid w:val="0061239F"/>
    <w:rsid w:val="006126FC"/>
    <w:rsid w:val="00612BF2"/>
    <w:rsid w:val="006131C3"/>
    <w:rsid w:val="00614301"/>
    <w:rsid w:val="00617258"/>
    <w:rsid w:val="006176CB"/>
    <w:rsid w:val="00620127"/>
    <w:rsid w:val="0062164E"/>
    <w:rsid w:val="006221AF"/>
    <w:rsid w:val="006228E3"/>
    <w:rsid w:val="00622AE8"/>
    <w:rsid w:val="00623139"/>
    <w:rsid w:val="00623F60"/>
    <w:rsid w:val="0062521C"/>
    <w:rsid w:val="0062572C"/>
    <w:rsid w:val="0062616F"/>
    <w:rsid w:val="006269AE"/>
    <w:rsid w:val="006271ED"/>
    <w:rsid w:val="006300CB"/>
    <w:rsid w:val="00631674"/>
    <w:rsid w:val="006316FE"/>
    <w:rsid w:val="00632229"/>
    <w:rsid w:val="006328C5"/>
    <w:rsid w:val="00633878"/>
    <w:rsid w:val="00633DCE"/>
    <w:rsid w:val="00633E1F"/>
    <w:rsid w:val="00634073"/>
    <w:rsid w:val="00634172"/>
    <w:rsid w:val="00634C93"/>
    <w:rsid w:val="006351F5"/>
    <w:rsid w:val="00635827"/>
    <w:rsid w:val="00636362"/>
    <w:rsid w:val="00636C1C"/>
    <w:rsid w:val="00636E7E"/>
    <w:rsid w:val="00637159"/>
    <w:rsid w:val="00637878"/>
    <w:rsid w:val="006404CB"/>
    <w:rsid w:val="006409DB"/>
    <w:rsid w:val="00640A13"/>
    <w:rsid w:val="00640B08"/>
    <w:rsid w:val="00641CF3"/>
    <w:rsid w:val="0064314E"/>
    <w:rsid w:val="00643BCB"/>
    <w:rsid w:val="00644DC4"/>
    <w:rsid w:val="006457DC"/>
    <w:rsid w:val="0064624A"/>
    <w:rsid w:val="006468A6"/>
    <w:rsid w:val="00647E5A"/>
    <w:rsid w:val="006500B1"/>
    <w:rsid w:val="006514D8"/>
    <w:rsid w:val="006518D2"/>
    <w:rsid w:val="0065199A"/>
    <w:rsid w:val="00651BC6"/>
    <w:rsid w:val="00651D2F"/>
    <w:rsid w:val="00653404"/>
    <w:rsid w:val="00653929"/>
    <w:rsid w:val="00653935"/>
    <w:rsid w:val="00654717"/>
    <w:rsid w:val="0066027B"/>
    <w:rsid w:val="006607AF"/>
    <w:rsid w:val="00660B7F"/>
    <w:rsid w:val="0066118F"/>
    <w:rsid w:val="00662012"/>
    <w:rsid w:val="00663F45"/>
    <w:rsid w:val="006644A3"/>
    <w:rsid w:val="00664EF8"/>
    <w:rsid w:val="00665CED"/>
    <w:rsid w:val="00665E33"/>
    <w:rsid w:val="00666A38"/>
    <w:rsid w:val="00666C38"/>
    <w:rsid w:val="006677D7"/>
    <w:rsid w:val="00667A18"/>
    <w:rsid w:val="00667C71"/>
    <w:rsid w:val="00667D4F"/>
    <w:rsid w:val="00667DEA"/>
    <w:rsid w:val="00670348"/>
    <w:rsid w:val="00670400"/>
    <w:rsid w:val="00670810"/>
    <w:rsid w:val="0067127B"/>
    <w:rsid w:val="0067224A"/>
    <w:rsid w:val="006737FA"/>
    <w:rsid w:val="006748B3"/>
    <w:rsid w:val="00675276"/>
    <w:rsid w:val="0067531B"/>
    <w:rsid w:val="00675809"/>
    <w:rsid w:val="00676188"/>
    <w:rsid w:val="0067673C"/>
    <w:rsid w:val="006768D5"/>
    <w:rsid w:val="00676925"/>
    <w:rsid w:val="006774B9"/>
    <w:rsid w:val="006800E9"/>
    <w:rsid w:val="006802EA"/>
    <w:rsid w:val="00680975"/>
    <w:rsid w:val="00680B26"/>
    <w:rsid w:val="00681676"/>
    <w:rsid w:val="006818B1"/>
    <w:rsid w:val="006823E7"/>
    <w:rsid w:val="00682A60"/>
    <w:rsid w:val="006831A1"/>
    <w:rsid w:val="00684A33"/>
    <w:rsid w:val="00687A7A"/>
    <w:rsid w:val="00687B56"/>
    <w:rsid w:val="00687CDA"/>
    <w:rsid w:val="00687FBC"/>
    <w:rsid w:val="00690094"/>
    <w:rsid w:val="00690D69"/>
    <w:rsid w:val="00692058"/>
    <w:rsid w:val="00692761"/>
    <w:rsid w:val="0069390B"/>
    <w:rsid w:val="00693AA5"/>
    <w:rsid w:val="0069690D"/>
    <w:rsid w:val="006970F1"/>
    <w:rsid w:val="006973EB"/>
    <w:rsid w:val="006A05BD"/>
    <w:rsid w:val="006A101C"/>
    <w:rsid w:val="006A1AA3"/>
    <w:rsid w:val="006A1BBF"/>
    <w:rsid w:val="006A27CF"/>
    <w:rsid w:val="006A370C"/>
    <w:rsid w:val="006A5D0C"/>
    <w:rsid w:val="006B0011"/>
    <w:rsid w:val="006B0C95"/>
    <w:rsid w:val="006B1AE4"/>
    <w:rsid w:val="006B24A4"/>
    <w:rsid w:val="006B2E58"/>
    <w:rsid w:val="006B3421"/>
    <w:rsid w:val="006B48A5"/>
    <w:rsid w:val="006B56B3"/>
    <w:rsid w:val="006B5B9E"/>
    <w:rsid w:val="006B62BC"/>
    <w:rsid w:val="006B6446"/>
    <w:rsid w:val="006B7C8F"/>
    <w:rsid w:val="006C31F3"/>
    <w:rsid w:val="006C419E"/>
    <w:rsid w:val="006C675B"/>
    <w:rsid w:val="006C7CFE"/>
    <w:rsid w:val="006D0370"/>
    <w:rsid w:val="006D0C73"/>
    <w:rsid w:val="006D3FF4"/>
    <w:rsid w:val="006D550A"/>
    <w:rsid w:val="006D5D3B"/>
    <w:rsid w:val="006D6C2B"/>
    <w:rsid w:val="006E1134"/>
    <w:rsid w:val="006E17DA"/>
    <w:rsid w:val="006E2108"/>
    <w:rsid w:val="006E39E4"/>
    <w:rsid w:val="006E3D67"/>
    <w:rsid w:val="006E4906"/>
    <w:rsid w:val="006E52E1"/>
    <w:rsid w:val="006E7D6E"/>
    <w:rsid w:val="006F0F46"/>
    <w:rsid w:val="006F1F05"/>
    <w:rsid w:val="006F2662"/>
    <w:rsid w:val="006F6700"/>
    <w:rsid w:val="00700056"/>
    <w:rsid w:val="00700881"/>
    <w:rsid w:val="007015EA"/>
    <w:rsid w:val="007065F6"/>
    <w:rsid w:val="0071015B"/>
    <w:rsid w:val="007118E3"/>
    <w:rsid w:val="00711ABD"/>
    <w:rsid w:val="007120CE"/>
    <w:rsid w:val="00714049"/>
    <w:rsid w:val="00714F0B"/>
    <w:rsid w:val="0071666D"/>
    <w:rsid w:val="00720271"/>
    <w:rsid w:val="0072228C"/>
    <w:rsid w:val="007226EB"/>
    <w:rsid w:val="00722876"/>
    <w:rsid w:val="007233BA"/>
    <w:rsid w:val="00723467"/>
    <w:rsid w:val="00723603"/>
    <w:rsid w:val="00723B67"/>
    <w:rsid w:val="0072416C"/>
    <w:rsid w:val="00724383"/>
    <w:rsid w:val="00724C07"/>
    <w:rsid w:val="00724FF8"/>
    <w:rsid w:val="00725663"/>
    <w:rsid w:val="00730EE0"/>
    <w:rsid w:val="00731D78"/>
    <w:rsid w:val="00732DA1"/>
    <w:rsid w:val="0073314A"/>
    <w:rsid w:val="007342E5"/>
    <w:rsid w:val="0073472C"/>
    <w:rsid w:val="00736CED"/>
    <w:rsid w:val="00740997"/>
    <w:rsid w:val="00742351"/>
    <w:rsid w:val="00743501"/>
    <w:rsid w:val="00743517"/>
    <w:rsid w:val="00743986"/>
    <w:rsid w:val="00744C2D"/>
    <w:rsid w:val="007472A4"/>
    <w:rsid w:val="00751519"/>
    <w:rsid w:val="00751B4F"/>
    <w:rsid w:val="0075327F"/>
    <w:rsid w:val="00753C71"/>
    <w:rsid w:val="00754DAA"/>
    <w:rsid w:val="00756E9A"/>
    <w:rsid w:val="007573FF"/>
    <w:rsid w:val="007622F8"/>
    <w:rsid w:val="00762961"/>
    <w:rsid w:val="00762ED6"/>
    <w:rsid w:val="00763343"/>
    <w:rsid w:val="007635C1"/>
    <w:rsid w:val="00763D5A"/>
    <w:rsid w:val="007647C1"/>
    <w:rsid w:val="00766590"/>
    <w:rsid w:val="007669C7"/>
    <w:rsid w:val="00767C3B"/>
    <w:rsid w:val="00770DAF"/>
    <w:rsid w:val="00771251"/>
    <w:rsid w:val="007717E3"/>
    <w:rsid w:val="00771BC3"/>
    <w:rsid w:val="00771D64"/>
    <w:rsid w:val="0077232D"/>
    <w:rsid w:val="00774904"/>
    <w:rsid w:val="00775448"/>
    <w:rsid w:val="00775D19"/>
    <w:rsid w:val="007804D8"/>
    <w:rsid w:val="00780882"/>
    <w:rsid w:val="007818E9"/>
    <w:rsid w:val="0078217C"/>
    <w:rsid w:val="007828D4"/>
    <w:rsid w:val="0078354A"/>
    <w:rsid w:val="00783C34"/>
    <w:rsid w:val="00784CA2"/>
    <w:rsid w:val="00786408"/>
    <w:rsid w:val="0078662B"/>
    <w:rsid w:val="00786921"/>
    <w:rsid w:val="00786940"/>
    <w:rsid w:val="00787762"/>
    <w:rsid w:val="00787C74"/>
    <w:rsid w:val="00790B67"/>
    <w:rsid w:val="0079183D"/>
    <w:rsid w:val="00793012"/>
    <w:rsid w:val="00793AD6"/>
    <w:rsid w:val="00793B1D"/>
    <w:rsid w:val="0079503C"/>
    <w:rsid w:val="007951E6"/>
    <w:rsid w:val="0079677B"/>
    <w:rsid w:val="0079682E"/>
    <w:rsid w:val="0079744A"/>
    <w:rsid w:val="007979C4"/>
    <w:rsid w:val="007A0927"/>
    <w:rsid w:val="007A1A7B"/>
    <w:rsid w:val="007A2B58"/>
    <w:rsid w:val="007A2E28"/>
    <w:rsid w:val="007A377D"/>
    <w:rsid w:val="007A632B"/>
    <w:rsid w:val="007A6E35"/>
    <w:rsid w:val="007A6E61"/>
    <w:rsid w:val="007A7F75"/>
    <w:rsid w:val="007B0075"/>
    <w:rsid w:val="007B11BD"/>
    <w:rsid w:val="007B1289"/>
    <w:rsid w:val="007B4B5B"/>
    <w:rsid w:val="007B6AF0"/>
    <w:rsid w:val="007C0202"/>
    <w:rsid w:val="007C03DB"/>
    <w:rsid w:val="007C0F3A"/>
    <w:rsid w:val="007C1268"/>
    <w:rsid w:val="007C1B4D"/>
    <w:rsid w:val="007C242B"/>
    <w:rsid w:val="007C2EAB"/>
    <w:rsid w:val="007C57BC"/>
    <w:rsid w:val="007C7372"/>
    <w:rsid w:val="007C7746"/>
    <w:rsid w:val="007D006D"/>
    <w:rsid w:val="007D0CAB"/>
    <w:rsid w:val="007D0FD0"/>
    <w:rsid w:val="007D2435"/>
    <w:rsid w:val="007D25FA"/>
    <w:rsid w:val="007D2B17"/>
    <w:rsid w:val="007D4FAB"/>
    <w:rsid w:val="007D76E7"/>
    <w:rsid w:val="007D773C"/>
    <w:rsid w:val="007D79B3"/>
    <w:rsid w:val="007E0798"/>
    <w:rsid w:val="007E08D3"/>
    <w:rsid w:val="007E1418"/>
    <w:rsid w:val="007E2508"/>
    <w:rsid w:val="007E2FFF"/>
    <w:rsid w:val="007E42BA"/>
    <w:rsid w:val="007E7233"/>
    <w:rsid w:val="007E72CC"/>
    <w:rsid w:val="007F0C57"/>
    <w:rsid w:val="007F0F42"/>
    <w:rsid w:val="007F1998"/>
    <w:rsid w:val="007F3180"/>
    <w:rsid w:val="007F4561"/>
    <w:rsid w:val="007F4612"/>
    <w:rsid w:val="007F51F1"/>
    <w:rsid w:val="007F58BC"/>
    <w:rsid w:val="007F64E6"/>
    <w:rsid w:val="007F7C47"/>
    <w:rsid w:val="008004B3"/>
    <w:rsid w:val="008015D1"/>
    <w:rsid w:val="00803972"/>
    <w:rsid w:val="008048C6"/>
    <w:rsid w:val="0080522C"/>
    <w:rsid w:val="00806021"/>
    <w:rsid w:val="00806462"/>
    <w:rsid w:val="0080683D"/>
    <w:rsid w:val="00806EDF"/>
    <w:rsid w:val="008113DD"/>
    <w:rsid w:val="008118E5"/>
    <w:rsid w:val="00812DCF"/>
    <w:rsid w:val="00815C54"/>
    <w:rsid w:val="008160B3"/>
    <w:rsid w:val="00817130"/>
    <w:rsid w:val="0082229F"/>
    <w:rsid w:val="00822D6E"/>
    <w:rsid w:val="0082494D"/>
    <w:rsid w:val="008255F1"/>
    <w:rsid w:val="00825F71"/>
    <w:rsid w:val="00827336"/>
    <w:rsid w:val="00827B0B"/>
    <w:rsid w:val="008305CD"/>
    <w:rsid w:val="00830ACD"/>
    <w:rsid w:val="008313B5"/>
    <w:rsid w:val="008327FD"/>
    <w:rsid w:val="00833EDC"/>
    <w:rsid w:val="00834B49"/>
    <w:rsid w:val="00835CF7"/>
    <w:rsid w:val="008366B4"/>
    <w:rsid w:val="0083730B"/>
    <w:rsid w:val="00837BEE"/>
    <w:rsid w:val="00842D08"/>
    <w:rsid w:val="00844EE0"/>
    <w:rsid w:val="008463C2"/>
    <w:rsid w:val="008471AF"/>
    <w:rsid w:val="00853A97"/>
    <w:rsid w:val="0085590F"/>
    <w:rsid w:val="0085593A"/>
    <w:rsid w:val="0085619F"/>
    <w:rsid w:val="00861850"/>
    <w:rsid w:val="00862218"/>
    <w:rsid w:val="008625CA"/>
    <w:rsid w:val="0086323C"/>
    <w:rsid w:val="008645E8"/>
    <w:rsid w:val="00864809"/>
    <w:rsid w:val="0086597C"/>
    <w:rsid w:val="00865DD4"/>
    <w:rsid w:val="00866B5B"/>
    <w:rsid w:val="0087220E"/>
    <w:rsid w:val="0087247F"/>
    <w:rsid w:val="008734F5"/>
    <w:rsid w:val="008748A4"/>
    <w:rsid w:val="008764BB"/>
    <w:rsid w:val="00880E93"/>
    <w:rsid w:val="008813CF"/>
    <w:rsid w:val="00881D46"/>
    <w:rsid w:val="008821C3"/>
    <w:rsid w:val="00882D3A"/>
    <w:rsid w:val="00884275"/>
    <w:rsid w:val="00886CD2"/>
    <w:rsid w:val="00886DEC"/>
    <w:rsid w:val="00887A42"/>
    <w:rsid w:val="00891DDF"/>
    <w:rsid w:val="0089457E"/>
    <w:rsid w:val="00894D27"/>
    <w:rsid w:val="0089530E"/>
    <w:rsid w:val="008956FE"/>
    <w:rsid w:val="008959C3"/>
    <w:rsid w:val="0089723A"/>
    <w:rsid w:val="0089773F"/>
    <w:rsid w:val="008A0447"/>
    <w:rsid w:val="008A0F0C"/>
    <w:rsid w:val="008A175D"/>
    <w:rsid w:val="008A2D52"/>
    <w:rsid w:val="008A3C65"/>
    <w:rsid w:val="008A3F83"/>
    <w:rsid w:val="008A4B3B"/>
    <w:rsid w:val="008A6F97"/>
    <w:rsid w:val="008B0253"/>
    <w:rsid w:val="008B101E"/>
    <w:rsid w:val="008B31F9"/>
    <w:rsid w:val="008B464E"/>
    <w:rsid w:val="008B6085"/>
    <w:rsid w:val="008B7A7B"/>
    <w:rsid w:val="008B7E76"/>
    <w:rsid w:val="008B7E9B"/>
    <w:rsid w:val="008C1632"/>
    <w:rsid w:val="008C1896"/>
    <w:rsid w:val="008C2538"/>
    <w:rsid w:val="008C3665"/>
    <w:rsid w:val="008C610E"/>
    <w:rsid w:val="008C731C"/>
    <w:rsid w:val="008C7721"/>
    <w:rsid w:val="008C7E88"/>
    <w:rsid w:val="008D3051"/>
    <w:rsid w:val="008D3365"/>
    <w:rsid w:val="008D5FC7"/>
    <w:rsid w:val="008D6FC9"/>
    <w:rsid w:val="008E3D93"/>
    <w:rsid w:val="008E4345"/>
    <w:rsid w:val="008E7B89"/>
    <w:rsid w:val="008F191E"/>
    <w:rsid w:val="008F1B95"/>
    <w:rsid w:val="008F24CC"/>
    <w:rsid w:val="008F316D"/>
    <w:rsid w:val="008F3545"/>
    <w:rsid w:val="008F46D7"/>
    <w:rsid w:val="008F5A74"/>
    <w:rsid w:val="008F66AB"/>
    <w:rsid w:val="008F7329"/>
    <w:rsid w:val="00900B01"/>
    <w:rsid w:val="00901079"/>
    <w:rsid w:val="009010F2"/>
    <w:rsid w:val="0090125F"/>
    <w:rsid w:val="0090149C"/>
    <w:rsid w:val="0090171E"/>
    <w:rsid w:val="00902751"/>
    <w:rsid w:val="00902D46"/>
    <w:rsid w:val="00904444"/>
    <w:rsid w:val="0090565C"/>
    <w:rsid w:val="00910109"/>
    <w:rsid w:val="009103AB"/>
    <w:rsid w:val="00910C0A"/>
    <w:rsid w:val="00910CE6"/>
    <w:rsid w:val="00911A6F"/>
    <w:rsid w:val="009120C4"/>
    <w:rsid w:val="009127CA"/>
    <w:rsid w:val="00913761"/>
    <w:rsid w:val="00914A2F"/>
    <w:rsid w:val="009165A8"/>
    <w:rsid w:val="00920E39"/>
    <w:rsid w:val="009211D7"/>
    <w:rsid w:val="00921DD6"/>
    <w:rsid w:val="00922012"/>
    <w:rsid w:val="0092243B"/>
    <w:rsid w:val="00922AAD"/>
    <w:rsid w:val="0092343B"/>
    <w:rsid w:val="009241C2"/>
    <w:rsid w:val="00925974"/>
    <w:rsid w:val="00925BEB"/>
    <w:rsid w:val="00926558"/>
    <w:rsid w:val="00927B55"/>
    <w:rsid w:val="00931B9D"/>
    <w:rsid w:val="00932075"/>
    <w:rsid w:val="009329BA"/>
    <w:rsid w:val="00934591"/>
    <w:rsid w:val="00934800"/>
    <w:rsid w:val="009351B2"/>
    <w:rsid w:val="00935D9C"/>
    <w:rsid w:val="00936ADF"/>
    <w:rsid w:val="00940817"/>
    <w:rsid w:val="009412A6"/>
    <w:rsid w:val="00941BA6"/>
    <w:rsid w:val="00942655"/>
    <w:rsid w:val="00943499"/>
    <w:rsid w:val="00944092"/>
    <w:rsid w:val="0094470A"/>
    <w:rsid w:val="00944D0E"/>
    <w:rsid w:val="00945469"/>
    <w:rsid w:val="009456FE"/>
    <w:rsid w:val="0094624C"/>
    <w:rsid w:val="00946311"/>
    <w:rsid w:val="00947421"/>
    <w:rsid w:val="0094787D"/>
    <w:rsid w:val="00947A83"/>
    <w:rsid w:val="00947CA1"/>
    <w:rsid w:val="00950C20"/>
    <w:rsid w:val="00951923"/>
    <w:rsid w:val="00952506"/>
    <w:rsid w:val="00952547"/>
    <w:rsid w:val="0095291A"/>
    <w:rsid w:val="00953ECC"/>
    <w:rsid w:val="00956EB5"/>
    <w:rsid w:val="009577D5"/>
    <w:rsid w:val="009602DC"/>
    <w:rsid w:val="00960B68"/>
    <w:rsid w:val="00960C6E"/>
    <w:rsid w:val="00960E24"/>
    <w:rsid w:val="0096391D"/>
    <w:rsid w:val="00963981"/>
    <w:rsid w:val="009648C4"/>
    <w:rsid w:val="00964C62"/>
    <w:rsid w:val="00964D69"/>
    <w:rsid w:val="00965BA2"/>
    <w:rsid w:val="0096617B"/>
    <w:rsid w:val="0096635D"/>
    <w:rsid w:val="00966682"/>
    <w:rsid w:val="0096788B"/>
    <w:rsid w:val="009710C0"/>
    <w:rsid w:val="00971300"/>
    <w:rsid w:val="00971384"/>
    <w:rsid w:val="0097284F"/>
    <w:rsid w:val="0097304B"/>
    <w:rsid w:val="00973357"/>
    <w:rsid w:val="00976242"/>
    <w:rsid w:val="00976608"/>
    <w:rsid w:val="009772BD"/>
    <w:rsid w:val="009774DD"/>
    <w:rsid w:val="00977653"/>
    <w:rsid w:val="00977A28"/>
    <w:rsid w:val="00980C62"/>
    <w:rsid w:val="00980CB9"/>
    <w:rsid w:val="009816D1"/>
    <w:rsid w:val="00981CD0"/>
    <w:rsid w:val="00982147"/>
    <w:rsid w:val="00982590"/>
    <w:rsid w:val="009825DA"/>
    <w:rsid w:val="00987151"/>
    <w:rsid w:val="00987637"/>
    <w:rsid w:val="0098793B"/>
    <w:rsid w:val="0099032D"/>
    <w:rsid w:val="00992D1B"/>
    <w:rsid w:val="009950E1"/>
    <w:rsid w:val="009953BE"/>
    <w:rsid w:val="009966D7"/>
    <w:rsid w:val="00997908"/>
    <w:rsid w:val="00997F4A"/>
    <w:rsid w:val="009A0077"/>
    <w:rsid w:val="009A0EA7"/>
    <w:rsid w:val="009A1815"/>
    <w:rsid w:val="009A1CC8"/>
    <w:rsid w:val="009A2F4C"/>
    <w:rsid w:val="009A3B07"/>
    <w:rsid w:val="009A4C02"/>
    <w:rsid w:val="009A5921"/>
    <w:rsid w:val="009A5B4B"/>
    <w:rsid w:val="009B147C"/>
    <w:rsid w:val="009B2179"/>
    <w:rsid w:val="009B22AB"/>
    <w:rsid w:val="009B23AC"/>
    <w:rsid w:val="009B2E6E"/>
    <w:rsid w:val="009B31E4"/>
    <w:rsid w:val="009B481C"/>
    <w:rsid w:val="009B4CE4"/>
    <w:rsid w:val="009B4F37"/>
    <w:rsid w:val="009B57EA"/>
    <w:rsid w:val="009B6900"/>
    <w:rsid w:val="009B7A19"/>
    <w:rsid w:val="009C06B9"/>
    <w:rsid w:val="009C1BDA"/>
    <w:rsid w:val="009C460F"/>
    <w:rsid w:val="009C4666"/>
    <w:rsid w:val="009C4BA3"/>
    <w:rsid w:val="009C4F5B"/>
    <w:rsid w:val="009C5C67"/>
    <w:rsid w:val="009C6105"/>
    <w:rsid w:val="009C6F86"/>
    <w:rsid w:val="009C7D3B"/>
    <w:rsid w:val="009C7E0C"/>
    <w:rsid w:val="009D237E"/>
    <w:rsid w:val="009D2993"/>
    <w:rsid w:val="009D2F94"/>
    <w:rsid w:val="009D30A9"/>
    <w:rsid w:val="009D4C58"/>
    <w:rsid w:val="009D51A7"/>
    <w:rsid w:val="009D6C78"/>
    <w:rsid w:val="009E3425"/>
    <w:rsid w:val="009E3FB8"/>
    <w:rsid w:val="009E42BB"/>
    <w:rsid w:val="009E5B30"/>
    <w:rsid w:val="009E78FC"/>
    <w:rsid w:val="009F00F0"/>
    <w:rsid w:val="009F04E2"/>
    <w:rsid w:val="009F68E1"/>
    <w:rsid w:val="009F6C77"/>
    <w:rsid w:val="009F75C3"/>
    <w:rsid w:val="00A009DE"/>
    <w:rsid w:val="00A00F57"/>
    <w:rsid w:val="00A01213"/>
    <w:rsid w:val="00A01A7D"/>
    <w:rsid w:val="00A03CC7"/>
    <w:rsid w:val="00A04317"/>
    <w:rsid w:val="00A04869"/>
    <w:rsid w:val="00A05018"/>
    <w:rsid w:val="00A060A7"/>
    <w:rsid w:val="00A11433"/>
    <w:rsid w:val="00A123D6"/>
    <w:rsid w:val="00A13938"/>
    <w:rsid w:val="00A13C95"/>
    <w:rsid w:val="00A1459D"/>
    <w:rsid w:val="00A16123"/>
    <w:rsid w:val="00A209E0"/>
    <w:rsid w:val="00A20EC1"/>
    <w:rsid w:val="00A22214"/>
    <w:rsid w:val="00A22463"/>
    <w:rsid w:val="00A228A7"/>
    <w:rsid w:val="00A24BA7"/>
    <w:rsid w:val="00A259B2"/>
    <w:rsid w:val="00A25B1E"/>
    <w:rsid w:val="00A26DDB"/>
    <w:rsid w:val="00A2764E"/>
    <w:rsid w:val="00A30353"/>
    <w:rsid w:val="00A30D63"/>
    <w:rsid w:val="00A33655"/>
    <w:rsid w:val="00A33F1D"/>
    <w:rsid w:val="00A34B96"/>
    <w:rsid w:val="00A3547B"/>
    <w:rsid w:val="00A364B5"/>
    <w:rsid w:val="00A3734B"/>
    <w:rsid w:val="00A37A76"/>
    <w:rsid w:val="00A40500"/>
    <w:rsid w:val="00A405E5"/>
    <w:rsid w:val="00A409B8"/>
    <w:rsid w:val="00A40EAE"/>
    <w:rsid w:val="00A414E9"/>
    <w:rsid w:val="00A41711"/>
    <w:rsid w:val="00A430F9"/>
    <w:rsid w:val="00A45E36"/>
    <w:rsid w:val="00A467DD"/>
    <w:rsid w:val="00A50273"/>
    <w:rsid w:val="00A5030B"/>
    <w:rsid w:val="00A52038"/>
    <w:rsid w:val="00A525B7"/>
    <w:rsid w:val="00A53ACD"/>
    <w:rsid w:val="00A53B3C"/>
    <w:rsid w:val="00A540B1"/>
    <w:rsid w:val="00A54831"/>
    <w:rsid w:val="00A5555C"/>
    <w:rsid w:val="00A575A8"/>
    <w:rsid w:val="00A5774B"/>
    <w:rsid w:val="00A57A70"/>
    <w:rsid w:val="00A57D51"/>
    <w:rsid w:val="00A6220E"/>
    <w:rsid w:val="00A630BF"/>
    <w:rsid w:val="00A64002"/>
    <w:rsid w:val="00A64053"/>
    <w:rsid w:val="00A65179"/>
    <w:rsid w:val="00A65521"/>
    <w:rsid w:val="00A65D93"/>
    <w:rsid w:val="00A661F6"/>
    <w:rsid w:val="00A67529"/>
    <w:rsid w:val="00A703BD"/>
    <w:rsid w:val="00A71297"/>
    <w:rsid w:val="00A734B9"/>
    <w:rsid w:val="00A74960"/>
    <w:rsid w:val="00A75781"/>
    <w:rsid w:val="00A76266"/>
    <w:rsid w:val="00A76C21"/>
    <w:rsid w:val="00A77056"/>
    <w:rsid w:val="00A77EAC"/>
    <w:rsid w:val="00A77FD8"/>
    <w:rsid w:val="00A80F07"/>
    <w:rsid w:val="00A81E2C"/>
    <w:rsid w:val="00A82E78"/>
    <w:rsid w:val="00A83D25"/>
    <w:rsid w:val="00A857F5"/>
    <w:rsid w:val="00A85B59"/>
    <w:rsid w:val="00A91AE7"/>
    <w:rsid w:val="00A92FF4"/>
    <w:rsid w:val="00A93829"/>
    <w:rsid w:val="00AA00D1"/>
    <w:rsid w:val="00AA1B24"/>
    <w:rsid w:val="00AA30B3"/>
    <w:rsid w:val="00AA696A"/>
    <w:rsid w:val="00AB1044"/>
    <w:rsid w:val="00AB278E"/>
    <w:rsid w:val="00AB2E5B"/>
    <w:rsid w:val="00AB3DB8"/>
    <w:rsid w:val="00AB53A0"/>
    <w:rsid w:val="00AC13EC"/>
    <w:rsid w:val="00AC1A0A"/>
    <w:rsid w:val="00AC1A40"/>
    <w:rsid w:val="00AC2B50"/>
    <w:rsid w:val="00AC2DD0"/>
    <w:rsid w:val="00AC5260"/>
    <w:rsid w:val="00AC5B4E"/>
    <w:rsid w:val="00AC65BF"/>
    <w:rsid w:val="00AC6863"/>
    <w:rsid w:val="00AD291E"/>
    <w:rsid w:val="00AD2FAC"/>
    <w:rsid w:val="00AD56BF"/>
    <w:rsid w:val="00AD5803"/>
    <w:rsid w:val="00AE063C"/>
    <w:rsid w:val="00AE15AC"/>
    <w:rsid w:val="00AE1DC1"/>
    <w:rsid w:val="00AE1ECA"/>
    <w:rsid w:val="00AE2589"/>
    <w:rsid w:val="00AE4E29"/>
    <w:rsid w:val="00AE4E51"/>
    <w:rsid w:val="00AE5C02"/>
    <w:rsid w:val="00AE6BD4"/>
    <w:rsid w:val="00AE6DAA"/>
    <w:rsid w:val="00AE7FB2"/>
    <w:rsid w:val="00AF0360"/>
    <w:rsid w:val="00AF077E"/>
    <w:rsid w:val="00AF0BC6"/>
    <w:rsid w:val="00AF47B7"/>
    <w:rsid w:val="00AF6B49"/>
    <w:rsid w:val="00B00220"/>
    <w:rsid w:val="00B00F8C"/>
    <w:rsid w:val="00B01D18"/>
    <w:rsid w:val="00B02827"/>
    <w:rsid w:val="00B04E5D"/>
    <w:rsid w:val="00B05DAC"/>
    <w:rsid w:val="00B07D48"/>
    <w:rsid w:val="00B10A10"/>
    <w:rsid w:val="00B10E24"/>
    <w:rsid w:val="00B12F2B"/>
    <w:rsid w:val="00B135CE"/>
    <w:rsid w:val="00B14712"/>
    <w:rsid w:val="00B15E81"/>
    <w:rsid w:val="00B16F85"/>
    <w:rsid w:val="00B21E92"/>
    <w:rsid w:val="00B21FAF"/>
    <w:rsid w:val="00B248B5"/>
    <w:rsid w:val="00B24B5A"/>
    <w:rsid w:val="00B2616A"/>
    <w:rsid w:val="00B2672D"/>
    <w:rsid w:val="00B267A9"/>
    <w:rsid w:val="00B26DA3"/>
    <w:rsid w:val="00B3250C"/>
    <w:rsid w:val="00B32B66"/>
    <w:rsid w:val="00B3326C"/>
    <w:rsid w:val="00B346C1"/>
    <w:rsid w:val="00B35B53"/>
    <w:rsid w:val="00B3665D"/>
    <w:rsid w:val="00B36C05"/>
    <w:rsid w:val="00B37E7C"/>
    <w:rsid w:val="00B40EB1"/>
    <w:rsid w:val="00B43105"/>
    <w:rsid w:val="00B433BB"/>
    <w:rsid w:val="00B43BD3"/>
    <w:rsid w:val="00B45CAA"/>
    <w:rsid w:val="00B45DF0"/>
    <w:rsid w:val="00B466A3"/>
    <w:rsid w:val="00B46C80"/>
    <w:rsid w:val="00B46EB1"/>
    <w:rsid w:val="00B47EC7"/>
    <w:rsid w:val="00B50515"/>
    <w:rsid w:val="00B5139F"/>
    <w:rsid w:val="00B518DF"/>
    <w:rsid w:val="00B53D3D"/>
    <w:rsid w:val="00B53FAD"/>
    <w:rsid w:val="00B55A0F"/>
    <w:rsid w:val="00B64867"/>
    <w:rsid w:val="00B64B7A"/>
    <w:rsid w:val="00B6554D"/>
    <w:rsid w:val="00B67681"/>
    <w:rsid w:val="00B7285E"/>
    <w:rsid w:val="00B72FF1"/>
    <w:rsid w:val="00B7340A"/>
    <w:rsid w:val="00B7555B"/>
    <w:rsid w:val="00B756C1"/>
    <w:rsid w:val="00B77885"/>
    <w:rsid w:val="00B8071F"/>
    <w:rsid w:val="00B81080"/>
    <w:rsid w:val="00B81497"/>
    <w:rsid w:val="00B81EB3"/>
    <w:rsid w:val="00B8258D"/>
    <w:rsid w:val="00B82776"/>
    <w:rsid w:val="00B827B7"/>
    <w:rsid w:val="00B8458D"/>
    <w:rsid w:val="00B84C53"/>
    <w:rsid w:val="00B853DE"/>
    <w:rsid w:val="00B90533"/>
    <w:rsid w:val="00B90825"/>
    <w:rsid w:val="00B91C44"/>
    <w:rsid w:val="00B9427C"/>
    <w:rsid w:val="00B96729"/>
    <w:rsid w:val="00B9754B"/>
    <w:rsid w:val="00BA14F4"/>
    <w:rsid w:val="00BA1AB0"/>
    <w:rsid w:val="00BA1EDF"/>
    <w:rsid w:val="00BA2D00"/>
    <w:rsid w:val="00BA3F03"/>
    <w:rsid w:val="00BA3FC2"/>
    <w:rsid w:val="00BA4037"/>
    <w:rsid w:val="00BA4201"/>
    <w:rsid w:val="00BA562B"/>
    <w:rsid w:val="00BA6A17"/>
    <w:rsid w:val="00BA7559"/>
    <w:rsid w:val="00BB0835"/>
    <w:rsid w:val="00BB38AE"/>
    <w:rsid w:val="00BB4B05"/>
    <w:rsid w:val="00BB64AF"/>
    <w:rsid w:val="00BB654B"/>
    <w:rsid w:val="00BB72FA"/>
    <w:rsid w:val="00BC4A84"/>
    <w:rsid w:val="00BC585C"/>
    <w:rsid w:val="00BC6DC1"/>
    <w:rsid w:val="00BC7499"/>
    <w:rsid w:val="00BC7660"/>
    <w:rsid w:val="00BD0509"/>
    <w:rsid w:val="00BD0645"/>
    <w:rsid w:val="00BD0698"/>
    <w:rsid w:val="00BD06E8"/>
    <w:rsid w:val="00BD1408"/>
    <w:rsid w:val="00BD2C64"/>
    <w:rsid w:val="00BD342B"/>
    <w:rsid w:val="00BD41D5"/>
    <w:rsid w:val="00BD46E8"/>
    <w:rsid w:val="00BD477A"/>
    <w:rsid w:val="00BD4915"/>
    <w:rsid w:val="00BD50D7"/>
    <w:rsid w:val="00BD51EF"/>
    <w:rsid w:val="00BD60A9"/>
    <w:rsid w:val="00BD621D"/>
    <w:rsid w:val="00BD751E"/>
    <w:rsid w:val="00BE10E1"/>
    <w:rsid w:val="00BE24C4"/>
    <w:rsid w:val="00BE2E6F"/>
    <w:rsid w:val="00BE3497"/>
    <w:rsid w:val="00BE5E7C"/>
    <w:rsid w:val="00BE7E57"/>
    <w:rsid w:val="00BF2B6C"/>
    <w:rsid w:val="00BF32C3"/>
    <w:rsid w:val="00BF3915"/>
    <w:rsid w:val="00BF3CC5"/>
    <w:rsid w:val="00BF4B19"/>
    <w:rsid w:val="00BF5A95"/>
    <w:rsid w:val="00BF5C07"/>
    <w:rsid w:val="00C024EB"/>
    <w:rsid w:val="00C03CD3"/>
    <w:rsid w:val="00C04F63"/>
    <w:rsid w:val="00C050FB"/>
    <w:rsid w:val="00C058B8"/>
    <w:rsid w:val="00C0619B"/>
    <w:rsid w:val="00C06391"/>
    <w:rsid w:val="00C06645"/>
    <w:rsid w:val="00C071C6"/>
    <w:rsid w:val="00C07E54"/>
    <w:rsid w:val="00C1074D"/>
    <w:rsid w:val="00C1161B"/>
    <w:rsid w:val="00C12788"/>
    <w:rsid w:val="00C13C5C"/>
    <w:rsid w:val="00C13EFF"/>
    <w:rsid w:val="00C145E3"/>
    <w:rsid w:val="00C16308"/>
    <w:rsid w:val="00C169D1"/>
    <w:rsid w:val="00C2070C"/>
    <w:rsid w:val="00C2447E"/>
    <w:rsid w:val="00C24671"/>
    <w:rsid w:val="00C24A01"/>
    <w:rsid w:val="00C24DB1"/>
    <w:rsid w:val="00C27295"/>
    <w:rsid w:val="00C27357"/>
    <w:rsid w:val="00C306CA"/>
    <w:rsid w:val="00C32AE3"/>
    <w:rsid w:val="00C34008"/>
    <w:rsid w:val="00C341C4"/>
    <w:rsid w:val="00C34704"/>
    <w:rsid w:val="00C371CE"/>
    <w:rsid w:val="00C439AF"/>
    <w:rsid w:val="00C46BC3"/>
    <w:rsid w:val="00C46BD7"/>
    <w:rsid w:val="00C50DCF"/>
    <w:rsid w:val="00C51437"/>
    <w:rsid w:val="00C52653"/>
    <w:rsid w:val="00C53C96"/>
    <w:rsid w:val="00C54792"/>
    <w:rsid w:val="00C54908"/>
    <w:rsid w:val="00C54DF8"/>
    <w:rsid w:val="00C559AD"/>
    <w:rsid w:val="00C5639D"/>
    <w:rsid w:val="00C56F81"/>
    <w:rsid w:val="00C57619"/>
    <w:rsid w:val="00C610F6"/>
    <w:rsid w:val="00C629A0"/>
    <w:rsid w:val="00C62C14"/>
    <w:rsid w:val="00C631D3"/>
    <w:rsid w:val="00C6369F"/>
    <w:rsid w:val="00C63A11"/>
    <w:rsid w:val="00C66216"/>
    <w:rsid w:val="00C666D1"/>
    <w:rsid w:val="00C703D4"/>
    <w:rsid w:val="00C712ED"/>
    <w:rsid w:val="00C71E5C"/>
    <w:rsid w:val="00C72888"/>
    <w:rsid w:val="00C7317F"/>
    <w:rsid w:val="00C733DF"/>
    <w:rsid w:val="00C74BCA"/>
    <w:rsid w:val="00C7595A"/>
    <w:rsid w:val="00C75F99"/>
    <w:rsid w:val="00C76484"/>
    <w:rsid w:val="00C776DF"/>
    <w:rsid w:val="00C80322"/>
    <w:rsid w:val="00C80584"/>
    <w:rsid w:val="00C83039"/>
    <w:rsid w:val="00C832ED"/>
    <w:rsid w:val="00C83B29"/>
    <w:rsid w:val="00C862D1"/>
    <w:rsid w:val="00C86F52"/>
    <w:rsid w:val="00C92989"/>
    <w:rsid w:val="00C94DB0"/>
    <w:rsid w:val="00C957F9"/>
    <w:rsid w:val="00C966E5"/>
    <w:rsid w:val="00C9746B"/>
    <w:rsid w:val="00CA2DF8"/>
    <w:rsid w:val="00CA42E6"/>
    <w:rsid w:val="00CA7AE3"/>
    <w:rsid w:val="00CB0DA6"/>
    <w:rsid w:val="00CB3099"/>
    <w:rsid w:val="00CB47C0"/>
    <w:rsid w:val="00CB4A1A"/>
    <w:rsid w:val="00CB5681"/>
    <w:rsid w:val="00CB6273"/>
    <w:rsid w:val="00CB6586"/>
    <w:rsid w:val="00CB7FE7"/>
    <w:rsid w:val="00CC0345"/>
    <w:rsid w:val="00CC19C2"/>
    <w:rsid w:val="00CC4A83"/>
    <w:rsid w:val="00CC5978"/>
    <w:rsid w:val="00CC6514"/>
    <w:rsid w:val="00CC6EFF"/>
    <w:rsid w:val="00CD1565"/>
    <w:rsid w:val="00CD1917"/>
    <w:rsid w:val="00CD299C"/>
    <w:rsid w:val="00CD4E5D"/>
    <w:rsid w:val="00CD5C37"/>
    <w:rsid w:val="00CD69BB"/>
    <w:rsid w:val="00CE0605"/>
    <w:rsid w:val="00CE0D32"/>
    <w:rsid w:val="00CE20F3"/>
    <w:rsid w:val="00CE24E9"/>
    <w:rsid w:val="00CE36E5"/>
    <w:rsid w:val="00CE372E"/>
    <w:rsid w:val="00CE3E40"/>
    <w:rsid w:val="00CE64C6"/>
    <w:rsid w:val="00CF0E21"/>
    <w:rsid w:val="00CF1198"/>
    <w:rsid w:val="00CF2FCF"/>
    <w:rsid w:val="00CF3A15"/>
    <w:rsid w:val="00CF42C9"/>
    <w:rsid w:val="00CF61BE"/>
    <w:rsid w:val="00D0040C"/>
    <w:rsid w:val="00D00710"/>
    <w:rsid w:val="00D031D8"/>
    <w:rsid w:val="00D03706"/>
    <w:rsid w:val="00D03CEB"/>
    <w:rsid w:val="00D03F28"/>
    <w:rsid w:val="00D04348"/>
    <w:rsid w:val="00D047AE"/>
    <w:rsid w:val="00D0561E"/>
    <w:rsid w:val="00D061CF"/>
    <w:rsid w:val="00D066F8"/>
    <w:rsid w:val="00D06E53"/>
    <w:rsid w:val="00D075AD"/>
    <w:rsid w:val="00D07DC7"/>
    <w:rsid w:val="00D1224B"/>
    <w:rsid w:val="00D12699"/>
    <w:rsid w:val="00D13B1E"/>
    <w:rsid w:val="00D17408"/>
    <w:rsid w:val="00D17A42"/>
    <w:rsid w:val="00D21876"/>
    <w:rsid w:val="00D2265F"/>
    <w:rsid w:val="00D235CF"/>
    <w:rsid w:val="00D2575F"/>
    <w:rsid w:val="00D25DBF"/>
    <w:rsid w:val="00D2612F"/>
    <w:rsid w:val="00D2721F"/>
    <w:rsid w:val="00D32173"/>
    <w:rsid w:val="00D32EBA"/>
    <w:rsid w:val="00D339C7"/>
    <w:rsid w:val="00D3432A"/>
    <w:rsid w:val="00D34F2A"/>
    <w:rsid w:val="00D36A2D"/>
    <w:rsid w:val="00D36BAE"/>
    <w:rsid w:val="00D374D4"/>
    <w:rsid w:val="00D375FE"/>
    <w:rsid w:val="00D37F65"/>
    <w:rsid w:val="00D408DD"/>
    <w:rsid w:val="00D41BDA"/>
    <w:rsid w:val="00D42157"/>
    <w:rsid w:val="00D43AD5"/>
    <w:rsid w:val="00D45FCB"/>
    <w:rsid w:val="00D46220"/>
    <w:rsid w:val="00D46685"/>
    <w:rsid w:val="00D46CFB"/>
    <w:rsid w:val="00D51DCE"/>
    <w:rsid w:val="00D52491"/>
    <w:rsid w:val="00D5299E"/>
    <w:rsid w:val="00D52BB1"/>
    <w:rsid w:val="00D53889"/>
    <w:rsid w:val="00D54B8C"/>
    <w:rsid w:val="00D5569F"/>
    <w:rsid w:val="00D557C0"/>
    <w:rsid w:val="00D5709F"/>
    <w:rsid w:val="00D577D4"/>
    <w:rsid w:val="00D57D27"/>
    <w:rsid w:val="00D57D91"/>
    <w:rsid w:val="00D604CC"/>
    <w:rsid w:val="00D61342"/>
    <w:rsid w:val="00D63107"/>
    <w:rsid w:val="00D64C01"/>
    <w:rsid w:val="00D66D90"/>
    <w:rsid w:val="00D71D55"/>
    <w:rsid w:val="00D723A5"/>
    <w:rsid w:val="00D73798"/>
    <w:rsid w:val="00D746AB"/>
    <w:rsid w:val="00D773AE"/>
    <w:rsid w:val="00D7793D"/>
    <w:rsid w:val="00D81783"/>
    <w:rsid w:val="00D8325D"/>
    <w:rsid w:val="00D834A1"/>
    <w:rsid w:val="00D83A0B"/>
    <w:rsid w:val="00D83AA2"/>
    <w:rsid w:val="00D83E3D"/>
    <w:rsid w:val="00D85485"/>
    <w:rsid w:val="00D868FC"/>
    <w:rsid w:val="00D86C48"/>
    <w:rsid w:val="00D8796C"/>
    <w:rsid w:val="00D87A04"/>
    <w:rsid w:val="00D9020A"/>
    <w:rsid w:val="00D90AFF"/>
    <w:rsid w:val="00D90FF0"/>
    <w:rsid w:val="00D94CA2"/>
    <w:rsid w:val="00D95DE7"/>
    <w:rsid w:val="00D963F5"/>
    <w:rsid w:val="00D9643F"/>
    <w:rsid w:val="00D96BD4"/>
    <w:rsid w:val="00D978BE"/>
    <w:rsid w:val="00D97E51"/>
    <w:rsid w:val="00DA02A0"/>
    <w:rsid w:val="00DA24B3"/>
    <w:rsid w:val="00DA35F4"/>
    <w:rsid w:val="00DA44AB"/>
    <w:rsid w:val="00DA6597"/>
    <w:rsid w:val="00DA68E6"/>
    <w:rsid w:val="00DA6FC6"/>
    <w:rsid w:val="00DB1B46"/>
    <w:rsid w:val="00DB2317"/>
    <w:rsid w:val="00DB2486"/>
    <w:rsid w:val="00DB39D9"/>
    <w:rsid w:val="00DB4194"/>
    <w:rsid w:val="00DB50C6"/>
    <w:rsid w:val="00DB5E00"/>
    <w:rsid w:val="00DB7E35"/>
    <w:rsid w:val="00DC60F5"/>
    <w:rsid w:val="00DD0778"/>
    <w:rsid w:val="00DD0AF6"/>
    <w:rsid w:val="00DD0FDC"/>
    <w:rsid w:val="00DD23AB"/>
    <w:rsid w:val="00DD3C2A"/>
    <w:rsid w:val="00DD3CFC"/>
    <w:rsid w:val="00DD4B05"/>
    <w:rsid w:val="00DD5195"/>
    <w:rsid w:val="00DD5952"/>
    <w:rsid w:val="00DD76C4"/>
    <w:rsid w:val="00DE225D"/>
    <w:rsid w:val="00DE274B"/>
    <w:rsid w:val="00DE3289"/>
    <w:rsid w:val="00DE58CE"/>
    <w:rsid w:val="00DE606E"/>
    <w:rsid w:val="00DE652B"/>
    <w:rsid w:val="00DE6EA4"/>
    <w:rsid w:val="00DE73CC"/>
    <w:rsid w:val="00DF1FCA"/>
    <w:rsid w:val="00DF2384"/>
    <w:rsid w:val="00DF3F94"/>
    <w:rsid w:val="00DF562F"/>
    <w:rsid w:val="00DF60B9"/>
    <w:rsid w:val="00DF76DC"/>
    <w:rsid w:val="00E00D85"/>
    <w:rsid w:val="00E04DB9"/>
    <w:rsid w:val="00E056CB"/>
    <w:rsid w:val="00E05F55"/>
    <w:rsid w:val="00E065C1"/>
    <w:rsid w:val="00E076DA"/>
    <w:rsid w:val="00E10017"/>
    <w:rsid w:val="00E10284"/>
    <w:rsid w:val="00E104C1"/>
    <w:rsid w:val="00E10757"/>
    <w:rsid w:val="00E1376D"/>
    <w:rsid w:val="00E14ECA"/>
    <w:rsid w:val="00E1750C"/>
    <w:rsid w:val="00E178D5"/>
    <w:rsid w:val="00E17C6E"/>
    <w:rsid w:val="00E21422"/>
    <w:rsid w:val="00E24921"/>
    <w:rsid w:val="00E257D7"/>
    <w:rsid w:val="00E26B23"/>
    <w:rsid w:val="00E26DC7"/>
    <w:rsid w:val="00E27106"/>
    <w:rsid w:val="00E27F95"/>
    <w:rsid w:val="00E31FEE"/>
    <w:rsid w:val="00E328AB"/>
    <w:rsid w:val="00E3407A"/>
    <w:rsid w:val="00E342F8"/>
    <w:rsid w:val="00E351F9"/>
    <w:rsid w:val="00E353C0"/>
    <w:rsid w:val="00E41917"/>
    <w:rsid w:val="00E44755"/>
    <w:rsid w:val="00E44F08"/>
    <w:rsid w:val="00E4580E"/>
    <w:rsid w:val="00E46462"/>
    <w:rsid w:val="00E464D2"/>
    <w:rsid w:val="00E477C9"/>
    <w:rsid w:val="00E51930"/>
    <w:rsid w:val="00E519D3"/>
    <w:rsid w:val="00E54826"/>
    <w:rsid w:val="00E54C18"/>
    <w:rsid w:val="00E55074"/>
    <w:rsid w:val="00E567B1"/>
    <w:rsid w:val="00E61EEB"/>
    <w:rsid w:val="00E6354F"/>
    <w:rsid w:val="00E635FB"/>
    <w:rsid w:val="00E64FA9"/>
    <w:rsid w:val="00E678EF"/>
    <w:rsid w:val="00E71009"/>
    <w:rsid w:val="00E74DBC"/>
    <w:rsid w:val="00E75E7E"/>
    <w:rsid w:val="00E77DE8"/>
    <w:rsid w:val="00E806C8"/>
    <w:rsid w:val="00E80F3E"/>
    <w:rsid w:val="00E81BD3"/>
    <w:rsid w:val="00E81C30"/>
    <w:rsid w:val="00E8452C"/>
    <w:rsid w:val="00E8461D"/>
    <w:rsid w:val="00E85910"/>
    <w:rsid w:val="00E8727E"/>
    <w:rsid w:val="00E87D18"/>
    <w:rsid w:val="00E9008A"/>
    <w:rsid w:val="00E90234"/>
    <w:rsid w:val="00E91913"/>
    <w:rsid w:val="00E9194A"/>
    <w:rsid w:val="00E92639"/>
    <w:rsid w:val="00E93734"/>
    <w:rsid w:val="00E93BE2"/>
    <w:rsid w:val="00E94F75"/>
    <w:rsid w:val="00E9692F"/>
    <w:rsid w:val="00E96C05"/>
    <w:rsid w:val="00E97602"/>
    <w:rsid w:val="00E97C2E"/>
    <w:rsid w:val="00EA3958"/>
    <w:rsid w:val="00EA50CE"/>
    <w:rsid w:val="00EA5422"/>
    <w:rsid w:val="00EA5C2C"/>
    <w:rsid w:val="00EB16D9"/>
    <w:rsid w:val="00EB2979"/>
    <w:rsid w:val="00EB3256"/>
    <w:rsid w:val="00EB3E1C"/>
    <w:rsid w:val="00EB4336"/>
    <w:rsid w:val="00EB4DA1"/>
    <w:rsid w:val="00EB65E4"/>
    <w:rsid w:val="00EB6CD2"/>
    <w:rsid w:val="00EB7702"/>
    <w:rsid w:val="00EC0148"/>
    <w:rsid w:val="00EC0281"/>
    <w:rsid w:val="00EC04C4"/>
    <w:rsid w:val="00EC1C3B"/>
    <w:rsid w:val="00EC25BE"/>
    <w:rsid w:val="00EC3597"/>
    <w:rsid w:val="00EC648C"/>
    <w:rsid w:val="00EC74E1"/>
    <w:rsid w:val="00ED07A7"/>
    <w:rsid w:val="00ED167B"/>
    <w:rsid w:val="00ED227D"/>
    <w:rsid w:val="00ED2F6D"/>
    <w:rsid w:val="00ED41DF"/>
    <w:rsid w:val="00ED46F9"/>
    <w:rsid w:val="00ED6F2E"/>
    <w:rsid w:val="00ED6F33"/>
    <w:rsid w:val="00ED70C8"/>
    <w:rsid w:val="00EE0B18"/>
    <w:rsid w:val="00EE1FE2"/>
    <w:rsid w:val="00EE323B"/>
    <w:rsid w:val="00EE350D"/>
    <w:rsid w:val="00EE4D94"/>
    <w:rsid w:val="00EE57E3"/>
    <w:rsid w:val="00EE5C57"/>
    <w:rsid w:val="00EE61DD"/>
    <w:rsid w:val="00EF03F0"/>
    <w:rsid w:val="00EF0A16"/>
    <w:rsid w:val="00EF34AE"/>
    <w:rsid w:val="00EF55BE"/>
    <w:rsid w:val="00EF5E99"/>
    <w:rsid w:val="00F00972"/>
    <w:rsid w:val="00F01CE0"/>
    <w:rsid w:val="00F01F26"/>
    <w:rsid w:val="00F02913"/>
    <w:rsid w:val="00F034A9"/>
    <w:rsid w:val="00F0376D"/>
    <w:rsid w:val="00F05548"/>
    <w:rsid w:val="00F05CBB"/>
    <w:rsid w:val="00F06E52"/>
    <w:rsid w:val="00F06ED9"/>
    <w:rsid w:val="00F11256"/>
    <w:rsid w:val="00F13654"/>
    <w:rsid w:val="00F14060"/>
    <w:rsid w:val="00F14ADD"/>
    <w:rsid w:val="00F14F0C"/>
    <w:rsid w:val="00F15024"/>
    <w:rsid w:val="00F1540E"/>
    <w:rsid w:val="00F15FBA"/>
    <w:rsid w:val="00F200D9"/>
    <w:rsid w:val="00F20446"/>
    <w:rsid w:val="00F20B61"/>
    <w:rsid w:val="00F21259"/>
    <w:rsid w:val="00F21822"/>
    <w:rsid w:val="00F2298D"/>
    <w:rsid w:val="00F23440"/>
    <w:rsid w:val="00F23866"/>
    <w:rsid w:val="00F23C26"/>
    <w:rsid w:val="00F2402B"/>
    <w:rsid w:val="00F240C9"/>
    <w:rsid w:val="00F2637E"/>
    <w:rsid w:val="00F2777E"/>
    <w:rsid w:val="00F27B6F"/>
    <w:rsid w:val="00F30B3B"/>
    <w:rsid w:val="00F34471"/>
    <w:rsid w:val="00F35128"/>
    <w:rsid w:val="00F3514F"/>
    <w:rsid w:val="00F40889"/>
    <w:rsid w:val="00F40B9B"/>
    <w:rsid w:val="00F40C47"/>
    <w:rsid w:val="00F43A1F"/>
    <w:rsid w:val="00F43B3C"/>
    <w:rsid w:val="00F43E9B"/>
    <w:rsid w:val="00F44349"/>
    <w:rsid w:val="00F45881"/>
    <w:rsid w:val="00F45C6A"/>
    <w:rsid w:val="00F46591"/>
    <w:rsid w:val="00F473C9"/>
    <w:rsid w:val="00F47412"/>
    <w:rsid w:val="00F478C1"/>
    <w:rsid w:val="00F50DD2"/>
    <w:rsid w:val="00F516A3"/>
    <w:rsid w:val="00F521C0"/>
    <w:rsid w:val="00F52E55"/>
    <w:rsid w:val="00F540DD"/>
    <w:rsid w:val="00F54262"/>
    <w:rsid w:val="00F543EA"/>
    <w:rsid w:val="00F55E0B"/>
    <w:rsid w:val="00F55EA9"/>
    <w:rsid w:val="00F57C45"/>
    <w:rsid w:val="00F61005"/>
    <w:rsid w:val="00F6389B"/>
    <w:rsid w:val="00F64473"/>
    <w:rsid w:val="00F64BD9"/>
    <w:rsid w:val="00F6553A"/>
    <w:rsid w:val="00F65737"/>
    <w:rsid w:val="00F66740"/>
    <w:rsid w:val="00F66872"/>
    <w:rsid w:val="00F67FEC"/>
    <w:rsid w:val="00F71205"/>
    <w:rsid w:val="00F71527"/>
    <w:rsid w:val="00F71DD7"/>
    <w:rsid w:val="00F74C10"/>
    <w:rsid w:val="00F75C68"/>
    <w:rsid w:val="00F762B1"/>
    <w:rsid w:val="00F77399"/>
    <w:rsid w:val="00F77A45"/>
    <w:rsid w:val="00F80B58"/>
    <w:rsid w:val="00F83547"/>
    <w:rsid w:val="00F837EE"/>
    <w:rsid w:val="00F85A41"/>
    <w:rsid w:val="00F85DD8"/>
    <w:rsid w:val="00F9085F"/>
    <w:rsid w:val="00F922AC"/>
    <w:rsid w:val="00F92DAA"/>
    <w:rsid w:val="00F95AA7"/>
    <w:rsid w:val="00F96520"/>
    <w:rsid w:val="00F9704D"/>
    <w:rsid w:val="00FA0394"/>
    <w:rsid w:val="00FA1185"/>
    <w:rsid w:val="00FA13FD"/>
    <w:rsid w:val="00FA16BE"/>
    <w:rsid w:val="00FA2257"/>
    <w:rsid w:val="00FA38B2"/>
    <w:rsid w:val="00FA4095"/>
    <w:rsid w:val="00FA41B7"/>
    <w:rsid w:val="00FA7143"/>
    <w:rsid w:val="00FA78E8"/>
    <w:rsid w:val="00FB0754"/>
    <w:rsid w:val="00FB0D27"/>
    <w:rsid w:val="00FB3AE3"/>
    <w:rsid w:val="00FB47DD"/>
    <w:rsid w:val="00FB526F"/>
    <w:rsid w:val="00FB5B9F"/>
    <w:rsid w:val="00FB754E"/>
    <w:rsid w:val="00FB787B"/>
    <w:rsid w:val="00FC12E7"/>
    <w:rsid w:val="00FC3524"/>
    <w:rsid w:val="00FC5395"/>
    <w:rsid w:val="00FC6054"/>
    <w:rsid w:val="00FC6971"/>
    <w:rsid w:val="00FD1A79"/>
    <w:rsid w:val="00FD24DA"/>
    <w:rsid w:val="00FD2CC1"/>
    <w:rsid w:val="00FD30BB"/>
    <w:rsid w:val="00FD3D8B"/>
    <w:rsid w:val="00FD5928"/>
    <w:rsid w:val="00FE01EF"/>
    <w:rsid w:val="00FE1ADB"/>
    <w:rsid w:val="00FE2C39"/>
    <w:rsid w:val="00FE466E"/>
    <w:rsid w:val="00FE5C83"/>
    <w:rsid w:val="00FE6A9B"/>
    <w:rsid w:val="00FF199A"/>
    <w:rsid w:val="00FF34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44396DDB"/>
  <w15:docId w15:val="{1FD40D63-2B46-44BA-B1CF-FAA8B4F69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81E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31D78"/>
    <w:rPr>
      <w:rFonts w:cs="Times New Roman"/>
      <w:color w:val="0000FF"/>
      <w:u w:val="single"/>
    </w:rPr>
  </w:style>
  <w:style w:type="paragraph" w:styleId="BalloonText">
    <w:name w:val="Balloon Text"/>
    <w:basedOn w:val="Normal"/>
    <w:link w:val="BalloonTextChar"/>
    <w:semiHidden/>
    <w:rsid w:val="00731D78"/>
    <w:rPr>
      <w:rFonts w:ascii="Calibri" w:eastAsia="맑은 고딕" w:hAnsi="Calibri" w:cs="Times New Roman"/>
      <w:sz w:val="18"/>
      <w:szCs w:val="18"/>
    </w:rPr>
  </w:style>
  <w:style w:type="character" w:customStyle="1" w:styleId="BalloonTextChar">
    <w:name w:val="Balloon Text Char"/>
    <w:basedOn w:val="DefaultParagraphFont"/>
    <w:link w:val="BalloonText"/>
    <w:semiHidden/>
    <w:rsid w:val="00731D78"/>
    <w:rPr>
      <w:rFonts w:ascii="Calibri" w:eastAsia="맑은 고딕" w:hAnsi="Calibri" w:cs="Times New Roman"/>
      <w:sz w:val="18"/>
      <w:szCs w:val="18"/>
    </w:rPr>
  </w:style>
  <w:style w:type="character" w:styleId="CommentReference">
    <w:name w:val="annotation reference"/>
    <w:basedOn w:val="DefaultParagraphFont"/>
    <w:semiHidden/>
    <w:rsid w:val="00731D78"/>
    <w:rPr>
      <w:sz w:val="21"/>
      <w:szCs w:val="21"/>
    </w:rPr>
  </w:style>
  <w:style w:type="paragraph" w:styleId="CommentText">
    <w:name w:val="annotation text"/>
    <w:basedOn w:val="Normal"/>
    <w:link w:val="CommentTextChar"/>
    <w:semiHidden/>
    <w:rsid w:val="00731D78"/>
    <w:rPr>
      <w:rFonts w:ascii="Calibri" w:eastAsia="맑은 고딕" w:hAnsi="Calibri" w:cs="Times New Roman"/>
    </w:rPr>
  </w:style>
  <w:style w:type="character" w:customStyle="1" w:styleId="CommentTextChar">
    <w:name w:val="Comment Text Char"/>
    <w:basedOn w:val="DefaultParagraphFont"/>
    <w:link w:val="CommentText"/>
    <w:semiHidden/>
    <w:rsid w:val="00731D78"/>
    <w:rPr>
      <w:rFonts w:ascii="Calibri" w:eastAsia="맑은 고딕" w:hAnsi="Calibri" w:cs="Times New Roman"/>
    </w:rPr>
  </w:style>
  <w:style w:type="paragraph" w:styleId="CommentSubject">
    <w:name w:val="annotation subject"/>
    <w:basedOn w:val="CommentText"/>
    <w:next w:val="CommentText"/>
    <w:link w:val="CommentSubjectChar"/>
    <w:semiHidden/>
    <w:rsid w:val="00731D78"/>
    <w:rPr>
      <w:b/>
      <w:bCs/>
    </w:rPr>
  </w:style>
  <w:style w:type="character" w:customStyle="1" w:styleId="CommentSubjectChar">
    <w:name w:val="Comment Subject Char"/>
    <w:basedOn w:val="CommentTextChar"/>
    <w:link w:val="CommentSubject"/>
    <w:semiHidden/>
    <w:rsid w:val="00731D78"/>
    <w:rPr>
      <w:rFonts w:ascii="Calibri" w:eastAsia="맑은 고딕" w:hAnsi="Calibri" w:cs="Times New Roman"/>
      <w:b/>
      <w:bCs/>
    </w:rPr>
  </w:style>
  <w:style w:type="character" w:styleId="LineNumber">
    <w:name w:val="line number"/>
    <w:basedOn w:val="DefaultParagraphFont"/>
    <w:rsid w:val="00731D78"/>
  </w:style>
  <w:style w:type="paragraph" w:styleId="Header">
    <w:name w:val="header"/>
    <w:basedOn w:val="Normal"/>
    <w:link w:val="HeaderChar"/>
    <w:uiPriority w:val="99"/>
    <w:rsid w:val="00731D78"/>
    <w:pPr>
      <w:tabs>
        <w:tab w:val="center" w:pos="4680"/>
        <w:tab w:val="right" w:pos="9360"/>
      </w:tabs>
      <w:spacing w:after="0" w:line="240" w:lineRule="auto"/>
    </w:pPr>
    <w:rPr>
      <w:rFonts w:ascii="Calibri" w:eastAsia="맑은 고딕" w:hAnsi="Calibri" w:cs="Times New Roman"/>
    </w:rPr>
  </w:style>
  <w:style w:type="character" w:customStyle="1" w:styleId="HeaderChar">
    <w:name w:val="Header Char"/>
    <w:basedOn w:val="DefaultParagraphFont"/>
    <w:link w:val="Header"/>
    <w:uiPriority w:val="99"/>
    <w:rsid w:val="00731D78"/>
    <w:rPr>
      <w:rFonts w:ascii="Calibri" w:eastAsia="맑은 고딕" w:hAnsi="Calibri" w:cs="Times New Roman"/>
    </w:rPr>
  </w:style>
  <w:style w:type="paragraph" w:styleId="Footer">
    <w:name w:val="footer"/>
    <w:basedOn w:val="Normal"/>
    <w:link w:val="FooterChar"/>
    <w:uiPriority w:val="99"/>
    <w:rsid w:val="00731D78"/>
    <w:pPr>
      <w:tabs>
        <w:tab w:val="center" w:pos="4680"/>
        <w:tab w:val="right" w:pos="9360"/>
      </w:tabs>
      <w:spacing w:after="0" w:line="240" w:lineRule="auto"/>
    </w:pPr>
    <w:rPr>
      <w:rFonts w:ascii="Calibri" w:eastAsia="맑은 고딕" w:hAnsi="Calibri" w:cs="Times New Roman"/>
    </w:rPr>
  </w:style>
  <w:style w:type="character" w:customStyle="1" w:styleId="FooterChar">
    <w:name w:val="Footer Char"/>
    <w:basedOn w:val="DefaultParagraphFont"/>
    <w:link w:val="Footer"/>
    <w:uiPriority w:val="99"/>
    <w:rsid w:val="00731D78"/>
    <w:rPr>
      <w:rFonts w:ascii="Calibri" w:eastAsia="맑은 고딕" w:hAnsi="Calibri" w:cs="Times New Roman"/>
    </w:rPr>
  </w:style>
  <w:style w:type="character" w:styleId="FollowedHyperlink">
    <w:name w:val="FollowedHyperlink"/>
    <w:basedOn w:val="DefaultParagraphFont"/>
    <w:uiPriority w:val="99"/>
    <w:semiHidden/>
    <w:unhideWhenUsed/>
    <w:rsid w:val="00101B1E"/>
    <w:rPr>
      <w:color w:val="800080" w:themeColor="followedHyperlink"/>
      <w:u w:val="single"/>
    </w:rPr>
  </w:style>
  <w:style w:type="paragraph" w:styleId="Revision">
    <w:name w:val="Revision"/>
    <w:hidden/>
    <w:uiPriority w:val="99"/>
    <w:semiHidden/>
    <w:rsid w:val="00114D35"/>
    <w:pPr>
      <w:spacing w:after="0" w:line="240" w:lineRule="auto"/>
    </w:pPr>
  </w:style>
  <w:style w:type="paragraph" w:customStyle="1" w:styleId="EndNoteBibliographyTitle">
    <w:name w:val="EndNote Bibliography Title"/>
    <w:basedOn w:val="Normal"/>
    <w:link w:val="EndNoteBibliographyTitleChar"/>
    <w:rsid w:val="000F50C4"/>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0F50C4"/>
    <w:rPr>
      <w:rFonts w:ascii="Times New Roman" w:hAnsi="Times New Roman" w:cs="Times New Roman"/>
      <w:noProof/>
      <w:sz w:val="24"/>
    </w:rPr>
  </w:style>
  <w:style w:type="paragraph" w:customStyle="1" w:styleId="EndNoteBibliography">
    <w:name w:val="EndNote Bibliography"/>
    <w:basedOn w:val="Normal"/>
    <w:link w:val="EndNoteBibliographyChar"/>
    <w:rsid w:val="000F50C4"/>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0F50C4"/>
    <w:rPr>
      <w:rFonts w:ascii="Times New Roman" w:hAnsi="Times New Roman" w:cs="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213175">
      <w:bodyDiv w:val="1"/>
      <w:marLeft w:val="0"/>
      <w:marRight w:val="0"/>
      <w:marTop w:val="0"/>
      <w:marBottom w:val="0"/>
      <w:divBdr>
        <w:top w:val="none" w:sz="0" w:space="0" w:color="auto"/>
        <w:left w:val="none" w:sz="0" w:space="0" w:color="auto"/>
        <w:bottom w:val="none" w:sz="0" w:space="0" w:color="auto"/>
        <w:right w:val="none" w:sz="0" w:space="0" w:color="auto"/>
      </w:divBdr>
    </w:div>
    <w:div w:id="125142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CC2ADA-D2A3-430B-BE2C-7B0BC0A36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17</Pages>
  <Words>8844</Words>
  <Characters>50414</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1a1a</dc:creator>
  <cp:lastModifiedBy>17Win10</cp:lastModifiedBy>
  <cp:revision>6</cp:revision>
  <dcterms:created xsi:type="dcterms:W3CDTF">2016-06-18T17:19:00Z</dcterms:created>
  <dcterms:modified xsi:type="dcterms:W3CDTF">2016-06-19T16:15:00Z</dcterms:modified>
</cp:coreProperties>
</file>