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C5BA0" w14:textId="4960AA5D" w:rsidR="00D55EEF" w:rsidRDefault="00D55EEF" w:rsidP="00D55EEF">
      <w:pPr>
        <w:rPr>
          <w:rFonts w:ascii="Arial" w:hAnsi="Arial" w:cs="Arial"/>
          <w:bCs/>
          <w:color w:val="000000" w:themeColor="text1"/>
        </w:rPr>
      </w:pPr>
      <w:r w:rsidRPr="00F9339C">
        <w:rPr>
          <w:rFonts w:ascii="Arial" w:hAnsi="Arial" w:cs="Arial"/>
          <w:bCs/>
          <w:color w:val="000000" w:themeColor="text1"/>
        </w:rPr>
        <w:t>Dear Editor,</w:t>
      </w:r>
    </w:p>
    <w:p w14:paraId="1C749BD0" w14:textId="77777777" w:rsidR="00D55EEF" w:rsidRPr="00F9339C" w:rsidRDefault="00D55EEF" w:rsidP="00D55EEF">
      <w:pPr>
        <w:rPr>
          <w:rFonts w:ascii="Arial" w:hAnsi="Arial" w:cs="Arial"/>
          <w:bCs/>
          <w:color w:val="000000" w:themeColor="text1"/>
        </w:rPr>
      </w:pPr>
    </w:p>
    <w:p w14:paraId="5E43E12A" w14:textId="408A2EDD" w:rsidR="00D55EEF" w:rsidRDefault="00D55EEF" w:rsidP="00D55EEF">
      <w:pPr>
        <w:rPr>
          <w:rFonts w:ascii="Arial" w:hAnsi="Arial" w:cs="Arial"/>
          <w:bCs/>
          <w:color w:val="000000" w:themeColor="text1"/>
        </w:rPr>
      </w:pPr>
      <w:r w:rsidRPr="00F9339C">
        <w:rPr>
          <w:rFonts w:ascii="Arial" w:hAnsi="Arial" w:cs="Arial"/>
          <w:bCs/>
          <w:color w:val="000000" w:themeColor="text1"/>
        </w:rPr>
        <w:t xml:space="preserve">Thank you and the reviewers’ great efforts and time to review our manuscript! Thanks a lot for the constructive suggestions! </w:t>
      </w:r>
    </w:p>
    <w:p w14:paraId="1034A5E3" w14:textId="77777777" w:rsidR="00D55EEF" w:rsidRPr="00F9339C" w:rsidRDefault="00D55EEF" w:rsidP="00D55EEF">
      <w:pPr>
        <w:rPr>
          <w:rFonts w:ascii="Arial" w:hAnsi="Arial" w:cs="Arial"/>
          <w:bCs/>
          <w:color w:val="000000" w:themeColor="text1"/>
        </w:rPr>
      </w:pPr>
    </w:p>
    <w:p w14:paraId="6D21F281" w14:textId="4ECCA186" w:rsidR="00D55EEF" w:rsidRDefault="00D55EEF" w:rsidP="00D55EEF">
      <w:pPr>
        <w:rPr>
          <w:rFonts w:ascii="Arial" w:hAnsi="Arial" w:cs="Arial"/>
          <w:bCs/>
          <w:color w:val="000000" w:themeColor="text1"/>
        </w:rPr>
      </w:pPr>
      <w:r w:rsidRPr="00F9339C">
        <w:rPr>
          <w:rFonts w:ascii="Arial" w:hAnsi="Arial" w:cs="Arial"/>
          <w:bCs/>
          <w:color w:val="000000" w:themeColor="text1"/>
        </w:rPr>
        <w:t>We have taken a lot of time to do the thorough revision for the manuscript. The following parts are the point-by-point responses.</w:t>
      </w:r>
    </w:p>
    <w:p w14:paraId="1B5D6407" w14:textId="77777777" w:rsidR="00D55EEF" w:rsidRPr="00F9339C" w:rsidRDefault="00D55EEF" w:rsidP="00D55EEF">
      <w:pPr>
        <w:rPr>
          <w:rFonts w:ascii="Arial" w:hAnsi="Arial" w:cs="Arial"/>
          <w:bCs/>
          <w:color w:val="000000" w:themeColor="text1"/>
        </w:rPr>
      </w:pPr>
    </w:p>
    <w:p w14:paraId="4A612E6E" w14:textId="68D32BEB" w:rsidR="00D55EEF" w:rsidRDefault="00D55EEF" w:rsidP="00D55EEF">
      <w:pPr>
        <w:rPr>
          <w:rFonts w:ascii="Arial" w:hAnsi="Arial" w:cs="Arial"/>
          <w:bCs/>
          <w:color w:val="000000" w:themeColor="text1"/>
        </w:rPr>
      </w:pPr>
      <w:r w:rsidRPr="00F9339C">
        <w:rPr>
          <w:rFonts w:ascii="Arial" w:hAnsi="Arial" w:cs="Arial"/>
          <w:bCs/>
          <w:color w:val="000000" w:themeColor="text1"/>
        </w:rPr>
        <w:t>Thank you very much!</w:t>
      </w:r>
    </w:p>
    <w:p w14:paraId="0848CC3D" w14:textId="77777777" w:rsidR="00D55EEF" w:rsidRPr="00F9339C" w:rsidRDefault="00D55EEF" w:rsidP="00D55EEF">
      <w:pPr>
        <w:rPr>
          <w:rFonts w:ascii="Arial" w:hAnsi="Arial" w:cs="Arial"/>
          <w:bCs/>
          <w:color w:val="000000" w:themeColor="text1"/>
        </w:rPr>
      </w:pPr>
    </w:p>
    <w:p w14:paraId="0D3F1DA3" w14:textId="77777777" w:rsidR="00D55EEF" w:rsidRPr="00F9339C" w:rsidRDefault="00D55EEF" w:rsidP="00D55EEF">
      <w:pPr>
        <w:rPr>
          <w:rFonts w:ascii="Arial" w:hAnsi="Arial" w:cs="Arial"/>
          <w:bCs/>
          <w:color w:val="000000" w:themeColor="text1"/>
        </w:rPr>
      </w:pPr>
      <w:proofErr w:type="spellStart"/>
      <w:r w:rsidRPr="00F9339C">
        <w:rPr>
          <w:rFonts w:ascii="Arial" w:hAnsi="Arial" w:cs="Arial"/>
          <w:bCs/>
          <w:color w:val="000000" w:themeColor="text1"/>
        </w:rPr>
        <w:t>Wansang</w:t>
      </w:r>
      <w:proofErr w:type="spellEnd"/>
    </w:p>
    <w:p w14:paraId="511F6B38" w14:textId="500B1C41" w:rsidR="00492C53" w:rsidRDefault="00492C53" w:rsidP="00492C53"/>
    <w:p w14:paraId="5547B9B6" w14:textId="77777777" w:rsidR="00D55EEF" w:rsidRDefault="00D55EEF" w:rsidP="00492C53"/>
    <w:p w14:paraId="3D612B6B" w14:textId="77777777" w:rsidR="00492C53" w:rsidRDefault="00492C53" w:rsidP="00492C53">
      <w:r>
        <w:t>Editor-in-Chief:</w:t>
      </w:r>
    </w:p>
    <w:p w14:paraId="53CB8D2C" w14:textId="71C3277D" w:rsidR="00492C53" w:rsidRDefault="00492C53" w:rsidP="00492C53">
      <w:r>
        <w:t>In agreement with comments and queries by the reviewers and the advice from the Associate Editor, before this article may become acceptable the authors should undertake a major and thorough revision taking into account all concerns raised and they should accompany the resubmission with a detailed written point-by-point response.</w:t>
      </w:r>
    </w:p>
    <w:p w14:paraId="66CEDB72" w14:textId="28C59A21" w:rsidR="0041034F" w:rsidRDefault="0041034F" w:rsidP="00492C53">
      <w:r w:rsidRPr="00F9339C">
        <w:rPr>
          <w:rFonts w:ascii="Arial" w:hAnsi="Arial" w:cs="Arial"/>
          <w:b/>
          <w:bCs/>
          <w:color w:val="000000" w:themeColor="text1"/>
        </w:rPr>
        <w:t>AU: We have taken a lot of time to do major revision for this manuscript and provided point-by-point responses as below.</w:t>
      </w:r>
      <w:r w:rsidRPr="00F9339C">
        <w:rPr>
          <w:rFonts w:ascii="Arial" w:hAnsi="Arial" w:cs="Arial"/>
          <w:bCs/>
          <w:color w:val="000000" w:themeColor="text1"/>
        </w:rPr>
        <w:br/>
      </w:r>
    </w:p>
    <w:p w14:paraId="42F3C101" w14:textId="77777777" w:rsidR="00492C53" w:rsidRDefault="00492C53" w:rsidP="00492C53"/>
    <w:p w14:paraId="1C400C0C" w14:textId="77777777" w:rsidR="00492C53" w:rsidRDefault="00492C53" w:rsidP="00492C53">
      <w:r>
        <w:t>Associate Editor</w:t>
      </w:r>
    </w:p>
    <w:p w14:paraId="601AE32D" w14:textId="77777777" w:rsidR="00492C53" w:rsidRDefault="00492C53" w:rsidP="00492C53">
      <w:r>
        <w:t xml:space="preserve">This paper is interesting, but some work is still necessary in order to become acceptable. Both reviewers recommend an extensive list of changes. Most of them are related to formal aspects, and therefore are easy to do. Others, however, relate to more conceptual aspects, and authors should pay special attention to fix them. Some of these major aspects to be addressed include the presentation of results in the text, a sharp distinction between their own results and results from previous literature, and the general organization of the manuscript. </w:t>
      </w:r>
      <w:proofErr w:type="gramStart"/>
      <w:r>
        <w:t xml:space="preserve">When </w:t>
      </w:r>
      <w:proofErr w:type="spellStart"/>
      <w:r>
        <w:t>ellaborating</w:t>
      </w:r>
      <w:proofErr w:type="spellEnd"/>
      <w:r>
        <w:t xml:space="preserve"> the manuscript, little attention has been paid to the "instructions for authors" of this journal.</w:t>
      </w:r>
      <w:proofErr w:type="gramEnd"/>
      <w:r>
        <w:t xml:space="preserve"> Just some examples: formatting of headings and subheadings has nothing to do with what is supposed to be done for a PCTOC manuscript, there is no list of figure legends, the figures are all included in Microsoft Word independent file, there is no key message, instead of the key message they included the cover letter, and</w:t>
      </w:r>
    </w:p>
    <w:p w14:paraId="028A25BF" w14:textId="77777777" w:rsidR="00492C53" w:rsidRDefault="00492C53" w:rsidP="00492C53">
      <w:proofErr w:type="gramStart"/>
      <w:r>
        <w:t>finally</w:t>
      </w:r>
      <w:proofErr w:type="gramEnd"/>
      <w:r>
        <w:t xml:space="preserve">, the cover letter seems written to the editors of Functional Plant Biology! In summary, this manuscript must be profoundly </w:t>
      </w:r>
      <w:proofErr w:type="spellStart"/>
      <w:r>
        <w:t>remodelled</w:t>
      </w:r>
      <w:proofErr w:type="spellEnd"/>
      <w:r>
        <w:t xml:space="preserve"> before acceptance.</w:t>
      </w:r>
    </w:p>
    <w:p w14:paraId="49E4AFB3" w14:textId="77777777" w:rsidR="0041034F" w:rsidRDefault="0041034F" w:rsidP="0041034F">
      <w:pPr>
        <w:rPr>
          <w:rFonts w:ascii="Arial" w:hAnsi="Arial" w:cs="Arial"/>
          <w:b/>
          <w:bCs/>
          <w:color w:val="000000" w:themeColor="text1"/>
        </w:rPr>
      </w:pPr>
    </w:p>
    <w:p w14:paraId="4060F623" w14:textId="62CF6864" w:rsidR="0041034F" w:rsidRPr="00F9339C" w:rsidRDefault="0041034F" w:rsidP="0041034F">
      <w:pPr>
        <w:rPr>
          <w:rFonts w:ascii="Arial" w:hAnsi="Arial" w:cs="Arial"/>
          <w:b/>
          <w:bCs/>
          <w:color w:val="000000" w:themeColor="text1"/>
        </w:rPr>
      </w:pPr>
      <w:r w:rsidRPr="00F9339C">
        <w:rPr>
          <w:rFonts w:ascii="Arial" w:hAnsi="Arial" w:cs="Arial"/>
          <w:b/>
          <w:bCs/>
          <w:color w:val="000000" w:themeColor="text1"/>
        </w:rPr>
        <w:t xml:space="preserve">AU: according to the comments from you and the reviewers, we did a lot of modifications from </w:t>
      </w:r>
      <w:r>
        <w:rPr>
          <w:rFonts w:ascii="Arial" w:hAnsi="Arial" w:cs="Arial"/>
          <w:b/>
          <w:bCs/>
          <w:color w:val="000000" w:themeColor="text1"/>
        </w:rPr>
        <w:t xml:space="preserve">aspects of formats and content. For example, we carefully read the </w:t>
      </w:r>
      <w:r w:rsidRPr="002A4C02">
        <w:rPr>
          <w:rFonts w:ascii="Arial" w:hAnsi="Arial" w:cs="Arial"/>
          <w:b/>
          <w:bCs/>
          <w:color w:val="000000" w:themeColor="text1"/>
        </w:rPr>
        <w:t>"instructions for authors"</w:t>
      </w:r>
      <w:r>
        <w:rPr>
          <w:rFonts w:ascii="Arial" w:hAnsi="Arial" w:cs="Arial"/>
          <w:b/>
          <w:bCs/>
          <w:color w:val="000000" w:themeColor="text1"/>
        </w:rPr>
        <w:t>, and made required changes for the formats.</w:t>
      </w:r>
    </w:p>
    <w:p w14:paraId="08D6AF30" w14:textId="77777777" w:rsidR="00492C53" w:rsidRDefault="00492C53" w:rsidP="00492C53"/>
    <w:p w14:paraId="28C50876" w14:textId="77777777" w:rsidR="00492C53" w:rsidRDefault="00492C53" w:rsidP="00492C53"/>
    <w:p w14:paraId="29E25309" w14:textId="77777777" w:rsidR="00492C53" w:rsidRDefault="00492C53" w:rsidP="00492C53">
      <w:r>
        <w:t>PCTO-D-16-00226</w:t>
      </w:r>
    </w:p>
    <w:p w14:paraId="6A9854A3" w14:textId="77777777" w:rsidR="00492C53" w:rsidRDefault="00492C53" w:rsidP="00492C53"/>
    <w:p w14:paraId="70F3DF48" w14:textId="77777777" w:rsidR="00492C53" w:rsidRDefault="00492C53" w:rsidP="00492C53">
      <w:r>
        <w:t xml:space="preserve">The paper describes the effects of co-expression of three pathway genes on anthocyanin and </w:t>
      </w:r>
      <w:proofErr w:type="spellStart"/>
      <w:r>
        <w:t>flavonol</w:t>
      </w:r>
      <w:proofErr w:type="spellEnd"/>
      <w:r>
        <w:t xml:space="preserve"> production. The work is interesting but more care needs to be taken in presentation of the results and distinguishing between what the authors have found and what was previously known from the literature. The following specific comments must also be addressed.</w:t>
      </w:r>
    </w:p>
    <w:p w14:paraId="56C9C6D7" w14:textId="77777777" w:rsidR="00492C53" w:rsidRDefault="00492C53" w:rsidP="00492C53"/>
    <w:p w14:paraId="15DDFF59" w14:textId="77777777" w:rsidR="00492C53" w:rsidRDefault="00492C53" w:rsidP="00492C53">
      <w:r>
        <w:t xml:space="preserve">Introduction: Some sentences are too long. Please re-read and shorten sentences which are difficult to follow. </w:t>
      </w:r>
    </w:p>
    <w:p w14:paraId="0099B9A0" w14:textId="721187E8" w:rsidR="00492C53" w:rsidRDefault="00A534B2" w:rsidP="00492C53">
      <w:pPr>
        <w:rPr>
          <w:rFonts w:ascii="Arial" w:hAnsi="Arial" w:cs="Arial"/>
          <w:b/>
        </w:rPr>
      </w:pPr>
      <w:r w:rsidRPr="002A7E02">
        <w:rPr>
          <w:rFonts w:ascii="Arial" w:hAnsi="Arial" w:cs="Arial"/>
          <w:b/>
        </w:rPr>
        <w:t>AU: we did major revision for the introduction to make the sentences short and clear.</w:t>
      </w:r>
    </w:p>
    <w:p w14:paraId="2597B902" w14:textId="77777777" w:rsidR="00A534B2" w:rsidRDefault="00A534B2" w:rsidP="00492C53"/>
    <w:p w14:paraId="720F8482" w14:textId="77777777" w:rsidR="00A534B2" w:rsidRDefault="00492C53" w:rsidP="00492C53">
      <w:r>
        <w:t xml:space="preserve">Line 38: The authors mention ‘another bioactive flavonoid’ when no specific mention of flavonoids has yet been made. Therefore, please first tell the reader that </w:t>
      </w:r>
      <w:proofErr w:type="spellStart"/>
      <w:r>
        <w:t>anthocyanins</w:t>
      </w:r>
      <w:proofErr w:type="spellEnd"/>
      <w:r>
        <w:t xml:space="preserve"> are flavonoids </w:t>
      </w:r>
    </w:p>
    <w:p w14:paraId="585B6A1C" w14:textId="77777777" w:rsidR="00A534B2" w:rsidRDefault="00A534B2" w:rsidP="00A534B2">
      <w:pPr>
        <w:autoSpaceDE w:val="0"/>
        <w:autoSpaceDN w:val="0"/>
        <w:adjustRightInd w:val="0"/>
        <w:rPr>
          <w:rFonts w:ascii="Arial" w:hAnsi="Arial" w:cs="Arial"/>
          <w:b/>
        </w:rPr>
      </w:pPr>
      <w:r w:rsidRPr="002A7E02">
        <w:rPr>
          <w:rFonts w:ascii="Arial" w:hAnsi="Arial" w:cs="Arial"/>
          <w:b/>
        </w:rPr>
        <w:t>AU: corrected.</w:t>
      </w:r>
    </w:p>
    <w:p w14:paraId="658BC9B4" w14:textId="77777777" w:rsidR="00492C53" w:rsidRDefault="00492C53" w:rsidP="00492C53"/>
    <w:p w14:paraId="3EC5F1D1" w14:textId="280BE07F" w:rsidR="00492C53" w:rsidRDefault="00492C53" w:rsidP="00492C53">
      <w:r>
        <w:t>Line 42-47: Sentence repeats itself</w:t>
      </w:r>
    </w:p>
    <w:p w14:paraId="6AB0395B" w14:textId="3CEFCE2A" w:rsidR="00ED59C5" w:rsidRPr="00ED59C5" w:rsidRDefault="00ED59C5" w:rsidP="00ED59C5">
      <w:pPr>
        <w:autoSpaceDE w:val="0"/>
        <w:autoSpaceDN w:val="0"/>
        <w:adjustRightInd w:val="0"/>
        <w:rPr>
          <w:rFonts w:ascii="Arial" w:hAnsi="Arial" w:cs="Arial"/>
          <w:b/>
        </w:rPr>
      </w:pPr>
      <w:r w:rsidRPr="002A7E02">
        <w:rPr>
          <w:rFonts w:ascii="Arial" w:hAnsi="Arial" w:cs="Arial"/>
          <w:b/>
        </w:rPr>
        <w:t>AU: re-wrote to avoid repeat.</w:t>
      </w:r>
    </w:p>
    <w:p w14:paraId="4ADAC4FA" w14:textId="77777777" w:rsidR="00492C53" w:rsidRDefault="00492C53" w:rsidP="00492C53"/>
    <w:p w14:paraId="45C393CB" w14:textId="013447E7" w:rsidR="00492C53" w:rsidRDefault="00492C53" w:rsidP="00492C53">
      <w:r>
        <w:t xml:space="preserve">Line 42 &amp; 48: Repeat each other. </w:t>
      </w:r>
    </w:p>
    <w:p w14:paraId="02BDF7E8" w14:textId="77777777" w:rsidR="00ED59C5" w:rsidRDefault="00ED59C5" w:rsidP="00ED59C5">
      <w:pPr>
        <w:autoSpaceDE w:val="0"/>
        <w:autoSpaceDN w:val="0"/>
        <w:adjustRightInd w:val="0"/>
        <w:rPr>
          <w:rFonts w:ascii="Arial" w:hAnsi="Arial" w:cs="Arial"/>
          <w:b/>
        </w:rPr>
      </w:pPr>
      <w:r w:rsidRPr="002A7E02">
        <w:rPr>
          <w:rFonts w:ascii="Arial" w:hAnsi="Arial" w:cs="Arial"/>
          <w:b/>
        </w:rPr>
        <w:t>AU: removed repeated sentences in the line 48 and line 49.</w:t>
      </w:r>
    </w:p>
    <w:p w14:paraId="4DB70EC2" w14:textId="77777777" w:rsidR="00ED59C5" w:rsidRDefault="00ED59C5" w:rsidP="00492C53"/>
    <w:p w14:paraId="7B09BEF0" w14:textId="77777777" w:rsidR="00492C53" w:rsidRDefault="00492C53" w:rsidP="00492C53"/>
    <w:p w14:paraId="09C33B49" w14:textId="77777777" w:rsidR="00A95157" w:rsidRDefault="00492C53" w:rsidP="00492C53">
      <w:r>
        <w:t>Line 60: What do the authors mean by ‘</w:t>
      </w:r>
      <w:bookmarkStart w:id="0" w:name="OLE_LINK1"/>
      <w:bookmarkStart w:id="1" w:name="OLE_LINK2"/>
      <w:r>
        <w:t>without the expense of lycopene’</w:t>
      </w:r>
      <w:bookmarkEnd w:id="0"/>
      <w:bookmarkEnd w:id="1"/>
      <w:r>
        <w:t xml:space="preserve">? Please clarify. </w:t>
      </w:r>
    </w:p>
    <w:p w14:paraId="5E357DEB" w14:textId="77777777" w:rsidR="008B72A4" w:rsidRDefault="00A95157" w:rsidP="00A95157">
      <w:pPr>
        <w:autoSpaceDE w:val="0"/>
        <w:autoSpaceDN w:val="0"/>
        <w:adjustRightInd w:val="0"/>
      </w:pPr>
      <w:r w:rsidRPr="002A7E02">
        <w:rPr>
          <w:rFonts w:ascii="Arial" w:hAnsi="Arial" w:cs="Arial"/>
          <w:b/>
        </w:rPr>
        <w:t>AU: corrected.</w:t>
      </w:r>
      <w:r w:rsidRPr="00A95157">
        <w:t xml:space="preserve"> </w:t>
      </w:r>
    </w:p>
    <w:p w14:paraId="502523EF" w14:textId="19F0A10E" w:rsidR="00492C53" w:rsidRDefault="00A95157" w:rsidP="008B72A4">
      <w:pPr>
        <w:autoSpaceDE w:val="0"/>
        <w:autoSpaceDN w:val="0"/>
        <w:adjustRightInd w:val="0"/>
        <w:rPr>
          <w:rFonts w:ascii="Arial" w:hAnsi="Arial" w:cs="Arial"/>
          <w:b/>
        </w:rPr>
      </w:pPr>
      <w:r w:rsidRPr="00A95157">
        <w:rPr>
          <w:rFonts w:ascii="Arial" w:hAnsi="Arial" w:cs="Arial"/>
          <w:b/>
        </w:rPr>
        <w:t xml:space="preserve">– Flavonoids and </w:t>
      </w:r>
      <w:proofErr w:type="spellStart"/>
      <w:r w:rsidRPr="00A95157">
        <w:rPr>
          <w:rFonts w:ascii="Arial" w:hAnsi="Arial" w:cs="Arial"/>
          <w:b/>
        </w:rPr>
        <w:t>terpenoid</w:t>
      </w:r>
      <w:proofErr w:type="spellEnd"/>
      <w:r w:rsidRPr="00A95157">
        <w:rPr>
          <w:rFonts w:ascii="Arial" w:hAnsi="Arial" w:cs="Arial"/>
          <w:b/>
        </w:rPr>
        <w:t xml:space="preserve"> which the </w:t>
      </w:r>
      <w:proofErr w:type="spellStart"/>
      <w:r w:rsidRPr="00A95157">
        <w:rPr>
          <w:rFonts w:ascii="Arial" w:hAnsi="Arial" w:cs="Arial"/>
          <w:b/>
        </w:rPr>
        <w:t>lycopen</w:t>
      </w:r>
      <w:proofErr w:type="spellEnd"/>
      <w:r w:rsidRPr="00A95157">
        <w:rPr>
          <w:rFonts w:ascii="Arial" w:hAnsi="Arial" w:cs="Arial"/>
          <w:b/>
        </w:rPr>
        <w:t xml:space="preserve"> belong to has common precursor (Kang, </w:t>
      </w:r>
      <w:proofErr w:type="spellStart"/>
      <w:r w:rsidRPr="00A95157">
        <w:rPr>
          <w:rFonts w:ascii="Arial" w:hAnsi="Arial" w:cs="Arial"/>
          <w:b/>
        </w:rPr>
        <w:t>McRoberts</w:t>
      </w:r>
      <w:proofErr w:type="spellEnd"/>
      <w:r w:rsidRPr="00A95157">
        <w:rPr>
          <w:rFonts w:ascii="Arial" w:hAnsi="Arial" w:cs="Arial"/>
          <w:b/>
        </w:rPr>
        <w:t xml:space="preserve"> et al. 2014). They can compete </w:t>
      </w:r>
      <w:ins w:id="2" w:author="Jiarui Li" w:date="2016-06-23T22:32:00Z">
        <w:r w:rsidR="00F03C49">
          <w:rPr>
            <w:rFonts w:ascii="Arial" w:hAnsi="Arial" w:cs="Arial"/>
            <w:b/>
          </w:rPr>
          <w:t xml:space="preserve">with </w:t>
        </w:r>
      </w:ins>
      <w:r w:rsidRPr="00A95157">
        <w:rPr>
          <w:rFonts w:ascii="Arial" w:hAnsi="Arial" w:cs="Arial"/>
          <w:b/>
        </w:rPr>
        <w:t>each other. However, we achieve</w:t>
      </w:r>
      <w:ins w:id="3" w:author="Jiarui Li" w:date="2016-06-23T22:32:00Z">
        <w:r w:rsidR="00F03C49">
          <w:rPr>
            <w:rFonts w:ascii="Arial" w:hAnsi="Arial" w:cs="Arial"/>
            <w:b/>
          </w:rPr>
          <w:t>d</w:t>
        </w:r>
      </w:ins>
      <w:r w:rsidRPr="00A95157">
        <w:rPr>
          <w:rFonts w:ascii="Arial" w:hAnsi="Arial" w:cs="Arial"/>
          <w:b/>
        </w:rPr>
        <w:t xml:space="preserve"> increase of flavonoids without decrease of </w:t>
      </w:r>
      <w:proofErr w:type="spellStart"/>
      <w:r w:rsidRPr="00A95157">
        <w:rPr>
          <w:rFonts w:ascii="Arial" w:hAnsi="Arial" w:cs="Arial"/>
          <w:b/>
        </w:rPr>
        <w:t>lycopen</w:t>
      </w:r>
      <w:proofErr w:type="spellEnd"/>
      <w:r w:rsidRPr="00A95157">
        <w:rPr>
          <w:rFonts w:ascii="Arial" w:hAnsi="Arial" w:cs="Arial"/>
          <w:b/>
        </w:rPr>
        <w:t xml:space="preserve"> content</w:t>
      </w:r>
    </w:p>
    <w:p w14:paraId="315D00C9" w14:textId="77777777" w:rsidR="008B72A4" w:rsidRPr="00112D81" w:rsidRDefault="008B72A4" w:rsidP="008B72A4">
      <w:pPr>
        <w:autoSpaceDE w:val="0"/>
        <w:autoSpaceDN w:val="0"/>
        <w:adjustRightInd w:val="0"/>
        <w:rPr>
          <w:color w:val="FF0000"/>
        </w:rPr>
      </w:pPr>
    </w:p>
    <w:p w14:paraId="2B9F1674" w14:textId="7462AE5D" w:rsidR="00492C53" w:rsidRDefault="00492C53" w:rsidP="00492C53">
      <w:r>
        <w:t>Line 70: ‘bundler’ should be ‘bundle.’</w:t>
      </w:r>
      <w:r w:rsidR="00D573DC">
        <w:t xml:space="preserve"> </w:t>
      </w:r>
    </w:p>
    <w:p w14:paraId="0240A2D5"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08C82BB0" w14:textId="77777777" w:rsidR="0083297B" w:rsidRDefault="0083297B" w:rsidP="00492C53"/>
    <w:p w14:paraId="112D3C28" w14:textId="0EA6FB4F" w:rsidR="00492C53" w:rsidRDefault="00492C53" w:rsidP="00492C53">
      <w:r>
        <w:t>Line 81: ‘which’ should be ‘and.’</w:t>
      </w:r>
      <w:r w:rsidR="0083297B">
        <w:t xml:space="preserve"> </w:t>
      </w:r>
    </w:p>
    <w:p w14:paraId="2362965A"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3703AF23" w14:textId="77777777" w:rsidR="0083297B" w:rsidRDefault="0083297B" w:rsidP="00492C53"/>
    <w:p w14:paraId="0F69801C" w14:textId="5410064F" w:rsidR="00492C53" w:rsidRDefault="00492C53" w:rsidP="00492C53">
      <w:r>
        <w:t>Line 86:“transgene” should be “transgenic”</w:t>
      </w:r>
      <w:r w:rsidR="00BB4CC9">
        <w:t xml:space="preserve"> </w:t>
      </w:r>
    </w:p>
    <w:p w14:paraId="6BDA6A33"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05CEDBFF" w14:textId="77777777" w:rsidR="0083297B" w:rsidRDefault="0083297B" w:rsidP="00492C53"/>
    <w:p w14:paraId="5D6460C7" w14:textId="04AEBD7B" w:rsidR="00492C53" w:rsidRDefault="00492C53" w:rsidP="00492C53">
      <w:r>
        <w:t>Line 89 to end: Sentence is confusing. What do the authors mean by ‘this biotechnology?</w:t>
      </w:r>
      <w:r w:rsidR="00C548AB">
        <w:t xml:space="preserve"> </w:t>
      </w:r>
    </w:p>
    <w:p w14:paraId="4EE7B25B" w14:textId="77777777" w:rsidR="0090095B" w:rsidRPr="002A7E02" w:rsidRDefault="0090095B" w:rsidP="0090095B">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re-wrote these several sentences to make it clear.</w:t>
      </w:r>
    </w:p>
    <w:p w14:paraId="6EE18B61" w14:textId="77777777" w:rsidR="00492C53" w:rsidRDefault="00492C53" w:rsidP="00492C53"/>
    <w:p w14:paraId="5DAD0751" w14:textId="77777777" w:rsidR="00492C53" w:rsidRDefault="00492C53" w:rsidP="00492C53">
      <w:r>
        <w:t>Materials &amp; Methods: Use of past tense is not consistent.</w:t>
      </w:r>
    </w:p>
    <w:p w14:paraId="2220A6F9" w14:textId="77777777" w:rsidR="00DC6394" w:rsidRPr="002A7E02" w:rsidRDefault="00DC6394" w:rsidP="00DC6394">
      <w:pPr>
        <w:autoSpaceDE w:val="0"/>
        <w:autoSpaceDN w:val="0"/>
        <w:adjustRightInd w:val="0"/>
        <w:rPr>
          <w:rFonts w:ascii="Arial" w:hAnsi="Arial" w:cs="Arial"/>
        </w:rPr>
      </w:pPr>
      <w:r w:rsidRPr="002A7E02">
        <w:rPr>
          <w:rFonts w:ascii="Arial" w:hAnsi="Arial" w:cs="Arial"/>
          <w:b/>
        </w:rPr>
        <w:lastRenderedPageBreak/>
        <w:t>AU: corrected.</w:t>
      </w:r>
    </w:p>
    <w:p w14:paraId="08224169" w14:textId="77777777" w:rsidR="0039544D" w:rsidRDefault="0039544D" w:rsidP="00492C53"/>
    <w:p w14:paraId="6C80476F" w14:textId="77777777" w:rsidR="00613377" w:rsidRDefault="00492C53" w:rsidP="00492C53">
      <w:pPr>
        <w:rPr>
          <w:color w:val="FF0000"/>
        </w:rPr>
      </w:pPr>
      <w:r>
        <w:t>Line 112: What selectable agent was used for selection during plant regeneration</w:t>
      </w:r>
      <w:r w:rsidRPr="00566DEF">
        <w:rPr>
          <w:color w:val="FF0000"/>
        </w:rPr>
        <w:t>?</w:t>
      </w:r>
    </w:p>
    <w:p w14:paraId="253403B5" w14:textId="2F0D352C" w:rsidR="0039544D" w:rsidRDefault="00613377" w:rsidP="00492C53">
      <w:pPr>
        <w:rPr>
          <w:rFonts w:ascii="Arial" w:hAnsi="Arial" w:cs="Arial"/>
          <w:b/>
        </w:rPr>
      </w:pPr>
      <w:r>
        <w:rPr>
          <w:rFonts w:ascii="Arial" w:hAnsi="Arial" w:cs="Arial"/>
          <w:b/>
        </w:rPr>
        <w:t xml:space="preserve">AU: </w:t>
      </w:r>
      <w:r w:rsidRPr="00613377">
        <w:rPr>
          <w:rFonts w:ascii="Arial" w:hAnsi="Arial" w:cs="Arial"/>
          <w:b/>
        </w:rPr>
        <w:t>The selectable agent information is added</w:t>
      </w:r>
      <w:r>
        <w:rPr>
          <w:rFonts w:ascii="Arial" w:hAnsi="Arial" w:cs="Arial"/>
          <w:b/>
        </w:rPr>
        <w:t>.</w:t>
      </w:r>
    </w:p>
    <w:p w14:paraId="28BDAD48" w14:textId="77777777" w:rsidR="00613377" w:rsidRDefault="00613377" w:rsidP="00492C53"/>
    <w:p w14:paraId="09DE1FA3" w14:textId="77777777" w:rsidR="00613377" w:rsidRDefault="00492C53" w:rsidP="00492C53">
      <w:r>
        <w:t>How many replications (# plants, # fruits</w:t>
      </w:r>
      <w:proofErr w:type="gramStart"/>
      <w:r>
        <w:t>)  and</w:t>
      </w:r>
      <w:proofErr w:type="gramEnd"/>
      <w:r>
        <w:t xml:space="preserve"> what were the sample sizes for the </w:t>
      </w:r>
      <w:proofErr w:type="spellStart"/>
      <w:r>
        <w:t>antocyanin</w:t>
      </w:r>
      <w:proofErr w:type="spellEnd"/>
      <w:r>
        <w:t xml:space="preserve">, lycopene, antioxidant and other measurements? What was the </w:t>
      </w:r>
      <w:proofErr w:type="spellStart"/>
      <w:r>
        <w:t>zygosity</w:t>
      </w:r>
      <w:proofErr w:type="spellEnd"/>
      <w:r>
        <w:t xml:space="preserve"> of the analyzed plants?</w:t>
      </w:r>
      <w:r w:rsidR="00F61088">
        <w:t xml:space="preserve"> </w:t>
      </w:r>
    </w:p>
    <w:p w14:paraId="097373EE" w14:textId="73FE2B69" w:rsidR="007B589D" w:rsidRPr="007B589D" w:rsidRDefault="007B589D" w:rsidP="007B589D">
      <w:pPr>
        <w:rPr>
          <w:rFonts w:ascii="Arial" w:hAnsi="Arial" w:cs="Arial"/>
          <w:b/>
        </w:rPr>
      </w:pPr>
      <w:r>
        <w:rPr>
          <w:rFonts w:ascii="Arial" w:hAnsi="Arial" w:cs="Arial"/>
          <w:b/>
        </w:rPr>
        <w:t xml:space="preserve">AU: </w:t>
      </w:r>
      <w:r w:rsidRPr="007B589D">
        <w:rPr>
          <w:rFonts w:ascii="Arial" w:hAnsi="Arial" w:cs="Arial"/>
          <w:b/>
        </w:rPr>
        <w:t xml:space="preserve">I add “For repetition, each line had 5-7 plants. </w:t>
      </w:r>
      <w:proofErr w:type="gramStart"/>
      <w:r w:rsidRPr="007B589D">
        <w:rPr>
          <w:rFonts w:ascii="Arial" w:hAnsi="Arial" w:cs="Arial"/>
          <w:b/>
        </w:rPr>
        <w:t xml:space="preserve">The four to six pooled tomatoes were collected from each plant.” in </w:t>
      </w:r>
      <w:del w:id="4" w:author="Jiarui Li" w:date="2016-06-23T22:32:00Z">
        <w:r w:rsidRPr="007B589D" w:rsidDel="00F03C49">
          <w:rPr>
            <w:rFonts w:ascii="Arial" w:hAnsi="Arial" w:cs="Arial"/>
            <w:b/>
          </w:rPr>
          <w:delText xml:space="preserve">Statistical </w:delText>
        </w:r>
      </w:del>
      <w:ins w:id="5" w:author="Jiarui Li" w:date="2016-06-23T22:32:00Z">
        <w:r w:rsidR="00F03C49">
          <w:rPr>
            <w:rFonts w:ascii="Arial" w:hAnsi="Arial" w:cs="Arial"/>
            <w:b/>
          </w:rPr>
          <w:t>s</w:t>
        </w:r>
        <w:r w:rsidR="00F03C49" w:rsidRPr="007B589D">
          <w:rPr>
            <w:rFonts w:ascii="Arial" w:hAnsi="Arial" w:cs="Arial"/>
            <w:b/>
          </w:rPr>
          <w:t xml:space="preserve">tatistical </w:t>
        </w:r>
      </w:ins>
      <w:r w:rsidRPr="007B589D">
        <w:rPr>
          <w:rFonts w:ascii="Arial" w:hAnsi="Arial" w:cs="Arial"/>
          <w:b/>
        </w:rPr>
        <w:t>analysis and repetition section.</w:t>
      </w:r>
      <w:proofErr w:type="gramEnd"/>
    </w:p>
    <w:p w14:paraId="2D333533" w14:textId="78D44B3C" w:rsidR="007B589D" w:rsidRPr="007B589D" w:rsidRDefault="007B589D" w:rsidP="007B589D">
      <w:pPr>
        <w:rPr>
          <w:rFonts w:ascii="Arial" w:hAnsi="Arial" w:cs="Arial"/>
          <w:b/>
        </w:rPr>
      </w:pPr>
      <w:r w:rsidRPr="007B589D">
        <w:rPr>
          <w:rFonts w:ascii="Arial" w:hAnsi="Arial" w:cs="Arial"/>
          <w:b/>
        </w:rPr>
        <w:t xml:space="preserve">- We used the cultivar </w:t>
      </w:r>
      <w:proofErr w:type="spellStart"/>
      <w:r w:rsidRPr="007B589D">
        <w:rPr>
          <w:rFonts w:ascii="Arial" w:hAnsi="Arial" w:cs="Arial"/>
          <w:b/>
        </w:rPr>
        <w:t>Rubion</w:t>
      </w:r>
      <w:proofErr w:type="spellEnd"/>
      <w:r w:rsidRPr="007B589D">
        <w:rPr>
          <w:rFonts w:ascii="Arial" w:hAnsi="Arial" w:cs="Arial"/>
          <w:b/>
        </w:rPr>
        <w:t xml:space="preserve">. And we maintained the line by </w:t>
      </w:r>
      <w:proofErr w:type="spellStart"/>
      <w:r w:rsidRPr="007B589D">
        <w:rPr>
          <w:rFonts w:ascii="Arial" w:hAnsi="Arial" w:cs="Arial"/>
          <w:b/>
        </w:rPr>
        <w:t>selfing</w:t>
      </w:r>
      <w:proofErr w:type="spellEnd"/>
      <w:r w:rsidRPr="007B589D">
        <w:rPr>
          <w:rFonts w:ascii="Arial" w:hAnsi="Arial" w:cs="Arial"/>
          <w:b/>
        </w:rPr>
        <w:t xml:space="preserve"> for at least five years by every three months. We believe it is homozygous. I added the cultivar name in “Plant transformation” section</w:t>
      </w:r>
      <w:ins w:id="6" w:author="Jiarui Li" w:date="2016-06-23T22:33:00Z">
        <w:r w:rsidR="00F03C49">
          <w:rPr>
            <w:rFonts w:ascii="Arial" w:hAnsi="Arial" w:cs="Arial"/>
            <w:b/>
          </w:rPr>
          <w:t>.</w:t>
        </w:r>
      </w:ins>
    </w:p>
    <w:p w14:paraId="397FC813" w14:textId="2D476D5B" w:rsidR="00F61088" w:rsidRPr="00416FDB" w:rsidRDefault="00F61088" w:rsidP="007B589D">
      <w:pPr>
        <w:rPr>
          <w:color w:val="FF0000"/>
        </w:rPr>
      </w:pPr>
    </w:p>
    <w:p w14:paraId="139E7A93" w14:textId="77777777" w:rsidR="000A41D1" w:rsidRDefault="00492C53" w:rsidP="00492C53">
      <w:r>
        <w:t>Line 133: “The extraction procedure was following (Muir et al. 2001)”should be corrected.</w:t>
      </w:r>
      <w:r w:rsidR="007E4C6C">
        <w:t xml:space="preserve"> </w:t>
      </w:r>
    </w:p>
    <w:p w14:paraId="41D1107A" w14:textId="77777777" w:rsidR="000A41D1" w:rsidRPr="002A7E02" w:rsidRDefault="000A41D1" w:rsidP="000A41D1">
      <w:pPr>
        <w:autoSpaceDE w:val="0"/>
        <w:autoSpaceDN w:val="0"/>
        <w:adjustRightInd w:val="0"/>
        <w:rPr>
          <w:rFonts w:ascii="Arial" w:hAnsi="Arial" w:cs="Arial"/>
        </w:rPr>
      </w:pPr>
      <w:r w:rsidRPr="002A7E02">
        <w:rPr>
          <w:rFonts w:ascii="Arial" w:hAnsi="Arial" w:cs="Arial"/>
          <w:b/>
        </w:rPr>
        <w:t>AU: corrected.</w:t>
      </w:r>
    </w:p>
    <w:p w14:paraId="1AB76462" w14:textId="77777777" w:rsidR="007E4C6C" w:rsidRDefault="007E4C6C" w:rsidP="00492C53"/>
    <w:p w14:paraId="34310B6B" w14:textId="06006D18" w:rsidR="00492C53" w:rsidRDefault="00492C53" w:rsidP="00492C53">
      <w:r>
        <w:t>Line 142: Sentence is not clear.</w:t>
      </w:r>
      <w:r w:rsidR="00FE0D7C">
        <w:t xml:space="preserve"> – The chemicals in </w:t>
      </w:r>
      <w:proofErr w:type="spellStart"/>
      <w:r w:rsidR="00FE0D7C">
        <w:t>eluant</w:t>
      </w:r>
      <w:proofErr w:type="spellEnd"/>
      <w:r w:rsidR="00FE0D7C">
        <w:t xml:space="preserve"> B are H</w:t>
      </w:r>
      <w:r w:rsidR="00FE0D7C" w:rsidRPr="00FE0D7C">
        <w:rPr>
          <w:vertAlign w:val="subscript"/>
        </w:rPr>
        <w:t>2</w:t>
      </w:r>
      <w:r w:rsidR="00FE0D7C">
        <w:t>O, C</w:t>
      </w:r>
      <w:r w:rsidR="00FE0D7C" w:rsidRPr="00FE0D7C">
        <w:rPr>
          <w:vertAlign w:val="subscript"/>
        </w:rPr>
        <w:t>4</w:t>
      </w:r>
      <w:r w:rsidR="00FE0D7C">
        <w:t>H</w:t>
      </w:r>
      <w:r w:rsidR="00FE0D7C" w:rsidRPr="00FE0D7C">
        <w:rPr>
          <w:vertAlign w:val="subscript"/>
        </w:rPr>
        <w:t>10</w:t>
      </w:r>
      <w:r w:rsidR="00FE0D7C">
        <w:t>O and CH</w:t>
      </w:r>
      <w:r w:rsidR="00FE0D7C" w:rsidRPr="00FE0D7C">
        <w:rPr>
          <w:vertAlign w:val="subscript"/>
        </w:rPr>
        <w:t>3</w:t>
      </w:r>
      <w:r w:rsidR="00FE0D7C">
        <w:t xml:space="preserve">COO. And the ratio of them is </w:t>
      </w:r>
      <w:r w:rsidR="00FE0D7C" w:rsidRPr="00FE0D7C">
        <w:t>330</w:t>
      </w:r>
      <w:r w:rsidR="00FE0D7C">
        <w:t xml:space="preserve">ml, </w:t>
      </w:r>
      <w:r w:rsidR="00FE0D7C" w:rsidRPr="00FE0D7C">
        <w:t>8</w:t>
      </w:r>
      <w:r w:rsidR="00FE0D7C">
        <w:t xml:space="preserve">ml and </w:t>
      </w:r>
      <w:r w:rsidR="00FE0D7C" w:rsidRPr="00FE0D7C">
        <w:t>1</w:t>
      </w:r>
      <w:r w:rsidR="00FE0D7C">
        <w:t>ml.</w:t>
      </w:r>
    </w:p>
    <w:p w14:paraId="14BABB6B" w14:textId="77777777" w:rsidR="002E0DC4" w:rsidRDefault="002E0DC4" w:rsidP="00492C53"/>
    <w:p w14:paraId="047D21A3" w14:textId="77777777" w:rsidR="00135AF6" w:rsidRDefault="00492C53" w:rsidP="00492C53">
      <w:pPr>
        <w:rPr>
          <w:color w:val="FF0000"/>
        </w:rPr>
      </w:pPr>
      <w:r>
        <w:t xml:space="preserve">“Total flavonoid and anthocyanin content” section should have a reference or should contain an explanation for the </w:t>
      </w:r>
      <w:proofErr w:type="spellStart"/>
      <w:r>
        <w:t>nanodrop</w:t>
      </w:r>
      <w:proofErr w:type="spellEnd"/>
      <w:r>
        <w:t xml:space="preserve"> measurement of total flavonoid content</w:t>
      </w:r>
      <w:r w:rsidRPr="002E0DC4">
        <w:rPr>
          <w:color w:val="FF0000"/>
        </w:rPr>
        <w:t>.</w:t>
      </w:r>
      <w:r w:rsidR="002E0DC4" w:rsidRPr="002E0DC4">
        <w:rPr>
          <w:color w:val="FF0000"/>
        </w:rPr>
        <w:t xml:space="preserve"> </w:t>
      </w:r>
    </w:p>
    <w:p w14:paraId="20D3D66C" w14:textId="56B4130E" w:rsidR="00135AF6" w:rsidRPr="002A7E02" w:rsidRDefault="00135AF6" w:rsidP="00135AF6">
      <w:pPr>
        <w:autoSpaceDE w:val="0"/>
        <w:autoSpaceDN w:val="0"/>
        <w:adjustRightInd w:val="0"/>
        <w:rPr>
          <w:rFonts w:ascii="Arial" w:hAnsi="Arial" w:cs="Arial"/>
        </w:rPr>
      </w:pPr>
      <w:r>
        <w:rPr>
          <w:rFonts w:ascii="Arial" w:hAnsi="Arial" w:cs="Arial"/>
          <w:b/>
        </w:rPr>
        <w:t xml:space="preserve">AU: </w:t>
      </w:r>
      <w:del w:id="7" w:author="Jiarui Li" w:date="2016-06-23T22:37:00Z">
        <w:r w:rsidRPr="00135AF6" w:rsidDel="00F03C49">
          <w:rPr>
            <w:rFonts w:ascii="Arial" w:hAnsi="Arial" w:cs="Arial"/>
            <w:b/>
          </w:rPr>
          <w:delText xml:space="preserve">I </w:delText>
        </w:r>
      </w:del>
      <w:ins w:id="8" w:author="Jiarui Li" w:date="2016-06-23T22:37:00Z">
        <w:r w:rsidR="00F03C49">
          <w:rPr>
            <w:rFonts w:ascii="Arial" w:hAnsi="Arial" w:cs="Arial"/>
            <w:b/>
          </w:rPr>
          <w:t>We</w:t>
        </w:r>
        <w:r w:rsidR="00F03C49" w:rsidRPr="00135AF6">
          <w:rPr>
            <w:rFonts w:ascii="Arial" w:hAnsi="Arial" w:cs="Arial"/>
            <w:b/>
          </w:rPr>
          <w:t xml:space="preserve"> </w:t>
        </w:r>
      </w:ins>
      <w:r w:rsidRPr="00135AF6">
        <w:rPr>
          <w:rFonts w:ascii="Arial" w:hAnsi="Arial" w:cs="Arial"/>
          <w:b/>
        </w:rPr>
        <w:t>added the reference</w:t>
      </w:r>
    </w:p>
    <w:p w14:paraId="72046DA0" w14:textId="004509B5" w:rsidR="008C7991" w:rsidRPr="00135AF6" w:rsidRDefault="002E0DC4" w:rsidP="00492C53">
      <w:pPr>
        <w:rPr>
          <w:color w:val="FF0000"/>
        </w:rPr>
      </w:pPr>
      <w:r w:rsidRPr="002E0DC4">
        <w:rPr>
          <w:color w:val="FF0000"/>
        </w:rPr>
        <w:t>.</w:t>
      </w:r>
    </w:p>
    <w:p w14:paraId="1F1B11A1" w14:textId="77777777" w:rsidR="00684933" w:rsidRDefault="00492C53" w:rsidP="00492C53">
      <w:r>
        <w:t>Line 164: why is lettuce mentioned?</w:t>
      </w:r>
    </w:p>
    <w:p w14:paraId="211268F7" w14:textId="0506416D" w:rsidR="00492C53" w:rsidRDefault="00FE0D7C" w:rsidP="00492C53">
      <w:r>
        <w:t xml:space="preserve"> </w:t>
      </w:r>
      <w:r w:rsidR="00684933">
        <w:rPr>
          <w:rFonts w:ascii="Arial" w:hAnsi="Arial" w:cs="Arial"/>
          <w:b/>
        </w:rPr>
        <w:t>AU:</w:t>
      </w:r>
      <w:r w:rsidR="00684933" w:rsidRPr="00684933">
        <w:rPr>
          <w:color w:val="FF0000"/>
        </w:rPr>
        <w:t xml:space="preserve"> </w:t>
      </w:r>
      <w:del w:id="9" w:author="Jiarui Li" w:date="2016-06-23T22:37:00Z">
        <w:r w:rsidR="00684933" w:rsidRPr="00684933" w:rsidDel="00F03C49">
          <w:rPr>
            <w:rFonts w:ascii="Arial" w:hAnsi="Arial" w:cs="Arial"/>
            <w:b/>
          </w:rPr>
          <w:delText xml:space="preserve">I </w:delText>
        </w:r>
      </w:del>
      <w:ins w:id="10" w:author="Jiarui Li" w:date="2016-06-23T22:37:00Z">
        <w:r w:rsidR="00F03C49">
          <w:rPr>
            <w:rFonts w:ascii="Arial" w:hAnsi="Arial" w:cs="Arial"/>
            <w:b/>
          </w:rPr>
          <w:t>We</w:t>
        </w:r>
        <w:r w:rsidR="00F03C49" w:rsidRPr="00684933">
          <w:rPr>
            <w:rFonts w:ascii="Arial" w:hAnsi="Arial" w:cs="Arial"/>
            <w:b/>
          </w:rPr>
          <w:t xml:space="preserve"> </w:t>
        </w:r>
      </w:ins>
      <w:r w:rsidR="00684933" w:rsidRPr="00684933">
        <w:rPr>
          <w:rFonts w:ascii="Arial" w:hAnsi="Arial" w:cs="Arial"/>
          <w:b/>
        </w:rPr>
        <w:t>corrected</w:t>
      </w:r>
    </w:p>
    <w:p w14:paraId="5A519BD4" w14:textId="77777777" w:rsidR="00492C53" w:rsidRDefault="00492C53" w:rsidP="00492C53"/>
    <w:p w14:paraId="07D3F487" w14:textId="77777777" w:rsidR="00492C53" w:rsidRDefault="00492C53" w:rsidP="00492C53">
      <w:r>
        <w:t>Results:</w:t>
      </w:r>
    </w:p>
    <w:p w14:paraId="695890B8" w14:textId="7ED040D0" w:rsidR="00492C53" w:rsidRDefault="00492C53" w:rsidP="00492C53">
      <w:r>
        <w:t xml:space="preserve">The </w:t>
      </w:r>
      <w:proofErr w:type="spellStart"/>
      <w:r>
        <w:t>zygosity</w:t>
      </w:r>
      <w:proofErr w:type="spellEnd"/>
      <w:r>
        <w:t xml:space="preserve"> of the lines that were examined for fruit weight and </w:t>
      </w:r>
      <w:proofErr w:type="spellStart"/>
      <w:r>
        <w:t>flavonol</w:t>
      </w:r>
      <w:proofErr w:type="spellEnd"/>
      <w:r>
        <w:t xml:space="preserve"> traits is unclear. Please report the </w:t>
      </w:r>
      <w:proofErr w:type="spellStart"/>
      <w:r>
        <w:t>zygosity</w:t>
      </w:r>
      <w:proofErr w:type="spellEnd"/>
      <w:r>
        <w:t xml:space="preserve"> for each inserted gene. Were </w:t>
      </w:r>
      <w:proofErr w:type="spellStart"/>
      <w:r>
        <w:t>hemizygous</w:t>
      </w:r>
      <w:proofErr w:type="spellEnd"/>
      <w:r>
        <w:t xml:space="preserve"> and homozygous for transgene lines treated the same? The authors must clarify if they did or did not select for </w:t>
      </w:r>
      <w:proofErr w:type="spellStart"/>
      <w:r>
        <w:t>homozygosity</w:t>
      </w:r>
      <w:proofErr w:type="spellEnd"/>
      <w:r>
        <w:t xml:space="preserve"> of the transgenes when using F2 individuals derived from the T1 crosses.</w:t>
      </w:r>
    </w:p>
    <w:p w14:paraId="16536579" w14:textId="7E8A1F83" w:rsidR="00F13E4B" w:rsidRDefault="00F13E4B" w:rsidP="00F13E4B"/>
    <w:p w14:paraId="5A5BA6F5" w14:textId="2B71FA82" w:rsidR="00F13E4B" w:rsidRPr="00F03C49" w:rsidRDefault="00684933" w:rsidP="00F03C49">
      <w:pPr>
        <w:autoSpaceDE w:val="0"/>
        <w:autoSpaceDN w:val="0"/>
        <w:adjustRightInd w:val="0"/>
        <w:rPr>
          <w:rFonts w:ascii="Arial" w:hAnsi="Arial" w:cs="Arial"/>
          <w:b/>
          <w:rPrChange w:id="11" w:author="Jiarui Li" w:date="2016-06-23T22:33:00Z">
            <w:rPr>
              <w:color w:val="FF0000"/>
            </w:rPr>
          </w:rPrChange>
        </w:rPr>
        <w:pPrChange w:id="12" w:author="Jiarui Li" w:date="2016-06-23T22:33:00Z">
          <w:pPr>
            <w:shd w:val="clear" w:color="auto" w:fill="FFF1A8"/>
            <w:ind w:right="120"/>
          </w:pPr>
        </w:pPrChange>
      </w:pPr>
      <w:r w:rsidRPr="00C7548E">
        <w:rPr>
          <w:rFonts w:ascii="Arial" w:hAnsi="Arial" w:cs="Arial"/>
          <w:b/>
        </w:rPr>
        <w:t xml:space="preserve">AU: Consistent with a single insertion, the T1seeds of these lines showed a segregation pattern of </w:t>
      </w:r>
      <w:proofErr w:type="gramStart"/>
      <w:r w:rsidRPr="00C7548E">
        <w:rPr>
          <w:rFonts w:ascii="Arial" w:hAnsi="Arial" w:cs="Arial"/>
          <w:b/>
        </w:rPr>
        <w:t>3 :</w:t>
      </w:r>
      <w:proofErr w:type="gramEnd"/>
      <w:r w:rsidRPr="00C7548E">
        <w:rPr>
          <w:rFonts w:ascii="Arial" w:hAnsi="Arial" w:cs="Arial"/>
          <w:b/>
        </w:rPr>
        <w:t xml:space="preserve"> 1. To obtain homozygous, segregation analysis on T2 seeds from self-pollinated T1 plants was carried out, and the expression was examined by reverse transcriptase (RT)-PCR analysis. The seeds from homozygous individual plants were used for crossing. We found that there was no difference of fruit weight, </w:t>
      </w:r>
      <w:proofErr w:type="spellStart"/>
      <w:r w:rsidRPr="00C7548E">
        <w:rPr>
          <w:rFonts w:ascii="Arial" w:hAnsi="Arial" w:cs="Arial"/>
          <w:b/>
        </w:rPr>
        <w:t>flavonol</w:t>
      </w:r>
      <w:proofErr w:type="spellEnd"/>
      <w:r w:rsidRPr="00C7548E">
        <w:rPr>
          <w:rFonts w:ascii="Arial" w:hAnsi="Arial" w:cs="Arial"/>
          <w:b/>
        </w:rPr>
        <w:t xml:space="preserve"> and </w:t>
      </w:r>
      <w:proofErr w:type="spellStart"/>
      <w:r w:rsidRPr="00C7548E">
        <w:rPr>
          <w:rFonts w:ascii="Arial" w:hAnsi="Arial" w:cs="Arial"/>
          <w:b/>
        </w:rPr>
        <w:t>flavoonids</w:t>
      </w:r>
      <w:proofErr w:type="spellEnd"/>
      <w:r w:rsidRPr="00C7548E">
        <w:rPr>
          <w:rFonts w:ascii="Arial" w:hAnsi="Arial" w:cs="Arial"/>
          <w:b/>
        </w:rPr>
        <w:t xml:space="preserve"> content between homozygous and </w:t>
      </w:r>
      <w:proofErr w:type="spellStart"/>
      <w:r w:rsidRPr="00C7548E">
        <w:rPr>
          <w:rFonts w:ascii="Arial" w:hAnsi="Arial" w:cs="Arial"/>
          <w:b/>
        </w:rPr>
        <w:t>hemizygous</w:t>
      </w:r>
      <w:proofErr w:type="spellEnd"/>
      <w:r w:rsidRPr="00C7548E">
        <w:rPr>
          <w:rFonts w:ascii="Arial" w:hAnsi="Arial" w:cs="Arial"/>
          <w:b/>
        </w:rPr>
        <w:t xml:space="preserve"> plants for every gene</w:t>
      </w:r>
      <w:ins w:id="13" w:author="Jiarui Li" w:date="2016-06-23T22:33:00Z">
        <w:r w:rsidR="00F03C49">
          <w:rPr>
            <w:rFonts w:ascii="Arial" w:hAnsi="Arial" w:cs="Arial"/>
            <w:b/>
          </w:rPr>
          <w:t>.</w:t>
        </w:r>
      </w:ins>
      <w:r w:rsidR="00AD1265" w:rsidRPr="00F03C49">
        <w:rPr>
          <w:rFonts w:ascii="Arial" w:hAnsi="Arial" w:cs="Arial"/>
          <w:b/>
          <w:rPrChange w:id="14" w:author="Jiarui Li" w:date="2016-06-23T22:33:00Z">
            <w:rPr>
              <w:color w:val="FF0000"/>
            </w:rPr>
          </w:rPrChange>
        </w:rPr>
        <w:t xml:space="preserve"> </w:t>
      </w:r>
    </w:p>
    <w:p w14:paraId="74207899" w14:textId="77777777" w:rsidR="00E038E3" w:rsidRPr="00F03C49" w:rsidRDefault="00E038E3" w:rsidP="00F03C49">
      <w:pPr>
        <w:autoSpaceDE w:val="0"/>
        <w:autoSpaceDN w:val="0"/>
        <w:adjustRightInd w:val="0"/>
        <w:rPr>
          <w:rFonts w:ascii="Arial" w:hAnsi="Arial" w:cs="Arial"/>
          <w:b/>
          <w:rPrChange w:id="15" w:author="Jiarui Li" w:date="2016-06-23T22:33:00Z">
            <w:rPr>
              <w:color w:val="FF0000"/>
            </w:rPr>
          </w:rPrChange>
        </w:rPr>
        <w:pPrChange w:id="16" w:author="Jiarui Li" w:date="2016-06-23T22:33:00Z">
          <w:pPr/>
        </w:pPrChange>
      </w:pPr>
    </w:p>
    <w:p w14:paraId="05EA18BD" w14:textId="77777777" w:rsidR="003103FD" w:rsidRDefault="00492C53" w:rsidP="00492C53">
      <w:r>
        <w:t>Also, the actual concentrations of each compound should be reported in addition to the fold changes that were observed. This applies to the entire Results section.</w:t>
      </w:r>
    </w:p>
    <w:p w14:paraId="05B4CD19" w14:textId="135A3B0B" w:rsidR="00492C53" w:rsidRPr="003103FD" w:rsidRDefault="00C3778D" w:rsidP="00492C53">
      <w:pPr>
        <w:rPr>
          <w:color w:val="FF0000"/>
        </w:rPr>
      </w:pPr>
      <w:r>
        <w:rPr>
          <w:rFonts w:ascii="Arial" w:hAnsi="Arial" w:cs="Arial"/>
          <w:b/>
        </w:rPr>
        <w:lastRenderedPageBreak/>
        <w:t xml:space="preserve">AU: </w:t>
      </w:r>
      <w:r w:rsidRPr="00C3778D">
        <w:rPr>
          <w:rFonts w:ascii="Arial" w:hAnsi="Arial" w:cs="Arial"/>
          <w:b/>
        </w:rPr>
        <w:t>– The concentration is added.</w:t>
      </w:r>
      <w:r w:rsidR="003103FD" w:rsidRPr="003103FD">
        <w:rPr>
          <w:color w:val="FF0000"/>
        </w:rPr>
        <w:t xml:space="preserve"> </w:t>
      </w:r>
    </w:p>
    <w:p w14:paraId="2C0C0286" w14:textId="77777777" w:rsidR="00247A03" w:rsidRDefault="00247A03" w:rsidP="00492C53"/>
    <w:p w14:paraId="042CDAED" w14:textId="76D02927" w:rsidR="00492C53" w:rsidRDefault="00492C53" w:rsidP="00492C53">
      <w:r>
        <w:t>Line 224: What do the authors mean by ‘liking’ of color?</w:t>
      </w:r>
    </w:p>
    <w:p w14:paraId="2B6F1C2F" w14:textId="77777777" w:rsidR="000A5953" w:rsidRPr="002A7E02" w:rsidRDefault="000A5953" w:rsidP="000A5953">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this part was deleted, as this result was coming from my published paper.</w:t>
      </w:r>
    </w:p>
    <w:p w14:paraId="56D4B082" w14:textId="77777777" w:rsidR="00280D1B" w:rsidRDefault="00280D1B" w:rsidP="00280D1B"/>
    <w:p w14:paraId="47D77B55" w14:textId="5C500EC6" w:rsidR="00492C53" w:rsidRDefault="00492C53" w:rsidP="00492C53">
      <w:r>
        <w:t>Line 298: Average fruit weight and number are given but it is not clear for which line.</w:t>
      </w:r>
    </w:p>
    <w:p w14:paraId="065399F9" w14:textId="1077B362" w:rsidR="001F1C7C" w:rsidRPr="001F1C7C" w:rsidRDefault="000A5953" w:rsidP="00492C53">
      <w:pPr>
        <w:rPr>
          <w:color w:val="FF0000"/>
        </w:rPr>
      </w:pPr>
      <w:r w:rsidRPr="002A7E02">
        <w:rPr>
          <w:rFonts w:ascii="Arial" w:hAnsi="Arial" w:cs="Arial"/>
          <w:b/>
        </w:rPr>
        <w:t>AU:</w:t>
      </w:r>
      <w:r w:rsidRPr="000A5953">
        <w:rPr>
          <w:color w:val="FF0000"/>
        </w:rPr>
        <w:t xml:space="preserve"> </w:t>
      </w:r>
      <w:r w:rsidRPr="000A5953">
        <w:rPr>
          <w:rFonts w:ascii="Arial" w:hAnsi="Arial" w:cs="Arial"/>
          <w:b/>
        </w:rPr>
        <w:t>- It is average of all across the lines because there is no statistical difference between lines. I cleared it.</w:t>
      </w:r>
    </w:p>
    <w:p w14:paraId="38E6DB50" w14:textId="77777777" w:rsidR="001F1C7C" w:rsidRDefault="001F1C7C" w:rsidP="00492C53"/>
    <w:p w14:paraId="30A33F6D" w14:textId="3A0AC9BE" w:rsidR="00492C53" w:rsidRDefault="00492C53" w:rsidP="00492C53">
      <w:r>
        <w:t>Table 1: Standard error is indicated in column but footnote refers to SD. Table should indicate results of statistical analysis.</w:t>
      </w:r>
    </w:p>
    <w:p w14:paraId="4AEA480D" w14:textId="40DA505B" w:rsidR="006E54FC" w:rsidRPr="006E54FC" w:rsidRDefault="006E54FC" w:rsidP="00492C53">
      <w:pPr>
        <w:rPr>
          <w:color w:val="FF0000"/>
        </w:rPr>
      </w:pPr>
      <w:r w:rsidRPr="002A7E02">
        <w:rPr>
          <w:rFonts w:ascii="Arial" w:hAnsi="Arial" w:cs="Arial"/>
          <w:b/>
        </w:rPr>
        <w:t>AU:</w:t>
      </w:r>
      <w:r w:rsidRPr="000A5953">
        <w:rPr>
          <w:color w:val="FF0000"/>
        </w:rPr>
        <w:t xml:space="preserve"> </w:t>
      </w:r>
      <w:r>
        <w:rPr>
          <w:rFonts w:ascii="Arial" w:hAnsi="Arial" w:cs="Arial"/>
          <w:b/>
        </w:rPr>
        <w:t>- It is standard deviation. I corrected.</w:t>
      </w:r>
    </w:p>
    <w:p w14:paraId="01C50062" w14:textId="77777777" w:rsidR="00492C53" w:rsidRDefault="00492C53" w:rsidP="00492C53"/>
    <w:p w14:paraId="7DAC6386" w14:textId="77777777" w:rsidR="00492C53" w:rsidRDefault="00492C53" w:rsidP="00492C53">
      <w:r>
        <w:t>Discussion</w:t>
      </w:r>
    </w:p>
    <w:p w14:paraId="5973072A" w14:textId="40695596" w:rsidR="00492C53" w:rsidRDefault="00492C53" w:rsidP="00492C53">
      <w:r>
        <w:t xml:space="preserve">In discussion section roles of the genes in </w:t>
      </w:r>
      <w:proofErr w:type="spellStart"/>
      <w:r>
        <w:t>flavonol</w:t>
      </w:r>
      <w:proofErr w:type="spellEnd"/>
      <w:r>
        <w:t xml:space="preserve"> and </w:t>
      </w:r>
      <w:proofErr w:type="spellStart"/>
      <w:r>
        <w:t>anthocyanide</w:t>
      </w:r>
      <w:proofErr w:type="spellEnd"/>
      <w:r>
        <w:t xml:space="preserve"> biosynthetic pathways were discussed. But for some of this information no proper references were provided. For example in line 339 “DR upregulates F3’5’H, 340 which converts </w:t>
      </w:r>
      <w:proofErr w:type="spellStart"/>
      <w:r>
        <w:t>dihydrokaempferol</w:t>
      </w:r>
      <w:proofErr w:type="spellEnd"/>
      <w:r>
        <w:t xml:space="preserve"> to </w:t>
      </w:r>
      <w:proofErr w:type="spellStart"/>
      <w:r>
        <w:t>dihydromyricetin</w:t>
      </w:r>
      <w:proofErr w:type="spellEnd"/>
      <w:r>
        <w:t>.</w:t>
      </w:r>
      <w:proofErr w:type="gramStart"/>
      <w:r>
        <w:t>”.</w:t>
      </w:r>
      <w:proofErr w:type="gramEnd"/>
      <w:r>
        <w:t xml:space="preserve"> Because of this problem the reader cannot follow which claims you inferred from your experimental data or were known from previously conducted studies in the literature. </w:t>
      </w:r>
    </w:p>
    <w:p w14:paraId="24054179" w14:textId="6DB65CA8" w:rsidR="00E313F2" w:rsidRPr="006F63CC" w:rsidRDefault="006E54FC" w:rsidP="00492C53">
      <w:pPr>
        <w:rPr>
          <w:b/>
        </w:rPr>
      </w:pPr>
      <w:r w:rsidRPr="002A7E02">
        <w:rPr>
          <w:rFonts w:ascii="Arial" w:hAnsi="Arial" w:cs="Arial"/>
          <w:b/>
        </w:rPr>
        <w:t>AU</w:t>
      </w:r>
      <w:proofErr w:type="gramStart"/>
      <w:r w:rsidRPr="006F63CC">
        <w:rPr>
          <w:rFonts w:ascii="Arial" w:hAnsi="Arial" w:cs="Arial"/>
          <w:b/>
        </w:rPr>
        <w:t>:</w:t>
      </w:r>
      <w:r w:rsidR="006F63CC">
        <w:rPr>
          <w:rFonts w:ascii="Arial" w:hAnsi="Arial" w:cs="Arial"/>
          <w:b/>
        </w:rPr>
        <w:t>-</w:t>
      </w:r>
      <w:proofErr w:type="gramEnd"/>
      <w:r w:rsidR="006F63CC">
        <w:rPr>
          <w:rFonts w:ascii="Arial" w:hAnsi="Arial" w:cs="Arial"/>
          <w:b/>
        </w:rPr>
        <w:t xml:space="preserve"> I inserted citation</w:t>
      </w:r>
    </w:p>
    <w:p w14:paraId="43405C1A" w14:textId="171A212C" w:rsidR="00CD7AB9" w:rsidRPr="00E313F2" w:rsidRDefault="00CD7AB9" w:rsidP="00492C53">
      <w:pPr>
        <w:rPr>
          <w:color w:val="FF0000"/>
        </w:rPr>
      </w:pPr>
    </w:p>
    <w:p w14:paraId="2CE6AE00" w14:textId="62BD2C5C" w:rsidR="00492C53" w:rsidRDefault="00492C53" w:rsidP="00492C53">
      <w:r>
        <w:t>Line 304: ‘to the’ should be ‘in the’.</w:t>
      </w:r>
    </w:p>
    <w:p w14:paraId="7D1703BF" w14:textId="77777777" w:rsidR="006F63CC" w:rsidRPr="002A7E02" w:rsidRDefault="006F63CC" w:rsidP="006F63CC">
      <w:pPr>
        <w:autoSpaceDE w:val="0"/>
        <w:autoSpaceDN w:val="0"/>
        <w:adjustRightInd w:val="0"/>
        <w:rPr>
          <w:rFonts w:ascii="Arial" w:hAnsi="Arial" w:cs="Arial"/>
        </w:rPr>
      </w:pPr>
      <w:r w:rsidRPr="002A7E02">
        <w:rPr>
          <w:rFonts w:ascii="Arial" w:hAnsi="Arial" w:cs="Arial"/>
          <w:b/>
        </w:rPr>
        <w:t>AU: corrected.</w:t>
      </w:r>
    </w:p>
    <w:p w14:paraId="3AB05245" w14:textId="30064F25" w:rsidR="00777280" w:rsidRPr="00777280" w:rsidRDefault="00777280" w:rsidP="00492C53">
      <w:pPr>
        <w:rPr>
          <w:color w:val="FF0000"/>
        </w:rPr>
      </w:pPr>
    </w:p>
    <w:p w14:paraId="28AE0460" w14:textId="76F7B743" w:rsidR="00492C53" w:rsidRDefault="00492C53" w:rsidP="00492C53">
      <w:r>
        <w:t xml:space="preserve">Line 309: It is claimed DR has less impact on flavone accumulation than CHI. </w:t>
      </w:r>
      <w:proofErr w:type="gramStart"/>
      <w:r>
        <w:t>This</w:t>
      </w:r>
      <w:proofErr w:type="gramEnd"/>
      <w:r>
        <w:t xml:space="preserve"> claim should be backed up with experimental (numerical) data. </w:t>
      </w:r>
    </w:p>
    <w:p w14:paraId="414516D5" w14:textId="445669F7" w:rsidR="00897F6B" w:rsidRPr="009B0D5E" w:rsidRDefault="00897F6B" w:rsidP="00492C53">
      <w:pPr>
        <w:rPr>
          <w:color w:val="FF0000"/>
        </w:rPr>
      </w:pPr>
      <w:r w:rsidRPr="009B0D5E">
        <w:rPr>
          <w:color w:val="FF0000"/>
        </w:rPr>
        <w:t xml:space="preserve">- </w:t>
      </w:r>
      <w:del w:id="17" w:author="Jiarui Li" w:date="2016-06-23T22:37:00Z">
        <w:r w:rsidR="009B0D5E" w:rsidRPr="009B0D5E" w:rsidDel="00F03C49">
          <w:rPr>
            <w:color w:val="FF0000"/>
          </w:rPr>
          <w:delText xml:space="preserve">I </w:delText>
        </w:r>
      </w:del>
      <w:ins w:id="18" w:author="Jiarui Li" w:date="2016-06-23T22:37:00Z">
        <w:r w:rsidR="00F03C49">
          <w:rPr>
            <w:color w:val="FF0000"/>
          </w:rPr>
          <w:t xml:space="preserve">We </w:t>
        </w:r>
      </w:ins>
      <w:r w:rsidR="009B0D5E" w:rsidRPr="009B0D5E">
        <w:rPr>
          <w:color w:val="FF0000"/>
        </w:rPr>
        <w:t>added</w:t>
      </w:r>
      <w:r w:rsidR="00037057">
        <w:rPr>
          <w:color w:val="FF0000"/>
        </w:rPr>
        <w:t xml:space="preserve"> numerical data</w:t>
      </w:r>
      <w:ins w:id="19" w:author="Jiarui Li" w:date="2016-06-23T22:34:00Z">
        <w:r w:rsidR="00F03C49">
          <w:rPr>
            <w:color w:val="FF0000"/>
          </w:rPr>
          <w:t xml:space="preserve">: </w:t>
        </w:r>
      </w:ins>
      <w:del w:id="20" w:author="Jiarui Li" w:date="2016-06-23T22:34:00Z">
        <w:r w:rsidR="00037057" w:rsidDel="00F03C49">
          <w:rPr>
            <w:color w:val="FF0000"/>
          </w:rPr>
          <w:delText xml:space="preserve"> which is</w:delText>
        </w:r>
        <w:r w:rsidR="009B0D5E" w:rsidRPr="009B0D5E" w:rsidDel="00F03C49">
          <w:rPr>
            <w:color w:val="FF0000"/>
          </w:rPr>
          <w:delText xml:space="preserve"> </w:delText>
        </w:r>
      </w:del>
      <w:r w:rsidR="009B0D5E" w:rsidRPr="009B0D5E">
        <w:rPr>
          <w:color w:val="FF0000"/>
        </w:rPr>
        <w:t>“</w:t>
      </w:r>
      <w:r w:rsidR="009B0D5E" w:rsidRPr="009B0D5E">
        <w:rPr>
          <w:rFonts w:ascii="Times New Roman" w:hAnsi="Times New Roman"/>
          <w:color w:val="FF0000"/>
        </w:rPr>
        <w:t xml:space="preserve">The CHI alone lines increased the </w:t>
      </w:r>
      <w:proofErr w:type="spellStart"/>
      <w:r w:rsidR="009B0D5E" w:rsidRPr="009B0D5E">
        <w:rPr>
          <w:rFonts w:ascii="Times New Roman" w:hAnsi="Times New Roman"/>
          <w:color w:val="FF0000"/>
        </w:rPr>
        <w:t>flavonol</w:t>
      </w:r>
      <w:proofErr w:type="spellEnd"/>
      <w:r w:rsidR="009B0D5E" w:rsidRPr="009B0D5E">
        <w:rPr>
          <w:rFonts w:ascii="Times New Roman" w:hAnsi="Times New Roman"/>
          <w:color w:val="FF0000"/>
        </w:rPr>
        <w:t xml:space="preserve"> and anthocyanin content in peel by average 8 and 1.4 fold,</w:t>
      </w:r>
      <w:ins w:id="21" w:author="Jiarui Li" w:date="2016-06-23T22:34:00Z">
        <w:r w:rsidR="00F03C49">
          <w:rPr>
            <w:rFonts w:ascii="Times New Roman" w:hAnsi="Times New Roman"/>
            <w:color w:val="FF0000"/>
          </w:rPr>
          <w:t xml:space="preserve"> </w:t>
        </w:r>
      </w:ins>
      <w:r w:rsidR="009B0D5E" w:rsidRPr="009B0D5E">
        <w:rPr>
          <w:rFonts w:ascii="Times New Roman" w:hAnsi="Times New Roman"/>
          <w:color w:val="FF0000"/>
        </w:rPr>
        <w:t>respectively, however the DR alone lines increased them by only 4 and 77 fold (Fig 5), respectively</w:t>
      </w:r>
      <w:r w:rsidR="009B0D5E" w:rsidRPr="009B0D5E">
        <w:rPr>
          <w:color w:val="FF0000"/>
        </w:rPr>
        <w:t>”</w:t>
      </w:r>
      <w:ins w:id="22" w:author="Jiarui Li" w:date="2016-06-23T22:35:00Z">
        <w:r w:rsidR="00F03C49">
          <w:rPr>
            <w:color w:val="FF0000"/>
          </w:rPr>
          <w:t>.</w:t>
        </w:r>
      </w:ins>
    </w:p>
    <w:p w14:paraId="5ACD1E5D" w14:textId="77777777" w:rsidR="009B0D5E" w:rsidRDefault="009B0D5E" w:rsidP="00492C53"/>
    <w:p w14:paraId="36EAB091" w14:textId="51D64BD6" w:rsidR="00492C53" w:rsidRDefault="00492C53" w:rsidP="00492C53">
      <w:proofErr w:type="gramStart"/>
      <w:r>
        <w:t>Line 320.</w:t>
      </w:r>
      <w:proofErr w:type="gramEnd"/>
      <w:r>
        <w:t xml:space="preserve"> CHS is stated to have the biggest role in </w:t>
      </w:r>
      <w:proofErr w:type="spellStart"/>
      <w:r>
        <w:t>flavonol</w:t>
      </w:r>
      <w:proofErr w:type="spellEnd"/>
      <w:r>
        <w:t xml:space="preserve"> production. What is the basis of that claim, previous studies or your own data? </w:t>
      </w:r>
    </w:p>
    <w:p w14:paraId="2528214B" w14:textId="6C3D8E96" w:rsidR="00CC714A" w:rsidRPr="00CC714A" w:rsidRDefault="00CC714A" w:rsidP="00492C53">
      <w:pPr>
        <w:rPr>
          <w:color w:val="FF0000"/>
        </w:rPr>
      </w:pPr>
      <w:r w:rsidRPr="00CC714A">
        <w:rPr>
          <w:color w:val="FF0000"/>
        </w:rPr>
        <w:t xml:space="preserve">- </w:t>
      </w:r>
      <w:del w:id="23" w:author="Jiarui Li" w:date="2016-06-23T22:37:00Z">
        <w:r w:rsidRPr="00CC714A" w:rsidDel="00F03C49">
          <w:rPr>
            <w:color w:val="FF0000"/>
          </w:rPr>
          <w:delText xml:space="preserve">I </w:delText>
        </w:r>
      </w:del>
      <w:ins w:id="24" w:author="Jiarui Li" w:date="2016-06-23T22:37:00Z">
        <w:r w:rsidR="00F03C49">
          <w:rPr>
            <w:color w:val="FF0000"/>
          </w:rPr>
          <w:t>We</w:t>
        </w:r>
        <w:r w:rsidR="00F03C49" w:rsidRPr="00CC714A">
          <w:rPr>
            <w:color w:val="FF0000"/>
          </w:rPr>
          <w:t xml:space="preserve"> </w:t>
        </w:r>
      </w:ins>
      <w:r w:rsidRPr="00CC714A">
        <w:rPr>
          <w:color w:val="FF0000"/>
        </w:rPr>
        <w:t xml:space="preserve">added </w:t>
      </w:r>
      <w:ins w:id="25" w:author="Jiarui Li" w:date="2016-06-23T22:35:00Z">
        <w:r w:rsidR="00F03C49">
          <w:rPr>
            <w:color w:val="FF0000"/>
          </w:rPr>
          <w:t xml:space="preserve">a </w:t>
        </w:r>
      </w:ins>
      <w:del w:id="26" w:author="Jiarui Li" w:date="2016-06-23T22:34:00Z">
        <w:r w:rsidRPr="00CC714A" w:rsidDel="00F03C49">
          <w:rPr>
            <w:color w:val="FF0000"/>
          </w:rPr>
          <w:delText>citation</w:delText>
        </w:r>
      </w:del>
      <w:ins w:id="27" w:author="Jiarui Li" w:date="2016-06-23T22:34:00Z">
        <w:r w:rsidR="00F03C49">
          <w:rPr>
            <w:color w:val="FF0000"/>
          </w:rPr>
          <w:t>reference</w:t>
        </w:r>
      </w:ins>
      <w:r w:rsidRPr="00CC714A">
        <w:rPr>
          <w:color w:val="FF0000"/>
        </w:rPr>
        <w:t>.</w:t>
      </w:r>
    </w:p>
    <w:p w14:paraId="55E51C56" w14:textId="77777777" w:rsidR="00037057" w:rsidRDefault="00037057" w:rsidP="00492C53"/>
    <w:p w14:paraId="64846E69" w14:textId="5F19A45E" w:rsidR="00492C53" w:rsidRDefault="00492C53" w:rsidP="00492C53">
      <w:proofErr w:type="gramStart"/>
      <w:r>
        <w:t xml:space="preserve">Line 322: The sentence starting that line claiming that DR over-expressing lines has purple fruits without any </w:t>
      </w:r>
      <w:proofErr w:type="spellStart"/>
      <w:r>
        <w:t>upregulation</w:t>
      </w:r>
      <w:proofErr w:type="spellEnd"/>
      <w:r>
        <w:t xml:space="preserve"> of FLS or CHS.</w:t>
      </w:r>
      <w:proofErr w:type="gramEnd"/>
      <w:r>
        <w:t xml:space="preserve"> What is the basis of that claim, previous studies or your own data? Claims mentioned in the following two sentences should be </w:t>
      </w:r>
      <w:proofErr w:type="spellStart"/>
      <w:r>
        <w:t>clarifed</w:t>
      </w:r>
      <w:proofErr w:type="spellEnd"/>
      <w:r>
        <w:t xml:space="preserve"> as well. </w:t>
      </w:r>
    </w:p>
    <w:p w14:paraId="75C38748" w14:textId="6C5E4BFF" w:rsidR="007E74CB" w:rsidRPr="006F63CC" w:rsidDel="00F03C49" w:rsidRDefault="006F63CC" w:rsidP="00492C53">
      <w:pPr>
        <w:rPr>
          <w:del w:id="28" w:author="Jiarui Li" w:date="2016-06-23T22:38:00Z"/>
          <w:rFonts w:ascii="Arial" w:hAnsi="Arial" w:cs="Arial"/>
          <w:b/>
          <w:color w:val="000000" w:themeColor="text1"/>
        </w:rPr>
      </w:pPr>
      <w:r w:rsidRPr="006F63CC">
        <w:rPr>
          <w:rFonts w:ascii="Arial" w:hAnsi="Arial" w:cs="Arial"/>
          <w:b/>
          <w:color w:val="000000" w:themeColor="text1"/>
        </w:rPr>
        <w:t xml:space="preserve">AU: </w:t>
      </w:r>
      <w:r w:rsidR="00D169EC" w:rsidRPr="006F63CC">
        <w:rPr>
          <w:rFonts w:ascii="Arial" w:hAnsi="Arial" w:cs="Arial"/>
          <w:b/>
          <w:color w:val="000000" w:themeColor="text1"/>
        </w:rPr>
        <w:t xml:space="preserve">- </w:t>
      </w:r>
      <w:del w:id="29" w:author="Jiarui Li" w:date="2016-06-23T22:38:00Z">
        <w:r w:rsidR="00D169EC" w:rsidRPr="006F63CC" w:rsidDel="00F03C49">
          <w:rPr>
            <w:rFonts w:ascii="Arial" w:hAnsi="Arial" w:cs="Arial"/>
            <w:b/>
            <w:color w:val="000000" w:themeColor="text1"/>
          </w:rPr>
          <w:delText>Upregulation came from previous study and the color came from our data.</w:delText>
        </w:r>
      </w:del>
    </w:p>
    <w:p w14:paraId="670AF7D9" w14:textId="6A386056" w:rsidR="00570E94" w:rsidRPr="006F63CC" w:rsidRDefault="00351CA3" w:rsidP="00492C53">
      <w:pPr>
        <w:rPr>
          <w:rFonts w:ascii="Arial" w:hAnsi="Arial" w:cs="Arial"/>
          <w:b/>
          <w:color w:val="000000" w:themeColor="text1"/>
        </w:rPr>
      </w:pPr>
      <w:bookmarkStart w:id="30" w:name="_GoBack"/>
      <w:bookmarkEnd w:id="30"/>
      <w:r w:rsidRPr="006F63CC">
        <w:rPr>
          <w:rFonts w:ascii="Arial" w:hAnsi="Arial" w:cs="Arial"/>
          <w:b/>
          <w:color w:val="000000" w:themeColor="text1"/>
        </w:rPr>
        <w:t xml:space="preserve">- </w:t>
      </w:r>
      <w:del w:id="31" w:author="Jiarui Li" w:date="2016-06-23T22:37:00Z">
        <w:r w:rsidRPr="006F63CC" w:rsidDel="00F03C49">
          <w:rPr>
            <w:rFonts w:ascii="Arial" w:hAnsi="Arial" w:cs="Arial"/>
            <w:b/>
            <w:color w:val="000000" w:themeColor="text1"/>
          </w:rPr>
          <w:delText xml:space="preserve">I </w:delText>
        </w:r>
      </w:del>
      <w:ins w:id="32" w:author="Jiarui Li" w:date="2016-06-23T22:37:00Z">
        <w:r w:rsidR="00F03C49">
          <w:rPr>
            <w:rFonts w:ascii="Arial" w:hAnsi="Arial" w:cs="Arial"/>
            <w:b/>
            <w:color w:val="000000" w:themeColor="text1"/>
          </w:rPr>
          <w:t>We</w:t>
        </w:r>
        <w:r w:rsidR="00F03C49" w:rsidRPr="006F63CC">
          <w:rPr>
            <w:rFonts w:ascii="Arial" w:hAnsi="Arial" w:cs="Arial"/>
            <w:b/>
            <w:color w:val="000000" w:themeColor="text1"/>
          </w:rPr>
          <w:t xml:space="preserve"> </w:t>
        </w:r>
      </w:ins>
      <w:r w:rsidRPr="006F63CC">
        <w:rPr>
          <w:rFonts w:ascii="Arial" w:hAnsi="Arial" w:cs="Arial"/>
          <w:b/>
          <w:color w:val="000000" w:themeColor="text1"/>
        </w:rPr>
        <w:t xml:space="preserve">clarified </w:t>
      </w:r>
      <w:del w:id="33" w:author="Jiarui Li" w:date="2016-06-23T22:37:00Z">
        <w:r w:rsidRPr="006F63CC" w:rsidDel="00F03C49">
          <w:rPr>
            <w:rFonts w:ascii="Arial" w:hAnsi="Arial" w:cs="Arial"/>
            <w:b/>
            <w:color w:val="000000" w:themeColor="text1"/>
          </w:rPr>
          <w:delText>it like</w:delText>
        </w:r>
      </w:del>
      <w:ins w:id="34" w:author="Jiarui Li" w:date="2016-06-23T22:37:00Z">
        <w:r w:rsidR="00F03C49">
          <w:rPr>
            <w:rFonts w:ascii="Arial" w:hAnsi="Arial" w:cs="Arial"/>
            <w:b/>
            <w:color w:val="000000" w:themeColor="text1"/>
          </w:rPr>
          <w:t>the statement to</w:t>
        </w:r>
      </w:ins>
      <w:r w:rsidRPr="006F63CC">
        <w:rPr>
          <w:rFonts w:ascii="Arial" w:hAnsi="Arial" w:cs="Arial"/>
          <w:b/>
          <w:color w:val="000000" w:themeColor="text1"/>
        </w:rPr>
        <w:t xml:space="preserve"> “…the flesh of our DR overexpressing tomatoes was visibly purple in this experiment without </w:t>
      </w:r>
      <w:proofErr w:type="spellStart"/>
      <w:r w:rsidRPr="006F63CC">
        <w:rPr>
          <w:rFonts w:ascii="Arial" w:hAnsi="Arial" w:cs="Arial"/>
          <w:b/>
          <w:color w:val="000000" w:themeColor="text1"/>
        </w:rPr>
        <w:t>upregulation</w:t>
      </w:r>
      <w:proofErr w:type="spellEnd"/>
      <w:r w:rsidRPr="006F63CC">
        <w:rPr>
          <w:rFonts w:ascii="Arial" w:hAnsi="Arial" w:cs="Arial"/>
          <w:b/>
          <w:color w:val="000000" w:themeColor="text1"/>
        </w:rPr>
        <w:t xml:space="preserve"> of </w:t>
      </w:r>
      <w:r w:rsidRPr="006F63CC">
        <w:rPr>
          <w:rFonts w:ascii="Arial" w:hAnsi="Arial" w:cs="Arial"/>
          <w:b/>
          <w:i/>
          <w:color w:val="000000" w:themeColor="text1"/>
        </w:rPr>
        <w:t>CHS</w:t>
      </w:r>
      <w:r w:rsidRPr="006F63CC">
        <w:rPr>
          <w:rFonts w:ascii="Arial" w:hAnsi="Arial" w:cs="Arial"/>
          <w:b/>
          <w:color w:val="000000" w:themeColor="text1"/>
        </w:rPr>
        <w:t xml:space="preserve"> and </w:t>
      </w:r>
      <w:r w:rsidRPr="006F63CC">
        <w:rPr>
          <w:rFonts w:ascii="Arial" w:hAnsi="Arial" w:cs="Arial"/>
          <w:b/>
          <w:i/>
          <w:color w:val="000000" w:themeColor="text1"/>
        </w:rPr>
        <w:t xml:space="preserve">FLS </w:t>
      </w:r>
      <w:r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6F63CC">
        <w:rPr>
          <w:rFonts w:ascii="Arial" w:hAnsi="Arial" w:cs="Arial"/>
          <w:b/>
          <w:color w:val="000000" w:themeColor="text1"/>
        </w:rPr>
        <w:instrText xml:space="preserve"> ADDIN EN.CITE </w:instrText>
      </w:r>
      <w:r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6F63CC">
        <w:rPr>
          <w:rFonts w:ascii="Arial" w:hAnsi="Arial" w:cs="Arial"/>
          <w:b/>
          <w:color w:val="000000" w:themeColor="text1"/>
        </w:rPr>
        <w:instrText xml:space="preserve"> ADDIN EN.CITE.DATA </w:instrText>
      </w:r>
      <w:r w:rsidRPr="006F63CC">
        <w:rPr>
          <w:rFonts w:ascii="Arial" w:hAnsi="Arial" w:cs="Arial"/>
          <w:b/>
          <w:color w:val="000000" w:themeColor="text1"/>
        </w:rPr>
      </w:r>
      <w:r w:rsidRPr="006F63CC">
        <w:rPr>
          <w:rFonts w:ascii="Arial" w:hAnsi="Arial" w:cs="Arial"/>
          <w:b/>
          <w:color w:val="000000" w:themeColor="text1"/>
        </w:rPr>
        <w:fldChar w:fldCharType="end"/>
      </w:r>
      <w:r w:rsidRPr="006F63CC">
        <w:rPr>
          <w:rFonts w:ascii="Arial" w:hAnsi="Arial" w:cs="Arial"/>
          <w:b/>
          <w:color w:val="000000" w:themeColor="text1"/>
        </w:rPr>
      </w:r>
      <w:r w:rsidRPr="006F63CC">
        <w:rPr>
          <w:rFonts w:ascii="Arial" w:hAnsi="Arial" w:cs="Arial"/>
          <w:b/>
          <w:color w:val="000000" w:themeColor="text1"/>
        </w:rPr>
        <w:fldChar w:fldCharType="separate"/>
      </w:r>
      <w:r w:rsidRPr="006F63CC">
        <w:rPr>
          <w:rFonts w:ascii="Arial" w:hAnsi="Arial" w:cs="Arial"/>
          <w:b/>
          <w:noProof/>
          <w:color w:val="000000" w:themeColor="text1"/>
        </w:rPr>
        <w:t>(</w:t>
      </w:r>
      <w:hyperlink w:anchor="_ENREF_2" w:tooltip="Butelli, 2008 #122" w:history="1">
        <w:r w:rsidRPr="006F63CC">
          <w:rPr>
            <w:rFonts w:ascii="Arial" w:hAnsi="Arial" w:cs="Arial"/>
            <w:b/>
            <w:noProof/>
            <w:color w:val="000000" w:themeColor="text1"/>
          </w:rPr>
          <w:t>Butelli et al. 2008</w:t>
        </w:r>
      </w:hyperlink>
      <w:r w:rsidRPr="006F63CC">
        <w:rPr>
          <w:rFonts w:ascii="Arial" w:hAnsi="Arial" w:cs="Arial"/>
          <w:b/>
          <w:noProof/>
          <w:color w:val="000000" w:themeColor="text1"/>
        </w:rPr>
        <w:t>)</w:t>
      </w:r>
      <w:r w:rsidRPr="006F63CC">
        <w:rPr>
          <w:rFonts w:ascii="Arial" w:hAnsi="Arial" w:cs="Arial"/>
          <w:b/>
          <w:color w:val="000000" w:themeColor="text1"/>
        </w:rPr>
        <w:fldChar w:fldCharType="end"/>
      </w:r>
      <w:r w:rsidRPr="006F63CC">
        <w:rPr>
          <w:rFonts w:ascii="Arial" w:hAnsi="Arial" w:cs="Arial"/>
          <w:b/>
          <w:color w:val="000000" w:themeColor="text1"/>
        </w:rPr>
        <w:t>…”</w:t>
      </w:r>
    </w:p>
    <w:p w14:paraId="7778EF98" w14:textId="758CA3A2" w:rsidR="00351CA3" w:rsidRPr="006F63CC" w:rsidRDefault="00351CA3" w:rsidP="00492C53">
      <w:pPr>
        <w:rPr>
          <w:rFonts w:ascii="Arial" w:hAnsi="Arial" w:cs="Arial"/>
          <w:b/>
          <w:color w:val="000000" w:themeColor="text1"/>
        </w:rPr>
      </w:pPr>
    </w:p>
    <w:p w14:paraId="478C93C7" w14:textId="06FD11AB" w:rsidR="00492C53" w:rsidRDefault="00492C53" w:rsidP="00492C53">
      <w:r>
        <w:t xml:space="preserve">Line 329: Reference needed. </w:t>
      </w:r>
    </w:p>
    <w:p w14:paraId="359B7522" w14:textId="12E17D0E" w:rsidR="00D60E83" w:rsidRPr="006F63CC" w:rsidRDefault="006F63CC" w:rsidP="00492C53">
      <w:pPr>
        <w:rPr>
          <w:rFonts w:ascii="Arial" w:hAnsi="Arial" w:cs="Arial"/>
          <w:b/>
        </w:rPr>
      </w:pPr>
      <w:r w:rsidRPr="006F63CC">
        <w:rPr>
          <w:rFonts w:ascii="Arial" w:hAnsi="Arial" w:cs="Arial"/>
          <w:b/>
        </w:rPr>
        <w:lastRenderedPageBreak/>
        <w:t xml:space="preserve">AU: </w:t>
      </w:r>
      <w:r w:rsidR="00D60E83" w:rsidRPr="006F63CC">
        <w:rPr>
          <w:rFonts w:ascii="Arial" w:hAnsi="Arial" w:cs="Arial"/>
          <w:b/>
        </w:rPr>
        <w:t>The reference is added.</w:t>
      </w:r>
    </w:p>
    <w:p w14:paraId="33B2C394" w14:textId="77777777" w:rsidR="00D60E83" w:rsidRDefault="00D60E83" w:rsidP="00492C53"/>
    <w:p w14:paraId="770E06C4" w14:textId="77777777" w:rsidR="00492C53" w:rsidRDefault="00492C53" w:rsidP="00492C53">
      <w:r>
        <w:t>Line 330: “These genes and our DR/CHI do not compete, instead, they work together.”</w:t>
      </w:r>
    </w:p>
    <w:p w14:paraId="7026865C" w14:textId="6C05C14E" w:rsidR="00492C53" w:rsidRDefault="00492C53" w:rsidP="00492C53">
      <w:r>
        <w:t xml:space="preserve">How can you conclude that the DR CHI, PAL, and F3H work together without providing any gene expression data in your study or giving any reference from previous studies. </w:t>
      </w:r>
    </w:p>
    <w:p w14:paraId="058927FF" w14:textId="77777777" w:rsidR="006F63CC" w:rsidRPr="00C35756" w:rsidRDefault="006F63CC" w:rsidP="006F63CC">
      <w:pPr>
        <w:autoSpaceDE w:val="0"/>
        <w:autoSpaceDN w:val="0"/>
        <w:adjustRightInd w:val="0"/>
        <w:rPr>
          <w:rFonts w:ascii="Arial" w:hAnsi="Arial" w:cs="Arial"/>
          <w:b/>
          <w:lang w:val="tr-TR"/>
        </w:rPr>
      </w:pPr>
      <w:r w:rsidRPr="00C35756">
        <w:rPr>
          <w:rFonts w:ascii="Arial" w:hAnsi="Arial" w:cs="Arial"/>
          <w:b/>
          <w:iCs/>
          <w:lang w:val="en-GB"/>
        </w:rPr>
        <w:t>AU: this claim was deleted, as this is speculation and we don’t have references.</w:t>
      </w:r>
    </w:p>
    <w:p w14:paraId="33D5C48C" w14:textId="77777777" w:rsidR="00D60E83" w:rsidRPr="006F63CC" w:rsidRDefault="00D60E83" w:rsidP="00492C53">
      <w:pPr>
        <w:rPr>
          <w:lang w:val="tr-TR"/>
        </w:rPr>
      </w:pPr>
    </w:p>
    <w:p w14:paraId="10FD6CB0" w14:textId="4D31B606" w:rsidR="00492C53" w:rsidRDefault="00492C53" w:rsidP="00492C53">
      <w:proofErr w:type="gramStart"/>
      <w:r>
        <w:t>line</w:t>
      </w:r>
      <w:proofErr w:type="gramEnd"/>
      <w:r>
        <w:t xml:space="preserve"> 333: Sentence cannot start with parentheses.</w:t>
      </w:r>
    </w:p>
    <w:p w14:paraId="133174A5" w14:textId="77777777" w:rsidR="001261A7" w:rsidRPr="002A7E02" w:rsidRDefault="001261A7" w:rsidP="001261A7">
      <w:pPr>
        <w:autoSpaceDE w:val="0"/>
        <w:autoSpaceDN w:val="0"/>
        <w:adjustRightInd w:val="0"/>
        <w:rPr>
          <w:rFonts w:ascii="Arial" w:hAnsi="Arial" w:cs="Arial"/>
        </w:rPr>
      </w:pPr>
      <w:r w:rsidRPr="002A7E02">
        <w:rPr>
          <w:rFonts w:ascii="Arial" w:hAnsi="Arial" w:cs="Arial"/>
          <w:b/>
        </w:rPr>
        <w:t>AU: corrected.</w:t>
      </w:r>
    </w:p>
    <w:p w14:paraId="0720DFAC" w14:textId="77777777" w:rsidR="001261A7" w:rsidRDefault="001261A7" w:rsidP="00492C53"/>
    <w:p w14:paraId="653F59C0" w14:textId="74AFDF33" w:rsidR="00492C53" w:rsidRDefault="00492C53" w:rsidP="00492C53">
      <w:r>
        <w:t xml:space="preserve">Line 339: “DR </w:t>
      </w:r>
      <w:proofErr w:type="gramStart"/>
      <w:r>
        <w:t>upregulates</w:t>
      </w:r>
      <w:proofErr w:type="gramEnd"/>
      <w:r>
        <w:t xml:space="preserve"> F3’5’H, which converts </w:t>
      </w:r>
      <w:proofErr w:type="spellStart"/>
      <w:r>
        <w:t>dihydrokaempferol</w:t>
      </w:r>
      <w:proofErr w:type="spellEnd"/>
      <w:r>
        <w:t xml:space="preserve"> to </w:t>
      </w:r>
      <w:proofErr w:type="spellStart"/>
      <w:r>
        <w:t>dihydromyricetin</w:t>
      </w:r>
      <w:proofErr w:type="spellEnd"/>
      <w:r>
        <w:t xml:space="preserve">.” </w:t>
      </w:r>
      <w:proofErr w:type="gramStart"/>
      <w:r>
        <w:t>Requires a reference.</w:t>
      </w:r>
      <w:proofErr w:type="gramEnd"/>
    </w:p>
    <w:p w14:paraId="59185E56" w14:textId="77777777" w:rsidR="002E22BB" w:rsidRPr="006F63CC" w:rsidRDefault="002E22BB" w:rsidP="002E22BB">
      <w:pPr>
        <w:rPr>
          <w:rFonts w:ascii="Arial" w:hAnsi="Arial" w:cs="Arial"/>
          <w:b/>
        </w:rPr>
      </w:pPr>
      <w:r w:rsidRPr="006F63CC">
        <w:rPr>
          <w:rFonts w:ascii="Arial" w:hAnsi="Arial" w:cs="Arial"/>
          <w:b/>
        </w:rPr>
        <w:t>AU: The reference is added.</w:t>
      </w:r>
    </w:p>
    <w:p w14:paraId="1A12AA34" w14:textId="77777777" w:rsidR="002E22BB" w:rsidRDefault="002E22BB" w:rsidP="00492C53"/>
    <w:p w14:paraId="4A631555" w14:textId="5B8BF0F1" w:rsidR="00492C53" w:rsidRDefault="00492C53" w:rsidP="00492C53">
      <w:r>
        <w:t>Line 348: “</w:t>
      </w:r>
      <w:proofErr w:type="spellStart"/>
      <w:r>
        <w:t>delphididine</w:t>
      </w:r>
      <w:proofErr w:type="spellEnd"/>
      <w:r>
        <w:t>” should be “</w:t>
      </w:r>
      <w:proofErr w:type="spellStart"/>
      <w:r>
        <w:t>delphinidine</w:t>
      </w:r>
      <w:proofErr w:type="spellEnd"/>
      <w:r>
        <w:t xml:space="preserve">” </w:t>
      </w:r>
    </w:p>
    <w:p w14:paraId="0517310B"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22A73E8B" w14:textId="77777777" w:rsidR="002E22BB" w:rsidRDefault="002E22BB" w:rsidP="00492C53"/>
    <w:p w14:paraId="56363E03" w14:textId="77777777" w:rsidR="00492C53" w:rsidRDefault="00492C53" w:rsidP="00492C53">
      <w:r>
        <w:t>Line 359: “solution” should be “extract”</w:t>
      </w:r>
    </w:p>
    <w:p w14:paraId="60295B92"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79F5D4A6" w14:textId="383C70CF" w:rsidR="00492C53" w:rsidRDefault="00492C53" w:rsidP="00492C53"/>
    <w:p w14:paraId="66EBE328" w14:textId="77777777" w:rsidR="00492C53" w:rsidRDefault="00492C53" w:rsidP="00492C53"/>
    <w:p w14:paraId="12CC5EC9" w14:textId="2DAAD57E" w:rsidR="00C9026B" w:rsidRDefault="00C9026B" w:rsidP="00492C53"/>
    <w:sectPr w:rsidR="00C9026B" w:rsidSect="006754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203A8" w14:textId="77777777" w:rsidR="00383F0C" w:rsidRDefault="00383F0C" w:rsidP="00566DEF">
      <w:r>
        <w:separator/>
      </w:r>
    </w:p>
  </w:endnote>
  <w:endnote w:type="continuationSeparator" w:id="0">
    <w:p w14:paraId="3EE4CACD" w14:textId="77777777" w:rsidR="00383F0C" w:rsidRDefault="00383F0C" w:rsidP="005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C7EB7" w14:textId="77777777" w:rsidR="00383F0C" w:rsidRDefault="00383F0C" w:rsidP="00566DEF">
      <w:r>
        <w:separator/>
      </w:r>
    </w:p>
  </w:footnote>
  <w:footnote w:type="continuationSeparator" w:id="0">
    <w:p w14:paraId="1D689391" w14:textId="77777777" w:rsidR="00383F0C" w:rsidRDefault="00383F0C" w:rsidP="00566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149"/>
    <w:multiLevelType w:val="hybridMultilevel"/>
    <w:tmpl w:val="02444A22"/>
    <w:lvl w:ilvl="0" w:tplc="B27CB3EC">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543BA"/>
    <w:multiLevelType w:val="hybridMultilevel"/>
    <w:tmpl w:val="3FFAA4C0"/>
    <w:lvl w:ilvl="0" w:tplc="B7ACB048">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D5EE0"/>
    <w:multiLevelType w:val="hybridMultilevel"/>
    <w:tmpl w:val="7A1622E6"/>
    <w:lvl w:ilvl="0" w:tplc="C81A2C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F1405"/>
    <w:multiLevelType w:val="hybridMultilevel"/>
    <w:tmpl w:val="25BE4002"/>
    <w:lvl w:ilvl="0" w:tplc="435C864A">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53"/>
    <w:rsid w:val="00037057"/>
    <w:rsid w:val="0006650D"/>
    <w:rsid w:val="000A41D1"/>
    <w:rsid w:val="000A5953"/>
    <w:rsid w:val="00112D81"/>
    <w:rsid w:val="00115103"/>
    <w:rsid w:val="001261A7"/>
    <w:rsid w:val="00135AF6"/>
    <w:rsid w:val="001F1C7C"/>
    <w:rsid w:val="00246C9B"/>
    <w:rsid w:val="00247A03"/>
    <w:rsid w:val="00280D1B"/>
    <w:rsid w:val="002E0DC4"/>
    <w:rsid w:val="002E22BB"/>
    <w:rsid w:val="003103FD"/>
    <w:rsid w:val="00351CA3"/>
    <w:rsid w:val="00383F0C"/>
    <w:rsid w:val="0039544D"/>
    <w:rsid w:val="0041034F"/>
    <w:rsid w:val="00416FDB"/>
    <w:rsid w:val="00492C53"/>
    <w:rsid w:val="0051778A"/>
    <w:rsid w:val="00566DEF"/>
    <w:rsid w:val="00570E94"/>
    <w:rsid w:val="00613377"/>
    <w:rsid w:val="00632B58"/>
    <w:rsid w:val="006754BC"/>
    <w:rsid w:val="00684933"/>
    <w:rsid w:val="006D2027"/>
    <w:rsid w:val="006E54FC"/>
    <w:rsid w:val="006F63CC"/>
    <w:rsid w:val="00777280"/>
    <w:rsid w:val="007B589D"/>
    <w:rsid w:val="007C2527"/>
    <w:rsid w:val="007E4C6C"/>
    <w:rsid w:val="007E74CB"/>
    <w:rsid w:val="00811B19"/>
    <w:rsid w:val="0083297B"/>
    <w:rsid w:val="00897F6B"/>
    <w:rsid w:val="008B72A4"/>
    <w:rsid w:val="008C7991"/>
    <w:rsid w:val="008E1BB3"/>
    <w:rsid w:val="008F2592"/>
    <w:rsid w:val="0090095B"/>
    <w:rsid w:val="009B0D5E"/>
    <w:rsid w:val="00A534B2"/>
    <w:rsid w:val="00A95157"/>
    <w:rsid w:val="00AA2902"/>
    <w:rsid w:val="00AA3079"/>
    <w:rsid w:val="00AA4741"/>
    <w:rsid w:val="00AD1265"/>
    <w:rsid w:val="00B1758B"/>
    <w:rsid w:val="00BB4CC9"/>
    <w:rsid w:val="00C3778D"/>
    <w:rsid w:val="00C548AB"/>
    <w:rsid w:val="00C9026B"/>
    <w:rsid w:val="00CC144B"/>
    <w:rsid w:val="00CC714A"/>
    <w:rsid w:val="00CD64B2"/>
    <w:rsid w:val="00CD7AB9"/>
    <w:rsid w:val="00CE7127"/>
    <w:rsid w:val="00D169EC"/>
    <w:rsid w:val="00D20A4B"/>
    <w:rsid w:val="00D55EEF"/>
    <w:rsid w:val="00D573DC"/>
    <w:rsid w:val="00D60E83"/>
    <w:rsid w:val="00D63303"/>
    <w:rsid w:val="00D936A4"/>
    <w:rsid w:val="00D96504"/>
    <w:rsid w:val="00DC14F7"/>
    <w:rsid w:val="00DC3690"/>
    <w:rsid w:val="00DC6394"/>
    <w:rsid w:val="00E038E3"/>
    <w:rsid w:val="00E313F2"/>
    <w:rsid w:val="00ED59C5"/>
    <w:rsid w:val="00EF69D9"/>
    <w:rsid w:val="00F03C49"/>
    <w:rsid w:val="00F04151"/>
    <w:rsid w:val="00F13E4B"/>
    <w:rsid w:val="00F61088"/>
    <w:rsid w:val="00F63B22"/>
    <w:rsid w:val="00FE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176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DEF"/>
    <w:pPr>
      <w:tabs>
        <w:tab w:val="center" w:pos="4680"/>
        <w:tab w:val="right" w:pos="9360"/>
      </w:tabs>
    </w:pPr>
  </w:style>
  <w:style w:type="character" w:customStyle="1" w:styleId="HeaderChar">
    <w:name w:val="Header Char"/>
    <w:basedOn w:val="DefaultParagraphFont"/>
    <w:link w:val="Header"/>
    <w:uiPriority w:val="99"/>
    <w:rsid w:val="00566DEF"/>
  </w:style>
  <w:style w:type="paragraph" w:styleId="Footer">
    <w:name w:val="footer"/>
    <w:basedOn w:val="Normal"/>
    <w:link w:val="FooterChar"/>
    <w:uiPriority w:val="99"/>
    <w:unhideWhenUsed/>
    <w:rsid w:val="00566DEF"/>
    <w:pPr>
      <w:tabs>
        <w:tab w:val="center" w:pos="4680"/>
        <w:tab w:val="right" w:pos="9360"/>
      </w:tabs>
    </w:pPr>
  </w:style>
  <w:style w:type="character" w:customStyle="1" w:styleId="FooterChar">
    <w:name w:val="Footer Char"/>
    <w:basedOn w:val="DefaultParagraphFont"/>
    <w:link w:val="Footer"/>
    <w:uiPriority w:val="99"/>
    <w:rsid w:val="00566DEF"/>
  </w:style>
  <w:style w:type="paragraph" w:styleId="ListParagraph">
    <w:name w:val="List Paragraph"/>
    <w:basedOn w:val="Normal"/>
    <w:uiPriority w:val="34"/>
    <w:qFormat/>
    <w:rsid w:val="00D936A4"/>
    <w:pPr>
      <w:ind w:left="720"/>
      <w:contextualSpacing/>
    </w:pPr>
  </w:style>
  <w:style w:type="character" w:styleId="CommentReference">
    <w:name w:val="annotation reference"/>
    <w:basedOn w:val="DefaultParagraphFont"/>
    <w:uiPriority w:val="99"/>
    <w:semiHidden/>
    <w:unhideWhenUsed/>
    <w:rsid w:val="00684933"/>
    <w:rPr>
      <w:sz w:val="16"/>
      <w:szCs w:val="16"/>
    </w:rPr>
  </w:style>
  <w:style w:type="paragraph" w:styleId="CommentText">
    <w:name w:val="annotation text"/>
    <w:basedOn w:val="Normal"/>
    <w:link w:val="CommentTextChar"/>
    <w:uiPriority w:val="99"/>
    <w:semiHidden/>
    <w:unhideWhenUsed/>
    <w:rsid w:val="00684933"/>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684933"/>
    <w:rPr>
      <w:rFonts w:eastAsiaTheme="minorHAnsi"/>
      <w:sz w:val="20"/>
      <w:szCs w:val="20"/>
    </w:rPr>
  </w:style>
  <w:style w:type="paragraph" w:styleId="BalloonText">
    <w:name w:val="Balloon Text"/>
    <w:basedOn w:val="Normal"/>
    <w:link w:val="BalloonTextChar"/>
    <w:uiPriority w:val="99"/>
    <w:semiHidden/>
    <w:unhideWhenUsed/>
    <w:rsid w:val="00684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3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DEF"/>
    <w:pPr>
      <w:tabs>
        <w:tab w:val="center" w:pos="4680"/>
        <w:tab w:val="right" w:pos="9360"/>
      </w:tabs>
    </w:pPr>
  </w:style>
  <w:style w:type="character" w:customStyle="1" w:styleId="HeaderChar">
    <w:name w:val="Header Char"/>
    <w:basedOn w:val="DefaultParagraphFont"/>
    <w:link w:val="Header"/>
    <w:uiPriority w:val="99"/>
    <w:rsid w:val="00566DEF"/>
  </w:style>
  <w:style w:type="paragraph" w:styleId="Footer">
    <w:name w:val="footer"/>
    <w:basedOn w:val="Normal"/>
    <w:link w:val="FooterChar"/>
    <w:uiPriority w:val="99"/>
    <w:unhideWhenUsed/>
    <w:rsid w:val="00566DEF"/>
    <w:pPr>
      <w:tabs>
        <w:tab w:val="center" w:pos="4680"/>
        <w:tab w:val="right" w:pos="9360"/>
      </w:tabs>
    </w:pPr>
  </w:style>
  <w:style w:type="character" w:customStyle="1" w:styleId="FooterChar">
    <w:name w:val="Footer Char"/>
    <w:basedOn w:val="DefaultParagraphFont"/>
    <w:link w:val="Footer"/>
    <w:uiPriority w:val="99"/>
    <w:rsid w:val="00566DEF"/>
  </w:style>
  <w:style w:type="paragraph" w:styleId="ListParagraph">
    <w:name w:val="List Paragraph"/>
    <w:basedOn w:val="Normal"/>
    <w:uiPriority w:val="34"/>
    <w:qFormat/>
    <w:rsid w:val="00D936A4"/>
    <w:pPr>
      <w:ind w:left="720"/>
      <w:contextualSpacing/>
    </w:pPr>
  </w:style>
  <w:style w:type="character" w:styleId="CommentReference">
    <w:name w:val="annotation reference"/>
    <w:basedOn w:val="DefaultParagraphFont"/>
    <w:uiPriority w:val="99"/>
    <w:semiHidden/>
    <w:unhideWhenUsed/>
    <w:rsid w:val="00684933"/>
    <w:rPr>
      <w:sz w:val="16"/>
      <w:szCs w:val="16"/>
    </w:rPr>
  </w:style>
  <w:style w:type="paragraph" w:styleId="CommentText">
    <w:name w:val="annotation text"/>
    <w:basedOn w:val="Normal"/>
    <w:link w:val="CommentTextChar"/>
    <w:uiPriority w:val="99"/>
    <w:semiHidden/>
    <w:unhideWhenUsed/>
    <w:rsid w:val="00684933"/>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684933"/>
    <w:rPr>
      <w:rFonts w:eastAsiaTheme="minorHAnsi"/>
      <w:sz w:val="20"/>
      <w:szCs w:val="20"/>
    </w:rPr>
  </w:style>
  <w:style w:type="paragraph" w:styleId="BalloonText">
    <w:name w:val="Balloon Text"/>
    <w:basedOn w:val="Normal"/>
    <w:link w:val="BalloonTextChar"/>
    <w:uiPriority w:val="99"/>
    <w:semiHidden/>
    <w:unhideWhenUsed/>
    <w:rsid w:val="00684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Bayer</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Jiarui Li</cp:lastModifiedBy>
  <cp:revision>2</cp:revision>
  <dcterms:created xsi:type="dcterms:W3CDTF">2016-06-24T02:39:00Z</dcterms:created>
  <dcterms:modified xsi:type="dcterms:W3CDTF">2016-06-24T02:39:00Z</dcterms:modified>
</cp:coreProperties>
</file>