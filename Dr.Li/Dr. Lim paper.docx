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27FF4" w14:textId="77777777" w:rsidR="002D0601" w:rsidRDefault="00210EBA">
      <w:pPr>
        <w:rPr>
          <w:rFonts w:ascii="Times New Roman" w:eastAsia="바탕" w:hAnsi="Times New Roman"/>
          <w:b/>
          <w:bCs/>
          <w:sz w:val="36"/>
          <w:szCs w:val="36"/>
        </w:rPr>
      </w:pPr>
      <w:bookmarkStart w:id="0" w:name="_GoBack"/>
      <w:bookmarkEnd w:id="0"/>
      <w:r>
        <w:rPr>
          <w:rFonts w:ascii="Times New Roman" w:eastAsia="바탕" w:hAnsi="Times New Roman"/>
          <w:b/>
          <w:bCs/>
          <w:sz w:val="36"/>
          <w:szCs w:val="36"/>
        </w:rPr>
        <w:t>Co-e</w:t>
      </w:r>
      <w:r w:rsidR="000F0C74" w:rsidRPr="000F0C74">
        <w:rPr>
          <w:rFonts w:ascii="Times New Roman" w:eastAsia="바탕" w:hAnsi="Times New Roman"/>
          <w:b/>
          <w:bCs/>
          <w:sz w:val="36"/>
          <w:szCs w:val="36"/>
        </w:rPr>
        <w:t xml:space="preserve">xpression of </w:t>
      </w:r>
      <w:r w:rsidR="000F0C74" w:rsidRPr="002D0601">
        <w:rPr>
          <w:rFonts w:ascii="Times New Roman" w:eastAsia="바탕" w:hAnsi="Times New Roman"/>
          <w:b/>
          <w:bCs/>
          <w:sz w:val="36"/>
          <w:szCs w:val="36"/>
        </w:rPr>
        <w:t xml:space="preserve">onion </w:t>
      </w:r>
      <w:r w:rsidR="0071015B" w:rsidRPr="002D0601">
        <w:rPr>
          <w:rFonts w:ascii="Times New Roman" w:eastAsia="바탕" w:hAnsi="Times New Roman"/>
          <w:b/>
          <w:bCs/>
          <w:i/>
          <w:sz w:val="36"/>
          <w:szCs w:val="36"/>
        </w:rPr>
        <w:t>chalcone isomerase</w:t>
      </w:r>
      <w:r w:rsidR="000F0C74" w:rsidRPr="000F0C74">
        <w:rPr>
          <w:rFonts w:ascii="Times New Roman" w:eastAsia="바탕" w:hAnsi="Times New Roman" w:hint="eastAsia"/>
          <w:b/>
          <w:bCs/>
          <w:sz w:val="36"/>
          <w:szCs w:val="36"/>
        </w:rPr>
        <w:t xml:space="preserve"> in </w:t>
      </w:r>
      <w:r w:rsidR="0071015B" w:rsidRPr="0071015B">
        <w:rPr>
          <w:rFonts w:ascii="Times New Roman" w:eastAsia="바탕" w:hAnsi="Times New Roman"/>
          <w:b/>
          <w:bCs/>
          <w:i/>
          <w:sz w:val="36"/>
          <w:szCs w:val="36"/>
        </w:rPr>
        <w:t>Del/Ros1</w:t>
      </w:r>
      <w:r w:rsidR="0071015B" w:rsidRPr="0071015B">
        <w:rPr>
          <w:rFonts w:ascii="Times New Roman" w:eastAsia="바탕" w:hAnsi="Times New Roman"/>
          <w:b/>
          <w:bCs/>
          <w:sz w:val="36"/>
          <w:szCs w:val="36"/>
        </w:rPr>
        <w:t xml:space="preserve">-expressing </w:t>
      </w:r>
      <w:r w:rsidR="000F0C74" w:rsidRPr="000F0C74">
        <w:rPr>
          <w:rFonts w:ascii="Times New Roman" w:eastAsia="바탕" w:hAnsi="Times New Roman" w:hint="eastAsia"/>
          <w:b/>
          <w:bCs/>
          <w:sz w:val="36"/>
          <w:szCs w:val="36"/>
        </w:rPr>
        <w:t>tomato</w:t>
      </w:r>
      <w:r>
        <w:rPr>
          <w:rFonts w:ascii="Times New Roman" w:eastAsia="바탕" w:hAnsi="Times New Roman"/>
          <w:b/>
          <w:bCs/>
          <w:sz w:val="36"/>
          <w:szCs w:val="36"/>
        </w:rPr>
        <w:t xml:space="preserve"> enhances</w:t>
      </w:r>
      <w:r w:rsidRPr="00210EBA">
        <w:rPr>
          <w:rFonts w:ascii="Times New Roman" w:eastAsia="바탕" w:hAnsi="Times New Roman"/>
          <w:b/>
          <w:bCs/>
          <w:sz w:val="36"/>
          <w:szCs w:val="36"/>
        </w:rPr>
        <w:t xml:space="preserve"> anthocyanin and flavonol</w:t>
      </w:r>
      <w:r>
        <w:rPr>
          <w:rFonts w:ascii="Times New Roman" w:eastAsia="바탕"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BD33F" w14:textId="318A0EC4" w:rsidR="00513D03" w:rsidRDefault="00513D03"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18653831" w14:textId="77777777" w:rsidR="00513D03" w:rsidRPr="00C832ED" w:rsidRDefault="00513D03"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3B7D744" w14:textId="77777777" w:rsidR="0077232D" w:rsidRDefault="0077232D">
      <w:pPr>
        <w:rPr>
          <w:rFonts w:ascii="Times New Roman" w:eastAsia="바탕" w:hAnsi="Times New Roman"/>
          <w:sz w:val="36"/>
          <w:szCs w:val="36"/>
        </w:rPr>
      </w:pPr>
      <w:r>
        <w:rPr>
          <w:rFonts w:ascii="Times New Roman" w:eastAsia="바탕"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바탕" w:hAnsi="Times New Roman"/>
          <w:sz w:val="36"/>
          <w:szCs w:val="36"/>
        </w:rPr>
        <w:lastRenderedPageBreak/>
        <w:t>Abstract</w:t>
      </w:r>
    </w:p>
    <w:p w14:paraId="63EDF4CC" w14:textId="1D5D90C0" w:rsidR="00372B7B" w:rsidRDefault="002679B7" w:rsidP="002679B7">
      <w:pPr>
        <w:spacing w:after="0" w:line="360" w:lineRule="auto"/>
        <w:rPr>
          <w:rFonts w:ascii="Times New Roman" w:hAnsi="Times New Roman" w:cs="Times New Roman"/>
          <w:sz w:val="24"/>
          <w:szCs w:val="24"/>
        </w:rPr>
      </w:pPr>
      <w:r w:rsidRPr="002679B7">
        <w:rPr>
          <w:rFonts w:ascii="Times New Roman" w:eastAsia="바탕" w:hAnsi="Times New Roman"/>
          <w:sz w:val="24"/>
          <w:szCs w:val="24"/>
        </w:rPr>
        <w:t>Anthocyanins</w:t>
      </w:r>
      <w:r>
        <w:rPr>
          <w:rFonts w:ascii="Times New Roman" w:eastAsia="바탕" w:hAnsi="Times New Roman" w:hint="eastAsia"/>
          <w:sz w:val="24"/>
          <w:szCs w:val="24"/>
        </w:rPr>
        <w:t xml:space="preserve"> </w:t>
      </w:r>
      <w:r w:rsidR="0046049C">
        <w:rPr>
          <w:rFonts w:ascii="Times New Roman" w:eastAsia="바탕" w:hAnsi="Times New Roman"/>
          <w:sz w:val="24"/>
          <w:szCs w:val="24"/>
        </w:rPr>
        <w:t xml:space="preserve">are </w:t>
      </w:r>
      <w:r w:rsidR="00F52E55">
        <w:rPr>
          <w:rFonts w:ascii="Times New Roman" w:eastAsia="바탕" w:hAnsi="Times New Roman"/>
          <w:sz w:val="24"/>
          <w:szCs w:val="24"/>
        </w:rPr>
        <w:t>colorful</w:t>
      </w:r>
      <w:r w:rsidR="00F52E55">
        <w:rPr>
          <w:rFonts w:ascii="Times New Roman" w:eastAsia="바탕" w:hAnsi="Times New Roman" w:hint="eastAsia"/>
          <w:sz w:val="24"/>
          <w:szCs w:val="24"/>
        </w:rPr>
        <w:t xml:space="preserve"> pigments </w:t>
      </w:r>
      <w:r w:rsidR="00A734B9">
        <w:rPr>
          <w:rFonts w:ascii="Times New Roman" w:eastAsia="바탕" w:hAnsi="Times New Roman"/>
          <w:sz w:val="24"/>
          <w:szCs w:val="24"/>
        </w:rPr>
        <w:t xml:space="preserve">known for contributing </w:t>
      </w:r>
      <w:r w:rsidR="00F52E55">
        <w:rPr>
          <w:rFonts w:ascii="Times New Roman" w:eastAsia="바탕" w:hAnsi="Times New Roman" w:hint="eastAsia"/>
          <w:sz w:val="24"/>
          <w:szCs w:val="24"/>
        </w:rPr>
        <w:t xml:space="preserve">antioxidant </w:t>
      </w:r>
      <w:r w:rsidR="00A734B9">
        <w:rPr>
          <w:rFonts w:ascii="Times New Roman" w:eastAsia="바탕" w:hAnsi="Times New Roman"/>
          <w:sz w:val="24"/>
          <w:szCs w:val="24"/>
        </w:rPr>
        <w:t xml:space="preserve">effects </w:t>
      </w:r>
      <w:r w:rsidR="008E7B89">
        <w:rPr>
          <w:rFonts w:ascii="Times New Roman" w:eastAsia="바탕" w:hAnsi="Times New Roman" w:hint="eastAsia"/>
          <w:sz w:val="24"/>
          <w:szCs w:val="24"/>
        </w:rPr>
        <w:t xml:space="preserve">to </w:t>
      </w:r>
      <w:r w:rsidR="00A734B9">
        <w:rPr>
          <w:rFonts w:ascii="Times New Roman" w:eastAsia="바탕" w:hAnsi="Times New Roman"/>
          <w:sz w:val="24"/>
          <w:szCs w:val="24"/>
        </w:rPr>
        <w:t xml:space="preserve">the </w:t>
      </w:r>
      <w:r w:rsidR="008E7B89">
        <w:rPr>
          <w:rFonts w:ascii="Times New Roman" w:eastAsia="바탕" w:hAnsi="Times New Roman" w:hint="eastAsia"/>
          <w:sz w:val="24"/>
          <w:szCs w:val="24"/>
        </w:rPr>
        <w:t>human diet</w:t>
      </w:r>
      <w:r w:rsidR="00891DDF">
        <w:rPr>
          <w:rFonts w:ascii="Times New Roman" w:eastAsia="바탕" w:hAnsi="Times New Roman"/>
          <w:sz w:val="24"/>
          <w:szCs w:val="24"/>
        </w:rPr>
        <w:t xml:space="preserve"> which provide </w:t>
      </w:r>
      <w:r w:rsidR="00A734B9">
        <w:rPr>
          <w:rFonts w:ascii="Times New Roman" w:eastAsia="바탕" w:hAnsi="Times New Roman"/>
          <w:sz w:val="24"/>
          <w:szCs w:val="24"/>
        </w:rPr>
        <w:t xml:space="preserve">health benefits that protect against several forms of </w:t>
      </w:r>
      <w:r w:rsidR="00170E05">
        <w:rPr>
          <w:rFonts w:ascii="Times New Roman" w:eastAsia="바탕" w:hAnsi="Times New Roman" w:hint="eastAsia"/>
          <w:sz w:val="24"/>
          <w:szCs w:val="24"/>
        </w:rPr>
        <w:t>cancer and vascular disease.</w:t>
      </w:r>
      <w:r w:rsidR="00412DAC">
        <w:rPr>
          <w:rFonts w:ascii="Times New Roman" w:eastAsia="바탕" w:hAnsi="Times New Roman" w:hint="eastAsia"/>
          <w:sz w:val="24"/>
          <w:szCs w:val="24"/>
        </w:rPr>
        <w:t xml:space="preserve"> </w:t>
      </w:r>
      <w:r w:rsidR="00412DAC">
        <w:rPr>
          <w:rFonts w:ascii="Times New Roman" w:eastAsia="바탕" w:hAnsi="Times New Roman"/>
          <w:sz w:val="24"/>
          <w:szCs w:val="24"/>
        </w:rPr>
        <w:t>Unfortunately</w:t>
      </w:r>
      <w:r w:rsidR="00412DAC">
        <w:rPr>
          <w:rFonts w:ascii="Times New Roman" w:eastAsia="바탕" w:hAnsi="Times New Roman" w:hint="eastAsia"/>
          <w:sz w:val="24"/>
          <w:szCs w:val="24"/>
        </w:rPr>
        <w:t>,</w:t>
      </w:r>
      <w:r w:rsidR="00170E05">
        <w:rPr>
          <w:rFonts w:ascii="Times New Roman" w:eastAsia="바탕" w:hAnsi="Times New Roman" w:hint="eastAsia"/>
          <w:sz w:val="24"/>
          <w:szCs w:val="24"/>
        </w:rPr>
        <w:t xml:space="preserve"> </w:t>
      </w:r>
      <w:r w:rsidR="00412DAC">
        <w:rPr>
          <w:rFonts w:ascii="Times New Roman" w:eastAsia="바탕" w:hAnsi="Times New Roman" w:hint="eastAsia"/>
          <w:sz w:val="24"/>
          <w:szCs w:val="24"/>
        </w:rPr>
        <w:t>t</w:t>
      </w:r>
      <w:r w:rsidR="00E21422">
        <w:rPr>
          <w:rFonts w:ascii="Times New Roman" w:eastAsia="바탕" w:hAnsi="Times New Roman" w:hint="eastAsia"/>
          <w:sz w:val="24"/>
          <w:szCs w:val="24"/>
        </w:rPr>
        <w:t>omato</w:t>
      </w:r>
      <w:r w:rsidR="00A734B9">
        <w:rPr>
          <w:rFonts w:ascii="Times New Roman" w:eastAsia="바탕" w:hAnsi="Times New Roman"/>
          <w:sz w:val="24"/>
          <w:szCs w:val="24"/>
        </w:rPr>
        <w:t>es</w:t>
      </w:r>
      <w:r w:rsidR="00E21422">
        <w:rPr>
          <w:rFonts w:ascii="Times New Roman" w:eastAsia="바탕" w:hAnsi="Times New Roman" w:hint="eastAsia"/>
          <w:sz w:val="24"/>
          <w:szCs w:val="24"/>
        </w:rPr>
        <w:t xml:space="preserve"> </w:t>
      </w:r>
      <w:r w:rsidR="00891DDF">
        <w:rPr>
          <w:rFonts w:ascii="Times New Roman" w:eastAsia="바탕" w:hAnsi="Times New Roman"/>
          <w:sz w:val="24"/>
          <w:szCs w:val="24"/>
        </w:rPr>
        <w:t xml:space="preserve">found in nature </w:t>
      </w:r>
      <w:r w:rsidR="00A734B9">
        <w:rPr>
          <w:rFonts w:ascii="Times New Roman" w:eastAsia="바탕" w:hAnsi="Times New Roman"/>
          <w:sz w:val="24"/>
          <w:szCs w:val="24"/>
        </w:rPr>
        <w:t xml:space="preserve">have </w:t>
      </w:r>
      <w:r w:rsidR="00891DDF">
        <w:rPr>
          <w:rFonts w:ascii="Times New Roman" w:eastAsia="바탕" w:hAnsi="Times New Roman"/>
          <w:sz w:val="24"/>
          <w:szCs w:val="24"/>
        </w:rPr>
        <w:t>very low</w:t>
      </w:r>
      <w:r w:rsidR="00E21422">
        <w:rPr>
          <w:rFonts w:ascii="Times New Roman" w:eastAsia="바탕" w:hAnsi="Times New Roman" w:hint="eastAsia"/>
          <w:sz w:val="24"/>
          <w:szCs w:val="24"/>
        </w:rPr>
        <w:t xml:space="preserve"> </w:t>
      </w:r>
      <w:r w:rsidR="00E21422">
        <w:rPr>
          <w:rFonts w:ascii="Times New Roman" w:eastAsia="바탕" w:hAnsi="Times New Roman"/>
          <w:sz w:val="24"/>
          <w:szCs w:val="24"/>
        </w:rPr>
        <w:t>anthocyanin</w:t>
      </w:r>
      <w:r w:rsidR="00891DDF">
        <w:rPr>
          <w:rFonts w:ascii="Times New Roman" w:eastAsia="바탕" w:hAnsi="Times New Roman"/>
          <w:sz w:val="24"/>
          <w:szCs w:val="24"/>
        </w:rPr>
        <w:t xml:space="preserve"> content</w:t>
      </w:r>
      <w:r w:rsidR="00594A8D">
        <w:rPr>
          <w:rFonts w:ascii="Times New Roman" w:eastAsia="바탕" w:hAnsi="Times New Roman" w:hint="eastAsia"/>
          <w:sz w:val="24"/>
          <w:szCs w:val="24"/>
        </w:rPr>
        <w:t>. Anthocyanin rich, purple tomato</w:t>
      </w:r>
      <w:r w:rsidR="00490010">
        <w:rPr>
          <w:rFonts w:ascii="Times New Roman" w:eastAsia="바탕" w:hAnsi="Times New Roman"/>
          <w:sz w:val="24"/>
          <w:szCs w:val="24"/>
        </w:rPr>
        <w:t>es</w:t>
      </w:r>
      <w:r w:rsidR="00971300">
        <w:rPr>
          <w:rFonts w:ascii="Times New Roman" w:eastAsia="바탕" w:hAnsi="Times New Roman" w:hint="eastAsia"/>
          <w:sz w:val="24"/>
          <w:szCs w:val="24"/>
        </w:rPr>
        <w:t xml:space="preserve"> by the ectopic co</w:t>
      </w:r>
      <w:r w:rsidR="00A76266">
        <w:rPr>
          <w:rFonts w:ascii="Times New Roman" w:eastAsia="바탕" w:hAnsi="Times New Roman"/>
          <w:sz w:val="24"/>
          <w:szCs w:val="24"/>
        </w:rPr>
        <w:t>-</w:t>
      </w:r>
      <w:r w:rsidR="00971300">
        <w:rPr>
          <w:rFonts w:ascii="Times New Roman" w:eastAsia="바탕" w:hAnsi="Times New Roman" w:hint="eastAsia"/>
          <w:sz w:val="24"/>
          <w:szCs w:val="24"/>
        </w:rPr>
        <w:t xml:space="preserve">expression of </w:t>
      </w:r>
      <w:r w:rsidR="003D0C03">
        <w:rPr>
          <w:rFonts w:ascii="Times New Roman" w:eastAsia="바탕" w:hAnsi="Times New Roman"/>
          <w:sz w:val="24"/>
          <w:szCs w:val="24"/>
        </w:rPr>
        <w:t xml:space="preserve">two </w:t>
      </w:r>
      <w:r w:rsidR="003D0C03" w:rsidRPr="003D0C03">
        <w:rPr>
          <w:rFonts w:ascii="Times New Roman" w:eastAsia="바탕" w:hAnsi="Times New Roman"/>
          <w:sz w:val="24"/>
          <w:szCs w:val="24"/>
        </w:rPr>
        <w:t xml:space="preserve">transcription factors </w:t>
      </w:r>
      <w:r w:rsidR="00971300" w:rsidRPr="008004B3">
        <w:rPr>
          <w:rFonts w:ascii="Times New Roman" w:eastAsia="바탕" w:hAnsi="Times New Roman"/>
          <w:i/>
          <w:sz w:val="24"/>
          <w:szCs w:val="24"/>
        </w:rPr>
        <w:t>Delila</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Del</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and </w:t>
      </w:r>
      <w:r w:rsidR="00971300" w:rsidRPr="008004B3">
        <w:rPr>
          <w:rFonts w:ascii="Times New Roman" w:eastAsia="바탕" w:hAnsi="Times New Roman"/>
          <w:i/>
          <w:sz w:val="24"/>
          <w:szCs w:val="24"/>
        </w:rPr>
        <w:t>Rosea1</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Ros</w:t>
      </w:r>
      <w:r w:rsidR="0026547C">
        <w:rPr>
          <w:rFonts w:ascii="Times New Roman" w:eastAsia="바탕" w:hAnsi="Times New Roman"/>
          <w:i/>
          <w:sz w:val="24"/>
          <w:szCs w:val="24"/>
        </w:rPr>
        <w:t>1</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 xml:space="preserve">from the snapdragon </w:t>
      </w:r>
      <w:r w:rsidR="00723467" w:rsidRPr="00723467">
        <w:rPr>
          <w:rFonts w:ascii="Times New Roman" w:eastAsia="바탕" w:hAnsi="Times New Roman"/>
          <w:i/>
          <w:sz w:val="24"/>
          <w:szCs w:val="24"/>
        </w:rPr>
        <w:t>Antirrhinum majus</w:t>
      </w:r>
      <w:r w:rsidR="00723467" w:rsidRPr="00723467">
        <w:rPr>
          <w:rFonts w:ascii="Times New Roman" w:eastAsia="바탕" w:hAnsi="Times New Roman" w:hint="eastAsia"/>
          <w:sz w:val="24"/>
          <w:szCs w:val="24"/>
        </w:rPr>
        <w:t xml:space="preserve"> </w:t>
      </w:r>
      <w:r w:rsidR="00594A8D">
        <w:rPr>
          <w:rFonts w:ascii="Times New Roman" w:eastAsia="바탕" w:hAnsi="Times New Roman" w:hint="eastAsia"/>
          <w:sz w:val="24"/>
          <w:szCs w:val="24"/>
        </w:rPr>
        <w:t>ha</w:t>
      </w:r>
      <w:r w:rsidR="00723467">
        <w:rPr>
          <w:rFonts w:ascii="Times New Roman" w:eastAsia="바탕" w:hAnsi="Times New Roman"/>
          <w:sz w:val="24"/>
          <w:szCs w:val="24"/>
        </w:rPr>
        <w:t>ve</w:t>
      </w:r>
      <w:r w:rsidR="00594A8D">
        <w:rPr>
          <w:rFonts w:ascii="Times New Roman" w:eastAsia="바탕" w:hAnsi="Times New Roman" w:hint="eastAsia"/>
          <w:sz w:val="24"/>
          <w:szCs w:val="24"/>
        </w:rPr>
        <w:t xml:space="preserve"> been </w:t>
      </w:r>
      <w:r w:rsidR="003D4D6C">
        <w:rPr>
          <w:rFonts w:ascii="Times New Roman" w:eastAsia="바탕" w:hAnsi="Times New Roman"/>
          <w:sz w:val="24"/>
          <w:szCs w:val="24"/>
        </w:rPr>
        <w:t>generated</w:t>
      </w:r>
      <w:r w:rsidR="00594A8D">
        <w:rPr>
          <w:rFonts w:ascii="Times New Roman" w:eastAsia="바탕" w:hAnsi="Times New Roman" w:hint="eastAsia"/>
          <w:sz w:val="24"/>
          <w:szCs w:val="24"/>
        </w:rPr>
        <w:t xml:space="preserve">. </w:t>
      </w:r>
      <w:r w:rsidR="00EE61DD">
        <w:rPr>
          <w:rFonts w:ascii="Times New Roman" w:eastAsia="바탕" w:hAnsi="Times New Roman" w:hint="eastAsia"/>
          <w:sz w:val="24"/>
          <w:szCs w:val="24"/>
        </w:rPr>
        <w:t xml:space="preserve">However, the </w:t>
      </w:r>
      <w:r w:rsidR="00EE61DD" w:rsidRPr="004963AF">
        <w:rPr>
          <w:rFonts w:ascii="Times New Roman" w:eastAsia="바탕" w:hAnsi="Times New Roman"/>
          <w:i/>
          <w:sz w:val="24"/>
          <w:szCs w:val="24"/>
        </w:rPr>
        <w:t>Del/Ros</w:t>
      </w:r>
      <w:r w:rsidR="0026547C" w:rsidRPr="0026547C">
        <w:rPr>
          <w:rFonts w:ascii="Times New Roman" w:eastAsia="바탕" w:hAnsi="Times New Roman"/>
          <w:i/>
          <w:sz w:val="24"/>
          <w:szCs w:val="24"/>
        </w:rPr>
        <w:t>1</w:t>
      </w:r>
      <w:r w:rsidR="0026547C">
        <w:rPr>
          <w:rFonts w:ascii="Times New Roman" w:eastAsia="바탕" w:hAnsi="Times New Roman"/>
          <w:sz w:val="24"/>
          <w:szCs w:val="24"/>
        </w:rPr>
        <w:t xml:space="preserve"> </w:t>
      </w:r>
      <w:r w:rsidR="00BD751E">
        <w:rPr>
          <w:rFonts w:ascii="Times New Roman" w:eastAsia="바탕" w:hAnsi="Times New Roman"/>
          <w:sz w:val="24"/>
          <w:szCs w:val="24"/>
        </w:rPr>
        <w:t>(</w:t>
      </w:r>
      <w:r w:rsidR="00BD751E" w:rsidRPr="00BD751E">
        <w:rPr>
          <w:rFonts w:ascii="Times New Roman" w:eastAsia="바탕" w:hAnsi="Times New Roman"/>
          <w:i/>
          <w:sz w:val="24"/>
          <w:szCs w:val="24"/>
        </w:rPr>
        <w:t>DR</w:t>
      </w:r>
      <w:r w:rsidR="00BD751E">
        <w:rPr>
          <w:rFonts w:ascii="Times New Roman" w:eastAsia="바탕" w:hAnsi="Times New Roman"/>
          <w:sz w:val="24"/>
          <w:szCs w:val="24"/>
        </w:rPr>
        <w:t>)</w:t>
      </w:r>
      <w:r w:rsidR="003D4D6C">
        <w:rPr>
          <w:rFonts w:ascii="Times New Roman" w:eastAsia="바탕" w:hAnsi="Times New Roman"/>
          <w:sz w:val="24"/>
          <w:szCs w:val="24"/>
        </w:rPr>
        <w:t xml:space="preserve">-expressing tomatoes </w:t>
      </w:r>
      <w:r w:rsidR="007828D4">
        <w:rPr>
          <w:rFonts w:ascii="Times New Roman" w:eastAsia="바탕" w:hAnsi="Times New Roman"/>
          <w:sz w:val="24"/>
          <w:szCs w:val="24"/>
        </w:rPr>
        <w:t>cannot</w:t>
      </w:r>
      <w:r w:rsidR="00EE61DD">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sufficient</w:t>
      </w:r>
      <w:r w:rsidR="00723467">
        <w:rPr>
          <w:rFonts w:ascii="Times New Roman" w:eastAsia="바탕" w:hAnsi="Times New Roman"/>
          <w:sz w:val="24"/>
          <w:szCs w:val="24"/>
        </w:rPr>
        <w:t xml:space="preserve">ly </w:t>
      </w:r>
      <w:r w:rsidR="00EE61DD">
        <w:rPr>
          <w:rFonts w:ascii="Times New Roman" w:eastAsia="바탕" w:hAnsi="Times New Roman" w:hint="eastAsia"/>
          <w:sz w:val="24"/>
          <w:szCs w:val="24"/>
        </w:rPr>
        <w:t xml:space="preserve">upregulate all necessary </w:t>
      </w:r>
      <w:r w:rsidR="00EB2979">
        <w:rPr>
          <w:rFonts w:ascii="Times New Roman" w:eastAsia="바탕" w:hAnsi="Times New Roman"/>
          <w:sz w:val="24"/>
          <w:szCs w:val="24"/>
        </w:rPr>
        <w:t xml:space="preserve">key </w:t>
      </w:r>
      <w:r w:rsidR="00723467" w:rsidRPr="00723467">
        <w:rPr>
          <w:rFonts w:ascii="Times New Roman" w:eastAsia="바탕" w:hAnsi="Times New Roman"/>
          <w:sz w:val="24"/>
          <w:szCs w:val="24"/>
        </w:rPr>
        <w:t>endogenous</w:t>
      </w:r>
      <w:r w:rsidR="00723467" w:rsidRPr="00723467">
        <w:rPr>
          <w:rFonts w:ascii="Times New Roman" w:eastAsia="바탕" w:hAnsi="Times New Roman" w:hint="eastAsia"/>
          <w:sz w:val="24"/>
          <w:szCs w:val="24"/>
        </w:rPr>
        <w:t xml:space="preserve"> </w:t>
      </w:r>
      <w:r w:rsidR="00EE61DD">
        <w:rPr>
          <w:rFonts w:ascii="Times New Roman" w:eastAsia="바탕" w:hAnsi="Times New Roman" w:hint="eastAsia"/>
          <w:sz w:val="24"/>
          <w:szCs w:val="24"/>
        </w:rPr>
        <w:t>genes</w:t>
      </w:r>
      <w:r w:rsidR="00723467" w:rsidRPr="008748A4">
        <w:rPr>
          <w:rFonts w:ascii="Times New Roman" w:eastAsia="바탕" w:hAnsi="Times New Roman"/>
          <w:sz w:val="24"/>
          <w:szCs w:val="24"/>
        </w:rPr>
        <w:t xml:space="preserve">, particularly </w:t>
      </w:r>
      <w:r w:rsidR="003D0C03" w:rsidRPr="008748A4">
        <w:rPr>
          <w:rFonts w:ascii="Times New Roman" w:eastAsia="바탕" w:hAnsi="Times New Roman"/>
          <w:sz w:val="24"/>
          <w:szCs w:val="24"/>
        </w:rPr>
        <w:t xml:space="preserve">chalcone isomerase </w:t>
      </w:r>
      <w:r w:rsidR="00723467" w:rsidRPr="008748A4">
        <w:rPr>
          <w:rFonts w:ascii="Times New Roman" w:eastAsia="바탕" w:hAnsi="Times New Roman"/>
          <w:sz w:val="24"/>
          <w:szCs w:val="24"/>
        </w:rPr>
        <w:t>(</w:t>
      </w:r>
      <w:r w:rsidR="00723467" w:rsidRPr="008748A4">
        <w:rPr>
          <w:rFonts w:ascii="Times New Roman" w:eastAsia="바탕" w:hAnsi="Times New Roman"/>
          <w:i/>
          <w:sz w:val="24"/>
          <w:szCs w:val="24"/>
        </w:rPr>
        <w:t>CHI</w:t>
      </w:r>
      <w:r w:rsidR="00723467" w:rsidRPr="008748A4">
        <w:rPr>
          <w:rFonts w:ascii="Times New Roman" w:eastAsia="바탕" w:hAnsi="Times New Roman"/>
          <w:sz w:val="24"/>
          <w:szCs w:val="24"/>
        </w:rPr>
        <w:t>),</w:t>
      </w:r>
      <w:r w:rsidR="00EE61DD" w:rsidRPr="008748A4">
        <w:rPr>
          <w:rFonts w:ascii="Times New Roman" w:eastAsia="바탕" w:hAnsi="Times New Roman"/>
          <w:sz w:val="24"/>
          <w:szCs w:val="24"/>
        </w:rPr>
        <w:t xml:space="preserve"> for</w:t>
      </w:r>
      <w:r w:rsidR="00C666D1" w:rsidRPr="008748A4">
        <w:rPr>
          <w:rFonts w:ascii="Times New Roman" w:eastAsia="바탕" w:hAnsi="Times New Roman"/>
          <w:sz w:val="24"/>
          <w:szCs w:val="24"/>
        </w:rPr>
        <w:t xml:space="preserve"> full utilization of the</w:t>
      </w:r>
      <w:r w:rsidR="00E91913" w:rsidRPr="008748A4">
        <w:rPr>
          <w:rFonts w:ascii="Times New Roman" w:eastAsia="바탕" w:hAnsi="Times New Roman"/>
          <w:sz w:val="24"/>
          <w:szCs w:val="24"/>
        </w:rPr>
        <w:t xml:space="preserve"> </w:t>
      </w:r>
      <w:r w:rsidR="00EE61DD" w:rsidRPr="008748A4">
        <w:rPr>
          <w:rFonts w:ascii="Times New Roman" w:eastAsia="바탕" w:hAnsi="Times New Roman"/>
          <w:sz w:val="24"/>
          <w:szCs w:val="24"/>
        </w:rPr>
        <w:t>anthocyanin production</w:t>
      </w:r>
      <w:r w:rsidR="00C666D1" w:rsidRPr="008748A4">
        <w:rPr>
          <w:rFonts w:ascii="Times New Roman" w:eastAsia="바탕" w:hAnsi="Times New Roman"/>
          <w:sz w:val="24"/>
          <w:szCs w:val="24"/>
        </w:rPr>
        <w:t xml:space="preserve"> pathway</w:t>
      </w:r>
      <w:r w:rsidR="00EE61DD" w:rsidRPr="008748A4">
        <w:rPr>
          <w:rFonts w:ascii="Times New Roman" w:eastAsia="바탕" w:hAnsi="Times New Roman"/>
          <w:sz w:val="24"/>
          <w:szCs w:val="24"/>
        </w:rPr>
        <w:t>.</w:t>
      </w:r>
      <w:r w:rsidR="0038305E" w:rsidRPr="008748A4">
        <w:rPr>
          <w:rFonts w:ascii="Times New Roman" w:eastAsia="바탕" w:hAnsi="Times New Roman"/>
          <w:sz w:val="24"/>
          <w:szCs w:val="24"/>
        </w:rPr>
        <w:t xml:space="preserve"> </w:t>
      </w:r>
      <w:r w:rsidR="00A734B9" w:rsidRPr="008748A4">
        <w:rPr>
          <w:rFonts w:ascii="Times New Roman" w:eastAsia="바탕" w:hAnsi="Times New Roman"/>
          <w:sz w:val="24"/>
          <w:szCs w:val="24"/>
        </w:rPr>
        <w:t>In this study</w:t>
      </w:r>
      <w:r w:rsidR="008C731C" w:rsidRPr="008748A4">
        <w:rPr>
          <w:rFonts w:ascii="Times New Roman" w:eastAsia="바탕" w:hAnsi="Times New Roman"/>
          <w:sz w:val="24"/>
          <w:szCs w:val="24"/>
        </w:rPr>
        <w:t>,</w:t>
      </w:r>
      <w:r w:rsidR="00A734B9">
        <w:rPr>
          <w:rFonts w:ascii="Times New Roman" w:eastAsia="바탕" w:hAnsi="Times New Roman"/>
          <w:sz w:val="24"/>
          <w:szCs w:val="24"/>
        </w:rPr>
        <w:t xml:space="preserve"> </w:t>
      </w:r>
      <w:r w:rsidR="001F5F88" w:rsidRPr="001F5F88">
        <w:rPr>
          <w:rFonts w:ascii="Times New Roman" w:eastAsia="바탕" w:hAnsi="Times New Roman" w:hint="eastAsia"/>
          <w:i/>
          <w:sz w:val="24"/>
          <w:szCs w:val="24"/>
        </w:rPr>
        <w:t>CHI</w:t>
      </w:r>
      <w:r w:rsidR="008C731C">
        <w:rPr>
          <w:rFonts w:ascii="Times New Roman" w:eastAsia="바탕" w:hAnsi="Times New Roman"/>
          <w:sz w:val="24"/>
          <w:szCs w:val="24"/>
        </w:rPr>
        <w:t xml:space="preserve"> </w:t>
      </w:r>
      <w:r w:rsidR="00A734B9">
        <w:rPr>
          <w:rFonts w:ascii="Times New Roman" w:eastAsia="바탕" w:hAnsi="Times New Roman"/>
          <w:sz w:val="24"/>
          <w:szCs w:val="24"/>
        </w:rPr>
        <w:t xml:space="preserve">from onion </w:t>
      </w:r>
      <w:r w:rsidR="00F64BD9" w:rsidRPr="00F64BD9">
        <w:rPr>
          <w:rFonts w:ascii="Times New Roman" w:eastAsia="바탕" w:hAnsi="Times New Roman"/>
          <w:i/>
          <w:iCs/>
          <w:sz w:val="24"/>
          <w:szCs w:val="24"/>
        </w:rPr>
        <w:t>Allium cepa</w:t>
      </w:r>
      <w:r w:rsidR="00F64BD9" w:rsidRPr="00F64BD9">
        <w:rPr>
          <w:rFonts w:ascii="Times New Roman" w:eastAsia="바탕" w:hAnsi="Times New Roman"/>
          <w:sz w:val="24"/>
          <w:szCs w:val="24"/>
        </w:rPr>
        <w:t xml:space="preserve"> </w:t>
      </w:r>
      <w:r w:rsidR="00180A8A">
        <w:rPr>
          <w:rFonts w:ascii="Times New Roman" w:eastAsia="바탕" w:hAnsi="Times New Roman"/>
          <w:sz w:val="24"/>
          <w:szCs w:val="24"/>
        </w:rPr>
        <w:t xml:space="preserve">was introduced into </w:t>
      </w:r>
      <w:r w:rsidR="00180A8A" w:rsidRPr="006737FA">
        <w:rPr>
          <w:rFonts w:ascii="Times New Roman" w:eastAsia="바탕" w:hAnsi="Times New Roman"/>
          <w:i/>
          <w:sz w:val="24"/>
          <w:szCs w:val="24"/>
        </w:rPr>
        <w:t>DR</w:t>
      </w:r>
      <w:r w:rsidR="001C332F">
        <w:rPr>
          <w:rFonts w:ascii="Times New Roman" w:eastAsia="바탕" w:hAnsi="Times New Roman"/>
          <w:sz w:val="24"/>
          <w:szCs w:val="24"/>
        </w:rPr>
        <w:t>-</w:t>
      </w:r>
      <w:r w:rsidR="00180A8A">
        <w:rPr>
          <w:rFonts w:ascii="Times New Roman" w:eastAsia="바탕" w:hAnsi="Times New Roman"/>
          <w:sz w:val="24"/>
          <w:szCs w:val="24"/>
        </w:rPr>
        <w:t>expressing tomato</w:t>
      </w:r>
      <w:r w:rsidR="00827B0B">
        <w:rPr>
          <w:rFonts w:ascii="Times New Roman" w:eastAsia="바탕" w:hAnsi="Times New Roman"/>
          <w:sz w:val="24"/>
          <w:szCs w:val="24"/>
        </w:rPr>
        <w:t>es</w:t>
      </w:r>
      <w:r w:rsidR="00180A8A">
        <w:rPr>
          <w:rFonts w:ascii="Times New Roman" w:eastAsia="바탕" w:hAnsi="Times New Roman"/>
          <w:sz w:val="24"/>
          <w:szCs w:val="24"/>
        </w:rPr>
        <w:t xml:space="preserve"> </w:t>
      </w:r>
      <w:r w:rsidR="001721F8" w:rsidRPr="001721F8">
        <w:rPr>
          <w:rFonts w:ascii="Times New Roman" w:eastAsia="바탕" w:hAnsi="Times New Roman"/>
          <w:sz w:val="24"/>
          <w:szCs w:val="24"/>
        </w:rPr>
        <w:t xml:space="preserve">for a </w:t>
      </w:r>
      <w:r w:rsidR="001721F8">
        <w:rPr>
          <w:rFonts w:ascii="Times New Roman" w:eastAsia="바탕" w:hAnsi="Times New Roman"/>
          <w:sz w:val="24"/>
          <w:szCs w:val="24"/>
        </w:rPr>
        <w:t xml:space="preserve">further </w:t>
      </w:r>
      <w:r w:rsidR="001721F8" w:rsidRPr="001721F8">
        <w:rPr>
          <w:rFonts w:ascii="Times New Roman" w:eastAsia="바탕" w:hAnsi="Times New Roman"/>
          <w:sz w:val="24"/>
          <w:szCs w:val="24"/>
        </w:rPr>
        <w:t xml:space="preserve">increase </w:t>
      </w:r>
      <w:r w:rsidR="008956FE">
        <w:rPr>
          <w:rFonts w:ascii="Times New Roman" w:eastAsia="바탕" w:hAnsi="Times New Roman"/>
          <w:sz w:val="24"/>
          <w:szCs w:val="24"/>
        </w:rPr>
        <w:t>of</w:t>
      </w:r>
      <w:r w:rsidR="001721F8" w:rsidRPr="001721F8">
        <w:rPr>
          <w:rFonts w:ascii="Times New Roman" w:eastAsia="바탕" w:hAnsi="Times New Roman"/>
          <w:sz w:val="24"/>
          <w:szCs w:val="24"/>
        </w:rPr>
        <w:t xml:space="preserve"> anthocyanin </w:t>
      </w:r>
      <w:r w:rsidR="00827B0B">
        <w:rPr>
          <w:rFonts w:ascii="Times New Roman" w:eastAsia="바탕" w:hAnsi="Times New Roman"/>
          <w:sz w:val="24"/>
          <w:szCs w:val="24"/>
        </w:rPr>
        <w:t>levels</w:t>
      </w:r>
      <w:r w:rsidR="00827B0B">
        <w:rPr>
          <w:rFonts w:ascii="Times New Roman" w:eastAsia="바탕" w:hAnsi="Times New Roman" w:hint="eastAsia"/>
          <w:sz w:val="24"/>
          <w:szCs w:val="24"/>
        </w:rPr>
        <w:t xml:space="preserve"> </w:t>
      </w:r>
      <w:r w:rsidR="001F5F88">
        <w:rPr>
          <w:rFonts w:ascii="Times New Roman" w:eastAsia="바탕" w:hAnsi="Times New Roman" w:hint="eastAsia"/>
          <w:sz w:val="24"/>
          <w:szCs w:val="24"/>
        </w:rPr>
        <w:t xml:space="preserve">in both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 xml:space="preserve">peel and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flesh of tomato</w:t>
      </w:r>
      <w:r w:rsidR="00A734B9">
        <w:rPr>
          <w:rFonts w:ascii="Times New Roman" w:eastAsia="바탕" w:hAnsi="Times New Roman"/>
          <w:sz w:val="24"/>
          <w:szCs w:val="24"/>
        </w:rPr>
        <w:t>es</w:t>
      </w:r>
      <w:r w:rsidR="00180A8A">
        <w:rPr>
          <w:rFonts w:ascii="Times New Roman" w:eastAsia="바탕" w:hAnsi="Times New Roman"/>
          <w:i/>
          <w:sz w:val="24"/>
          <w:szCs w:val="24"/>
        </w:rPr>
        <w:t>.</w:t>
      </w:r>
      <w:r w:rsidR="001F5F88">
        <w:rPr>
          <w:rFonts w:ascii="Times New Roman" w:eastAsia="바탕" w:hAnsi="Times New Roman" w:hint="eastAsia"/>
          <w:sz w:val="24"/>
          <w:szCs w:val="24"/>
        </w:rPr>
        <w:t xml:space="preserve"> </w:t>
      </w:r>
      <w:r w:rsidR="00623139">
        <w:rPr>
          <w:rFonts w:ascii="Times New Roman" w:eastAsia="바탕" w:hAnsi="Times New Roman" w:hint="eastAsia"/>
          <w:sz w:val="24"/>
          <w:szCs w:val="24"/>
        </w:rPr>
        <w:t xml:space="preserve">We </w:t>
      </w:r>
      <w:r w:rsidR="00623139">
        <w:rPr>
          <w:rFonts w:ascii="Times New Roman" w:eastAsia="바탕" w:hAnsi="Times New Roman"/>
          <w:sz w:val="24"/>
          <w:szCs w:val="24"/>
        </w:rPr>
        <w:t>achieved</w:t>
      </w:r>
      <w:r w:rsidR="00623139">
        <w:rPr>
          <w:rFonts w:ascii="Times New Roman" w:eastAsia="바탕" w:hAnsi="Times New Roman" w:hint="eastAsia"/>
          <w:sz w:val="24"/>
          <w:szCs w:val="24"/>
        </w:rPr>
        <w:t xml:space="preserve"> </w:t>
      </w:r>
      <w:r w:rsidR="00D868FC">
        <w:rPr>
          <w:rFonts w:ascii="Times New Roman" w:eastAsia="바탕" w:hAnsi="Times New Roman"/>
          <w:sz w:val="24"/>
          <w:szCs w:val="24"/>
        </w:rPr>
        <w:t xml:space="preserve">up to </w:t>
      </w:r>
      <w:r w:rsidR="00CB5681">
        <w:rPr>
          <w:rFonts w:ascii="Times New Roman" w:eastAsia="바탕" w:hAnsi="Times New Roman" w:hint="eastAsia"/>
          <w:sz w:val="24"/>
          <w:szCs w:val="24"/>
        </w:rPr>
        <w:t>400</w:t>
      </w:r>
      <w:r w:rsidR="00A734B9">
        <w:rPr>
          <w:rFonts w:ascii="Times New Roman" w:eastAsia="바탕" w:hAnsi="Times New Roman"/>
          <w:sz w:val="24"/>
          <w:szCs w:val="24"/>
        </w:rPr>
        <w:t>-fold</w:t>
      </w:r>
      <w:r w:rsidR="00CB5681">
        <w:rPr>
          <w:rFonts w:ascii="Times New Roman" w:eastAsia="바탕" w:hAnsi="Times New Roman" w:hint="eastAsia"/>
          <w:sz w:val="24"/>
          <w:szCs w:val="24"/>
        </w:rPr>
        <w:t xml:space="preserve"> and 260</w:t>
      </w:r>
      <w:r w:rsidR="00A734B9">
        <w:rPr>
          <w:rFonts w:ascii="Times New Roman" w:eastAsia="바탕" w:hAnsi="Times New Roman"/>
          <w:sz w:val="24"/>
          <w:szCs w:val="24"/>
        </w:rPr>
        <w:t>-</w:t>
      </w:r>
      <w:r w:rsidR="00CB5681">
        <w:rPr>
          <w:rFonts w:ascii="Times New Roman" w:eastAsia="바탕" w:hAnsi="Times New Roman" w:hint="eastAsia"/>
          <w:sz w:val="24"/>
          <w:szCs w:val="24"/>
        </w:rPr>
        <w:t>fold increase</w:t>
      </w:r>
      <w:r w:rsidR="00A734B9">
        <w:rPr>
          <w:rFonts w:ascii="Times New Roman" w:eastAsia="바탕" w:hAnsi="Times New Roman"/>
          <w:sz w:val="24"/>
          <w:szCs w:val="24"/>
        </w:rPr>
        <w:t>s</w:t>
      </w:r>
      <w:r w:rsidR="00CB5681">
        <w:rPr>
          <w:rFonts w:ascii="Times New Roman" w:eastAsia="바탕" w:hAnsi="Times New Roman" w:hint="eastAsia"/>
          <w:sz w:val="24"/>
          <w:szCs w:val="24"/>
        </w:rPr>
        <w:t xml:space="preserve"> </w:t>
      </w:r>
      <w:r w:rsidR="00827B0B" w:rsidRPr="00827B0B">
        <w:rPr>
          <w:rFonts w:ascii="Times New Roman" w:eastAsia="바탕" w:hAnsi="Times New Roman"/>
          <w:sz w:val="24"/>
          <w:szCs w:val="24"/>
        </w:rPr>
        <w:t>in the levels of</w:t>
      </w:r>
      <w:r w:rsidR="00CB5681">
        <w:rPr>
          <w:rFonts w:ascii="Times New Roman" w:eastAsia="바탕" w:hAnsi="Times New Roman" w:hint="eastAsia"/>
          <w:sz w:val="24"/>
          <w:szCs w:val="24"/>
        </w:rPr>
        <w:t xml:space="preserve"> anthocyanin</w:t>
      </w:r>
      <w:r w:rsidR="00255653">
        <w:rPr>
          <w:rFonts w:ascii="Times New Roman" w:eastAsia="바탕" w:hAnsi="Times New Roman"/>
          <w:sz w:val="24"/>
          <w:szCs w:val="24"/>
        </w:rPr>
        <w:t>s</w:t>
      </w:r>
      <w:r w:rsidR="00CB5681">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CB5681">
        <w:rPr>
          <w:rFonts w:ascii="Times New Roman" w:eastAsia="바탕" w:hAnsi="Times New Roman" w:hint="eastAsia"/>
          <w:sz w:val="24"/>
          <w:szCs w:val="24"/>
        </w:rPr>
        <w:t>peel and flesh</w:t>
      </w:r>
      <w:r w:rsidR="005E0995">
        <w:rPr>
          <w:rFonts w:ascii="Times New Roman" w:eastAsia="바탕" w:hAnsi="Times New Roman" w:hint="eastAsia"/>
          <w:sz w:val="24"/>
          <w:szCs w:val="24"/>
        </w:rPr>
        <w:t>, respectively</w:t>
      </w:r>
      <w:r w:rsidR="00A734B9">
        <w:rPr>
          <w:rFonts w:ascii="Times New Roman" w:eastAsia="바탕" w:hAnsi="Times New Roman"/>
          <w:sz w:val="24"/>
          <w:szCs w:val="24"/>
        </w:rPr>
        <w:t>,</w:t>
      </w:r>
      <w:r w:rsidR="00CB5681">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in </w:t>
      </w:r>
      <w:r w:rsidR="00CB5681" w:rsidRPr="001D3083">
        <w:rPr>
          <w:rFonts w:ascii="Times New Roman" w:eastAsia="바탕" w:hAnsi="Times New Roman"/>
          <w:i/>
          <w:sz w:val="24"/>
          <w:szCs w:val="24"/>
        </w:rPr>
        <w:t>CHI/DR</w:t>
      </w:r>
      <w:r w:rsidR="00CB5681">
        <w:rPr>
          <w:rFonts w:ascii="Times New Roman" w:eastAsia="바탕" w:hAnsi="Times New Roman" w:hint="eastAsia"/>
          <w:sz w:val="24"/>
          <w:szCs w:val="24"/>
        </w:rPr>
        <w:t xml:space="preserve"> tra</w:t>
      </w:r>
      <w:r w:rsidR="00A26DDB">
        <w:rPr>
          <w:rFonts w:ascii="Times New Roman" w:eastAsia="바탕" w:hAnsi="Times New Roman"/>
          <w:sz w:val="24"/>
          <w:szCs w:val="24"/>
        </w:rPr>
        <w:t>n</w:t>
      </w:r>
      <w:r w:rsidR="00CB5681">
        <w:rPr>
          <w:rFonts w:ascii="Times New Roman" w:eastAsia="바탕" w:hAnsi="Times New Roman" w:hint="eastAsia"/>
          <w:sz w:val="24"/>
          <w:szCs w:val="24"/>
        </w:rPr>
        <w:t>sgenics</w:t>
      </w:r>
      <w:r w:rsidR="007828D4">
        <w:rPr>
          <w:rFonts w:ascii="Times New Roman" w:eastAsia="바탕" w:hAnsi="Times New Roman" w:hint="eastAsia"/>
          <w:sz w:val="24"/>
          <w:szCs w:val="24"/>
        </w:rPr>
        <w:t xml:space="preserve"> compared with</w:t>
      </w:r>
      <w:r w:rsidR="00623139">
        <w:rPr>
          <w:rFonts w:ascii="Times New Roman" w:eastAsia="바탕" w:hAnsi="Times New Roman" w:hint="eastAsia"/>
          <w:sz w:val="24"/>
          <w:szCs w:val="24"/>
        </w:rPr>
        <w:t xml:space="preserve"> </w:t>
      </w:r>
      <w:r w:rsidR="005E0995">
        <w:rPr>
          <w:rFonts w:ascii="Times New Roman" w:eastAsia="바탕" w:hAnsi="Times New Roman" w:hint="eastAsia"/>
          <w:sz w:val="24"/>
          <w:szCs w:val="24"/>
        </w:rPr>
        <w:t>100</w:t>
      </w:r>
      <w:r w:rsidR="00A734B9">
        <w:rPr>
          <w:rFonts w:ascii="Times New Roman" w:eastAsia="바탕" w:hAnsi="Times New Roman"/>
          <w:sz w:val="24"/>
          <w:szCs w:val="24"/>
        </w:rPr>
        <w:t>-</w:t>
      </w:r>
      <w:r w:rsidR="005E0995">
        <w:rPr>
          <w:rFonts w:ascii="Times New Roman" w:eastAsia="바탕" w:hAnsi="Times New Roman" w:hint="eastAsia"/>
          <w:sz w:val="24"/>
          <w:szCs w:val="24"/>
        </w:rPr>
        <w:t>fold and 120</w:t>
      </w:r>
      <w:r w:rsidR="00A734B9">
        <w:rPr>
          <w:rFonts w:ascii="Times New Roman" w:eastAsia="바탕" w:hAnsi="Times New Roman"/>
          <w:sz w:val="24"/>
          <w:szCs w:val="24"/>
        </w:rPr>
        <w:t>-</w:t>
      </w:r>
      <w:r w:rsidR="005E0995">
        <w:rPr>
          <w:rFonts w:ascii="Times New Roman" w:eastAsia="바탕" w:hAnsi="Times New Roman" w:hint="eastAsia"/>
          <w:sz w:val="24"/>
          <w:szCs w:val="24"/>
        </w:rPr>
        <w:t>fold increase</w:t>
      </w:r>
      <w:r w:rsidR="00A734B9">
        <w:rPr>
          <w:rFonts w:ascii="Times New Roman" w:eastAsia="바탕" w:hAnsi="Times New Roman"/>
          <w:sz w:val="24"/>
          <w:szCs w:val="24"/>
        </w:rPr>
        <w:t>s</w:t>
      </w:r>
      <w:r w:rsidR="005E0995">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5E0995">
        <w:rPr>
          <w:rFonts w:ascii="Times New Roman" w:eastAsia="바탕" w:hAnsi="Times New Roman" w:hint="eastAsia"/>
          <w:sz w:val="24"/>
          <w:szCs w:val="24"/>
        </w:rPr>
        <w:t xml:space="preserve">peel and flesh </w:t>
      </w:r>
      <w:r w:rsidR="004C1E1A">
        <w:rPr>
          <w:rFonts w:ascii="Times New Roman" w:eastAsia="바탕" w:hAnsi="Times New Roman"/>
          <w:sz w:val="24"/>
          <w:szCs w:val="24"/>
        </w:rPr>
        <w:t xml:space="preserve">in </w:t>
      </w:r>
      <w:r w:rsidR="00A734B9">
        <w:rPr>
          <w:rFonts w:ascii="Times New Roman" w:eastAsia="바탕" w:hAnsi="Times New Roman"/>
          <w:sz w:val="24"/>
          <w:szCs w:val="24"/>
        </w:rPr>
        <w:t xml:space="preserve">the </w:t>
      </w:r>
      <w:r w:rsidR="005E0995" w:rsidRPr="001D3083">
        <w:rPr>
          <w:rFonts w:ascii="Times New Roman" w:eastAsia="바탕" w:hAnsi="Times New Roman"/>
          <w:i/>
          <w:sz w:val="24"/>
          <w:szCs w:val="24"/>
        </w:rPr>
        <w:t>DR</w:t>
      </w:r>
      <w:r w:rsidR="005E0995">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only </w:t>
      </w:r>
      <w:r w:rsidR="00EB2979">
        <w:rPr>
          <w:rFonts w:ascii="Times New Roman" w:eastAsia="바탕" w:hAnsi="Times New Roman"/>
          <w:sz w:val="24"/>
          <w:szCs w:val="24"/>
        </w:rPr>
        <w:t xml:space="preserve">expressing </w:t>
      </w:r>
      <w:r w:rsidR="004C1E1A">
        <w:rPr>
          <w:rFonts w:ascii="Times New Roman" w:eastAsia="바탕" w:hAnsi="Times New Roman"/>
          <w:sz w:val="24"/>
          <w:szCs w:val="24"/>
        </w:rPr>
        <w:t>lines</w:t>
      </w:r>
      <w:r w:rsidR="005E0995" w:rsidRPr="001C332F">
        <w:rPr>
          <w:rFonts w:ascii="Times New Roman" w:eastAsia="바탕"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del w:id="1" w:author="Jiarui Li" w:date="2016-06-11T17:39:00Z">
        <w:r w:rsidR="00640A13" w:rsidRPr="00640A13" w:rsidDel="00730EE0">
          <w:rPr>
            <w:rFonts w:ascii="Times New Roman" w:hAnsi="Times New Roman" w:cs="Times New Roman" w:hint="eastAsia"/>
            <w:sz w:val="24"/>
            <w:szCs w:val="24"/>
          </w:rPr>
          <w:delText xml:space="preserve">compared </w:delText>
        </w:r>
        <w:r w:rsidR="00640A13" w:rsidRPr="00640A13" w:rsidDel="00730EE0">
          <w:rPr>
            <w:rFonts w:ascii="Times New Roman" w:hAnsi="Times New Roman" w:cs="Times New Roman"/>
            <w:sz w:val="24"/>
            <w:szCs w:val="24"/>
          </w:rPr>
          <w:delText>with</w:delText>
        </w:r>
      </w:del>
      <w:ins w:id="2" w:author="Jiarui Li" w:date="2016-06-11T17:39:00Z">
        <w:r w:rsidR="00730EE0">
          <w:rPr>
            <w:rFonts w:ascii="Times New Roman" w:hAnsi="Times New Roman" w:cs="Times New Roman"/>
            <w:sz w:val="24"/>
            <w:szCs w:val="24"/>
          </w:rPr>
          <w:t>than</w:t>
        </w:r>
      </w:ins>
      <w:r w:rsidR="00640A13" w:rsidRPr="00640A13">
        <w:rPr>
          <w:rFonts w:ascii="Times New Roman" w:hAnsi="Times New Roman" w:cs="Times New Roman"/>
          <w:sz w:val="24"/>
          <w:szCs w:val="24"/>
        </w:rPr>
        <w:t xml:space="preserve">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7B81A4F1" w14:textId="77777777" w:rsidR="00A81E2C" w:rsidRDefault="00A81E2C">
      <w:pPr>
        <w:rPr>
          <w:ins w:id="3" w:author="Jiarui Li" w:date="2016-06-12T08:40:00Z"/>
          <w:rFonts w:ascii="Times New Roman" w:hAnsi="Times New Roman" w:cs="Times New Roman"/>
          <w:b/>
          <w:sz w:val="24"/>
          <w:szCs w:val="24"/>
        </w:rPr>
      </w:pPr>
      <w:ins w:id="4" w:author="Jiarui Li" w:date="2016-06-12T08:36:00Z">
        <w:r w:rsidRPr="00A81E2C">
          <w:rPr>
            <w:rFonts w:ascii="Times New Roman" w:hAnsi="Times New Roman" w:cs="Times New Roman"/>
            <w:b/>
            <w:sz w:val="24"/>
            <w:szCs w:val="24"/>
            <w:rPrChange w:id="5" w:author="Jiarui Li" w:date="2016-06-12T08:36:00Z">
              <w:rPr>
                <w:rFonts w:ascii="Times New Roman" w:hAnsi="Times New Roman" w:cs="Times New Roman"/>
                <w:sz w:val="24"/>
                <w:szCs w:val="24"/>
              </w:rPr>
            </w:rPrChange>
          </w:rPr>
          <w:t>Keywords</w:t>
        </w:r>
        <w:r>
          <w:rPr>
            <w:rFonts w:ascii="Times New Roman" w:hAnsi="Times New Roman" w:cs="Times New Roman"/>
            <w:b/>
            <w:sz w:val="24"/>
            <w:szCs w:val="24"/>
          </w:rPr>
          <w:t xml:space="preserve"> </w:t>
        </w:r>
      </w:ins>
    </w:p>
    <w:p w14:paraId="3AD52D2C" w14:textId="37A1A22B" w:rsidR="00372B7B" w:rsidRPr="00A81E2C" w:rsidRDefault="00A81E2C">
      <w:pPr>
        <w:rPr>
          <w:rFonts w:ascii="Times New Roman" w:hAnsi="Times New Roman" w:cs="Times New Roman"/>
          <w:b/>
          <w:sz w:val="24"/>
          <w:szCs w:val="24"/>
          <w:rPrChange w:id="6" w:author="Jiarui Li" w:date="2016-06-12T08:36:00Z">
            <w:rPr>
              <w:rFonts w:ascii="Times New Roman" w:hAnsi="Times New Roman" w:cs="Times New Roman"/>
              <w:sz w:val="24"/>
              <w:szCs w:val="24"/>
            </w:rPr>
          </w:rPrChange>
        </w:rPr>
      </w:pPr>
      <w:ins w:id="7" w:author="Jiarui Li" w:date="2016-06-12T08:37:00Z">
        <w:r w:rsidRPr="00A81E2C">
          <w:rPr>
            <w:rFonts w:ascii="Times New Roman" w:hAnsi="Times New Roman" w:cs="Times New Roman"/>
            <w:sz w:val="24"/>
            <w:szCs w:val="24"/>
            <w:rPrChange w:id="8" w:author="Jiarui Li" w:date="2016-06-12T08:38:00Z">
              <w:rPr>
                <w:rFonts w:ascii="Times New Roman" w:hAnsi="Times New Roman" w:cs="Times New Roman"/>
                <w:b/>
                <w:sz w:val="24"/>
                <w:szCs w:val="24"/>
              </w:rPr>
            </w:rPrChange>
          </w:rPr>
          <w:t>Tomato</w:t>
        </w:r>
      </w:ins>
      <w:ins w:id="9" w:author="Jiarui Li" w:date="2016-06-12T08:39:00Z">
        <w:r>
          <w:rPr>
            <w:rFonts w:ascii="Times New Roman" w:hAnsi="Times New Roman" w:cs="Times New Roman"/>
            <w:sz w:val="24"/>
            <w:szCs w:val="24"/>
          </w:rPr>
          <w:t xml:space="preserve"> ·</w:t>
        </w:r>
      </w:ins>
      <w:ins w:id="10" w:author="Jiarui Li" w:date="2016-06-12T08:37:00Z">
        <w:r w:rsidRPr="00A81E2C">
          <w:rPr>
            <w:rFonts w:ascii="Times New Roman" w:hAnsi="Times New Roman" w:cs="Times New Roman"/>
            <w:sz w:val="24"/>
            <w:szCs w:val="24"/>
            <w:rPrChange w:id="11" w:author="Jiarui Li" w:date="2016-06-12T08:38:00Z">
              <w:rPr>
                <w:rFonts w:ascii="Times New Roman" w:hAnsi="Times New Roman" w:cs="Times New Roman"/>
                <w:b/>
                <w:sz w:val="24"/>
                <w:szCs w:val="24"/>
              </w:rPr>
            </w:rPrChange>
          </w:rPr>
          <w:t xml:space="preserve"> Chalcone isomerase</w:t>
        </w:r>
      </w:ins>
      <w:ins w:id="12" w:author="Jiarui Li" w:date="2016-06-12T08:38:00Z">
        <w:r w:rsidRPr="00A81E2C">
          <w:rPr>
            <w:rFonts w:ascii="Times New Roman" w:hAnsi="Times New Roman" w:cs="Times New Roman"/>
            <w:sz w:val="24"/>
            <w:szCs w:val="24"/>
            <w:rPrChange w:id="13" w:author="Jiarui Li" w:date="2016-06-12T08:38:00Z">
              <w:rPr>
                <w:rFonts w:ascii="Times New Roman" w:hAnsi="Times New Roman" w:cs="Times New Roman"/>
                <w:b/>
                <w:sz w:val="24"/>
                <w:szCs w:val="24"/>
              </w:rPr>
            </w:rPrChange>
          </w:rPr>
          <w:t xml:space="preserve"> (CHI)</w:t>
        </w:r>
      </w:ins>
      <w:ins w:id="14" w:author="Jiarui Li" w:date="2016-06-12T08:40:00Z">
        <w:r>
          <w:rPr>
            <w:rFonts w:ascii="Times New Roman" w:hAnsi="Times New Roman" w:cs="Times New Roman"/>
            <w:sz w:val="24"/>
            <w:szCs w:val="24"/>
          </w:rPr>
          <w:t xml:space="preserve"> ·</w:t>
        </w:r>
      </w:ins>
      <w:ins w:id="15" w:author="Jiarui Li" w:date="2016-06-12T08:37:00Z">
        <w:r w:rsidRPr="00A81E2C">
          <w:rPr>
            <w:rFonts w:ascii="Times New Roman" w:hAnsi="Times New Roman" w:cs="Times New Roman"/>
            <w:sz w:val="24"/>
            <w:szCs w:val="24"/>
            <w:rPrChange w:id="16" w:author="Jiarui Li" w:date="2016-06-12T08:38:00Z">
              <w:rPr>
                <w:rFonts w:ascii="Times New Roman" w:hAnsi="Times New Roman" w:cs="Times New Roman"/>
                <w:b/>
                <w:sz w:val="24"/>
                <w:szCs w:val="24"/>
              </w:rPr>
            </w:rPrChange>
          </w:rPr>
          <w:t xml:space="preserve"> Del/Ros1</w:t>
        </w:r>
      </w:ins>
      <w:ins w:id="17" w:author="Jiarui Li" w:date="2016-06-12T08:40:00Z">
        <w:r>
          <w:rPr>
            <w:rFonts w:ascii="Times New Roman" w:hAnsi="Times New Roman" w:cs="Times New Roman"/>
            <w:sz w:val="24"/>
            <w:szCs w:val="24"/>
          </w:rPr>
          <w:t xml:space="preserve"> ·</w:t>
        </w:r>
      </w:ins>
      <w:ins w:id="18" w:author="Jiarui Li" w:date="2016-06-12T08:37:00Z">
        <w:r w:rsidRPr="00A81E2C">
          <w:rPr>
            <w:rFonts w:ascii="Times New Roman" w:hAnsi="Times New Roman" w:cs="Times New Roman"/>
            <w:sz w:val="24"/>
            <w:szCs w:val="24"/>
            <w:rPrChange w:id="19" w:author="Jiarui Li" w:date="2016-06-12T08:38:00Z">
              <w:rPr>
                <w:rFonts w:ascii="Times New Roman" w:hAnsi="Times New Roman" w:cs="Times New Roman"/>
                <w:b/>
                <w:sz w:val="24"/>
                <w:szCs w:val="24"/>
              </w:rPr>
            </w:rPrChange>
          </w:rPr>
          <w:t xml:space="preserve"> anthocyanin</w:t>
        </w:r>
      </w:ins>
      <w:ins w:id="20" w:author="Jiarui Li" w:date="2016-06-12T08:40:00Z">
        <w:r>
          <w:rPr>
            <w:rFonts w:ascii="Times New Roman" w:hAnsi="Times New Roman" w:cs="Times New Roman"/>
            <w:sz w:val="24"/>
            <w:szCs w:val="24"/>
          </w:rPr>
          <w:t xml:space="preserve"> ·</w:t>
        </w:r>
      </w:ins>
      <w:ins w:id="21" w:author="Jiarui Li" w:date="2016-06-12T08:37:00Z">
        <w:r w:rsidRPr="00A81E2C">
          <w:rPr>
            <w:rFonts w:ascii="Times New Roman" w:hAnsi="Times New Roman" w:cs="Times New Roman"/>
            <w:sz w:val="24"/>
            <w:szCs w:val="24"/>
            <w:rPrChange w:id="22" w:author="Jiarui Li" w:date="2016-06-12T08:38:00Z">
              <w:rPr>
                <w:rFonts w:ascii="Times New Roman" w:hAnsi="Times New Roman" w:cs="Times New Roman"/>
                <w:b/>
                <w:sz w:val="24"/>
                <w:szCs w:val="24"/>
              </w:rPr>
            </w:rPrChange>
          </w:rPr>
          <w:t>flavonol</w:t>
        </w:r>
        <w:r w:rsidRPr="00A81E2C">
          <w:rPr>
            <w:rFonts w:ascii="Times New Roman" w:hAnsi="Times New Roman" w:cs="Times New Roman"/>
            <w:b/>
            <w:sz w:val="24"/>
            <w:szCs w:val="24"/>
          </w:rPr>
          <w:t xml:space="preserve"> </w:t>
        </w:r>
      </w:ins>
      <w:r w:rsidR="00372B7B" w:rsidRPr="00A81E2C">
        <w:rPr>
          <w:rFonts w:ascii="Times New Roman" w:hAnsi="Times New Roman" w:cs="Times New Roman"/>
          <w:b/>
          <w:sz w:val="24"/>
          <w:szCs w:val="24"/>
          <w:rPrChange w:id="23" w:author="Jiarui Li" w:date="2016-06-12T08:36:00Z">
            <w:rPr>
              <w:rFonts w:ascii="Times New Roman" w:hAnsi="Times New Roman" w:cs="Times New Roman"/>
              <w:sz w:val="24"/>
              <w:szCs w:val="24"/>
            </w:rPr>
          </w:rPrChange>
        </w:rPr>
        <w:br w:type="page"/>
      </w:r>
    </w:p>
    <w:p w14:paraId="1F32BC84" w14:textId="77777777" w:rsidR="00321D5D" w:rsidRDefault="00731D78" w:rsidP="00321D5D">
      <w:pPr>
        <w:spacing w:after="0" w:line="360" w:lineRule="auto"/>
        <w:rPr>
          <w:rFonts w:ascii="Times New Roman" w:eastAsia="바탕" w:hAnsi="Times New Roman"/>
          <w:sz w:val="36"/>
          <w:szCs w:val="36"/>
        </w:rPr>
      </w:pPr>
      <w:r w:rsidRPr="008C2169">
        <w:rPr>
          <w:rFonts w:ascii="Times New Roman" w:eastAsia="바탕" w:hAnsi="Times New Roman"/>
          <w:sz w:val="36"/>
          <w:szCs w:val="36"/>
        </w:rPr>
        <w:t>Introduction</w:t>
      </w:r>
    </w:p>
    <w:p w14:paraId="7876CB06" w14:textId="05540080" w:rsidR="002B6312" w:rsidRDefault="00866B5B" w:rsidP="00321D5D">
      <w:pPr>
        <w:spacing w:after="0" w:line="360" w:lineRule="auto"/>
        <w:rPr>
          <w:rFonts w:ascii="Times New Roman" w:eastAsia="바탕" w:hAnsi="Times New Roman"/>
          <w:sz w:val="24"/>
          <w:szCs w:val="24"/>
        </w:rPr>
      </w:pPr>
      <w:r w:rsidRPr="007F4561">
        <w:rPr>
          <w:rFonts w:ascii="Times New Roman" w:eastAsia="바탕" w:hAnsi="Times New Roman"/>
          <w:sz w:val="24"/>
          <w:szCs w:val="24"/>
        </w:rPr>
        <w:t>Anthocyanin</w:t>
      </w:r>
      <w:r w:rsidR="006970F1">
        <w:rPr>
          <w:rFonts w:ascii="Times New Roman" w:eastAsia="바탕" w:hAnsi="Times New Roman" w:hint="eastAsia"/>
          <w:sz w:val="24"/>
          <w:szCs w:val="24"/>
        </w:rPr>
        <w:t>s</w:t>
      </w:r>
      <w:r w:rsidR="007F4561" w:rsidRPr="007F4561">
        <w:rPr>
          <w:rFonts w:ascii="Times New Roman" w:eastAsia="바탕" w:hAnsi="Times New Roman"/>
          <w:sz w:val="24"/>
          <w:szCs w:val="24"/>
        </w:rPr>
        <w:t xml:space="preserve"> </w:t>
      </w:r>
      <w:r w:rsidR="006970F1">
        <w:rPr>
          <w:rFonts w:ascii="Times New Roman" w:eastAsia="바탕" w:hAnsi="Times New Roman" w:hint="eastAsia"/>
          <w:sz w:val="24"/>
          <w:szCs w:val="24"/>
        </w:rPr>
        <w:t>are</w:t>
      </w:r>
      <w:r w:rsidR="007F4561">
        <w:rPr>
          <w:rFonts w:ascii="Times New Roman" w:eastAsia="바탕" w:hAnsi="Times New Roman" w:hint="eastAsia"/>
          <w:sz w:val="24"/>
          <w:szCs w:val="24"/>
        </w:rPr>
        <w:t xml:space="preserve"> </w:t>
      </w:r>
      <w:r w:rsidR="007F4561" w:rsidRPr="007F4561">
        <w:rPr>
          <w:rFonts w:ascii="Times New Roman" w:eastAsia="바탕" w:hAnsi="Times New Roman"/>
          <w:sz w:val="24"/>
          <w:szCs w:val="24"/>
        </w:rPr>
        <w:t xml:space="preserve">a subgroup </w:t>
      </w:r>
      <w:r w:rsidR="001E5891">
        <w:rPr>
          <w:rFonts w:ascii="Times New Roman" w:eastAsia="바탕" w:hAnsi="Times New Roman"/>
          <w:sz w:val="24"/>
          <w:szCs w:val="24"/>
        </w:rPr>
        <w:t>of dietary</w:t>
      </w:r>
      <w:r w:rsidR="001E5891">
        <w:rPr>
          <w:rFonts w:ascii="Times New Roman" w:eastAsia="바탕" w:hAnsi="Times New Roman" w:hint="eastAsia"/>
          <w:sz w:val="24"/>
          <w:szCs w:val="24"/>
        </w:rPr>
        <w:t xml:space="preserve"> </w:t>
      </w:r>
      <w:del w:id="24" w:author="Jiarui Li" w:date="2016-06-11T17:39:00Z">
        <w:r w:rsidR="001E5891" w:rsidDel="00730EE0">
          <w:rPr>
            <w:rFonts w:ascii="Times New Roman" w:eastAsia="바탕" w:hAnsi="Times New Roman" w:hint="eastAsia"/>
            <w:sz w:val="24"/>
            <w:szCs w:val="24"/>
          </w:rPr>
          <w:delText>phenolics</w:delText>
        </w:r>
        <w:r w:rsidR="007F4561" w:rsidDel="00730EE0">
          <w:rPr>
            <w:rFonts w:ascii="Times New Roman" w:eastAsia="바탕" w:hAnsi="Times New Roman" w:hint="eastAsia"/>
            <w:sz w:val="24"/>
            <w:szCs w:val="24"/>
          </w:rPr>
          <w:delText xml:space="preserve"> </w:delText>
        </w:r>
      </w:del>
      <w:ins w:id="25" w:author="Jiarui Li" w:date="2016-06-11T17:39:00Z">
        <w:r w:rsidR="00730EE0">
          <w:rPr>
            <w:rFonts w:ascii="Times New Roman" w:eastAsia="바탕" w:hAnsi="Times New Roman"/>
            <w:sz w:val="24"/>
            <w:szCs w:val="24"/>
          </w:rPr>
          <w:t>flavonoids</w:t>
        </w:r>
        <w:r w:rsidR="00730EE0">
          <w:rPr>
            <w:rFonts w:ascii="Times New Roman" w:eastAsia="바탕" w:hAnsi="Times New Roman" w:hint="eastAsia"/>
            <w:sz w:val="24"/>
            <w:szCs w:val="24"/>
          </w:rPr>
          <w:t xml:space="preserve"> </w:t>
        </w:r>
      </w:ins>
      <w:r w:rsidR="00A734B9">
        <w:rPr>
          <w:rFonts w:ascii="Times New Roman" w:eastAsia="바탕" w:hAnsi="Times New Roman"/>
          <w:sz w:val="24"/>
          <w:szCs w:val="24"/>
        </w:rPr>
        <w:t xml:space="preserve">that </w:t>
      </w:r>
      <w:r w:rsidR="00BF2B6C">
        <w:rPr>
          <w:rFonts w:ascii="Times New Roman" w:eastAsia="바탕" w:hAnsi="Times New Roman" w:hint="eastAsia"/>
          <w:sz w:val="24"/>
          <w:szCs w:val="24"/>
        </w:rPr>
        <w:t xml:space="preserve">are </w:t>
      </w:r>
      <w:r w:rsidR="00BF2B6C">
        <w:rPr>
          <w:rFonts w:ascii="Times New Roman" w:eastAsia="바탕" w:hAnsi="Times New Roman"/>
          <w:sz w:val="24"/>
          <w:szCs w:val="24"/>
        </w:rPr>
        <w:t>responsible</w:t>
      </w:r>
      <w:r w:rsidR="007F4561">
        <w:rPr>
          <w:rFonts w:ascii="Times New Roman" w:eastAsia="바탕" w:hAnsi="Times New Roman" w:hint="eastAsia"/>
          <w:sz w:val="24"/>
          <w:szCs w:val="24"/>
        </w:rPr>
        <w:t xml:space="preserve"> for </w:t>
      </w:r>
      <w:r w:rsidR="00A734B9">
        <w:rPr>
          <w:rFonts w:ascii="Times New Roman" w:eastAsia="바탕" w:hAnsi="Times New Roman"/>
          <w:sz w:val="24"/>
          <w:szCs w:val="24"/>
        </w:rPr>
        <w:t xml:space="preserve">the </w:t>
      </w:r>
      <w:r>
        <w:rPr>
          <w:rFonts w:ascii="Times New Roman" w:eastAsia="바탕" w:hAnsi="Times New Roman" w:hint="eastAsia"/>
          <w:sz w:val="24"/>
          <w:szCs w:val="24"/>
        </w:rPr>
        <w:t xml:space="preserve">purple </w:t>
      </w:r>
      <w:r w:rsidR="007F4561">
        <w:rPr>
          <w:rFonts w:ascii="Times New Roman" w:eastAsia="바탕" w:hAnsi="Times New Roman" w:hint="eastAsia"/>
          <w:sz w:val="24"/>
          <w:szCs w:val="24"/>
        </w:rPr>
        <w:t>color</w:t>
      </w:r>
      <w:r w:rsidR="00CB4A1A">
        <w:rPr>
          <w:rFonts w:ascii="Times New Roman" w:eastAsia="바탕" w:hAnsi="Times New Roman" w:hint="eastAsia"/>
          <w:sz w:val="24"/>
          <w:szCs w:val="24"/>
        </w:rPr>
        <w:t xml:space="preserve"> of various fruit</w:t>
      </w:r>
      <w:r w:rsidR="00A734B9">
        <w:rPr>
          <w:rFonts w:ascii="Times New Roman" w:eastAsia="바탕" w:hAnsi="Times New Roman"/>
          <w:sz w:val="24"/>
          <w:szCs w:val="24"/>
        </w:rPr>
        <w:t>s</w:t>
      </w:r>
      <w:r w:rsidR="000214A3">
        <w:rPr>
          <w:rFonts w:ascii="Times New Roman" w:eastAsia="바탕" w:hAnsi="Times New Roman"/>
          <w:sz w:val="24"/>
          <w:szCs w:val="24"/>
        </w:rPr>
        <w:t xml:space="preserve"> </w:t>
      </w:r>
      <w:r w:rsidR="00CB4A1A">
        <w:rPr>
          <w:rFonts w:ascii="Times New Roman" w:eastAsia="바탕" w:hAnsi="Times New Roman" w:hint="eastAsia"/>
          <w:sz w:val="24"/>
          <w:szCs w:val="24"/>
        </w:rPr>
        <w:t xml:space="preserve">and </w:t>
      </w:r>
      <w:r w:rsidR="00BF2B6C">
        <w:rPr>
          <w:rFonts w:ascii="Times New Roman" w:eastAsia="바탕" w:hAnsi="Times New Roman" w:hint="eastAsia"/>
          <w:sz w:val="24"/>
          <w:szCs w:val="24"/>
        </w:rPr>
        <w:t>vegetables</w:t>
      </w:r>
      <w:ins w:id="26" w:author="Jiarui Li" w:date="2016-06-11T17:39:00Z">
        <w:r w:rsidR="00730EE0">
          <w:rPr>
            <w:rFonts w:ascii="Times New Roman" w:eastAsia="바탕" w:hAnsi="Times New Roman"/>
            <w:sz w:val="24"/>
            <w:szCs w:val="24"/>
          </w:rPr>
          <w:t>. They</w:t>
        </w:r>
      </w:ins>
      <w:del w:id="27" w:author="Jiarui Li" w:date="2016-06-11T17:39:00Z">
        <w:r w:rsidDel="00730EE0">
          <w:rPr>
            <w:rFonts w:ascii="Times New Roman" w:eastAsia="바탕" w:hAnsi="Times New Roman" w:hint="eastAsia"/>
            <w:sz w:val="24"/>
            <w:szCs w:val="24"/>
          </w:rPr>
          <w:delText xml:space="preserve"> </w:delText>
        </w:r>
        <w:r w:rsidR="000214A3" w:rsidDel="00730EE0">
          <w:rPr>
            <w:rFonts w:ascii="Times New Roman" w:eastAsia="바탕" w:hAnsi="Times New Roman"/>
            <w:sz w:val="24"/>
            <w:szCs w:val="24"/>
          </w:rPr>
          <w:delText>and</w:delText>
        </w:r>
      </w:del>
      <w:r w:rsidR="009F00F0">
        <w:rPr>
          <w:rFonts w:ascii="Times New Roman" w:eastAsia="바탕" w:hAnsi="Times New Roman"/>
          <w:sz w:val="24"/>
          <w:szCs w:val="24"/>
        </w:rPr>
        <w:t xml:space="preserve"> have been</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associated with </w:t>
      </w:r>
      <w:r w:rsidR="009F00F0" w:rsidRPr="006B56B3">
        <w:rPr>
          <w:rFonts w:ascii="Times New Roman" w:eastAsia="바탕" w:hAnsi="Times New Roman"/>
          <w:sz w:val="24"/>
          <w:szCs w:val="24"/>
        </w:rPr>
        <w:t>potentially</w:t>
      </w:r>
      <w:r w:rsidR="009F00F0">
        <w:rPr>
          <w:rFonts w:ascii="Times New Roman" w:eastAsia="바탕" w:hAnsi="Times New Roman"/>
          <w:sz w:val="24"/>
          <w:szCs w:val="24"/>
        </w:rPr>
        <w:t xml:space="preserve"> </w:t>
      </w:r>
      <w:r w:rsidR="00AB3DB8">
        <w:rPr>
          <w:rFonts w:ascii="Times New Roman" w:eastAsia="바탕" w:hAnsi="Times New Roman"/>
          <w:sz w:val="24"/>
          <w:szCs w:val="24"/>
        </w:rPr>
        <w:t>health-</w:t>
      </w:r>
      <w:r w:rsidR="009F00F0">
        <w:rPr>
          <w:rFonts w:ascii="Times New Roman" w:eastAsia="바탕" w:hAnsi="Times New Roman"/>
          <w:sz w:val="24"/>
          <w:szCs w:val="24"/>
        </w:rPr>
        <w:t xml:space="preserve">beneficial effects </w:t>
      </w:r>
      <w:r w:rsidR="00BD751E">
        <w:rPr>
          <w:rFonts w:ascii="Times New Roman" w:eastAsia="바탕" w:hAnsi="Times New Roman"/>
          <w:sz w:val="24"/>
          <w:szCs w:val="24"/>
        </w:rPr>
        <w:t xml:space="preserve">in </w:t>
      </w:r>
      <w:r w:rsidR="009F00F0">
        <w:rPr>
          <w:rFonts w:ascii="Times New Roman" w:eastAsia="바탕" w:hAnsi="Times New Roman"/>
          <w:sz w:val="24"/>
          <w:szCs w:val="24"/>
        </w:rPr>
        <w:t>various</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diseases, such as </w:t>
      </w:r>
      <w:r w:rsidR="00A01213">
        <w:rPr>
          <w:rFonts w:ascii="Times New Roman" w:eastAsia="바탕" w:hAnsi="Times New Roman" w:hint="eastAsia"/>
          <w:sz w:val="24"/>
          <w:szCs w:val="24"/>
        </w:rPr>
        <w:t xml:space="preserve">cardiovascular disease </w:t>
      </w:r>
      <w:r w:rsidR="00714F0B">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2" w:tooltip="Lee, 2007 #133" w:history="1">
        <w:r w:rsidR="003C7093">
          <w:rPr>
            <w:rFonts w:ascii="Times New Roman" w:eastAsia="바탕" w:hAnsi="Times New Roman"/>
            <w:noProof/>
            <w:sz w:val="24"/>
            <w:szCs w:val="24"/>
          </w:rPr>
          <w:t>Lee et al. 2007</w:t>
        </w:r>
      </w:hyperlink>
      <w:r w:rsidR="007F7C47">
        <w:rPr>
          <w:rFonts w:ascii="Times New Roman" w:eastAsia="바탕" w:hAnsi="Times New Roman"/>
          <w:noProof/>
          <w:sz w:val="24"/>
          <w:szCs w:val="24"/>
        </w:rPr>
        <w:t xml:space="preserve">; </w:t>
      </w:r>
      <w:hyperlink w:anchor="_ENREF_28" w:tooltip="Wallace, 2011 #335" w:history="1">
        <w:r w:rsidR="003C7093">
          <w:rPr>
            <w:rFonts w:ascii="Times New Roman" w:eastAsia="바탕" w:hAnsi="Times New Roman"/>
            <w:noProof/>
            <w:sz w:val="24"/>
            <w:szCs w:val="24"/>
          </w:rPr>
          <w:t>Wallace 2011</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A01213">
        <w:rPr>
          <w:rFonts w:ascii="Times New Roman" w:eastAsia="바탕" w:hAnsi="Times New Roman" w:hint="eastAsia"/>
          <w:sz w:val="24"/>
          <w:szCs w:val="24"/>
        </w:rPr>
        <w:t xml:space="preserve">, </w:t>
      </w:r>
      <w:r w:rsidR="002879C6">
        <w:rPr>
          <w:rFonts w:ascii="Times New Roman" w:eastAsia="바탕" w:hAnsi="Times New Roman"/>
          <w:sz w:val="24"/>
          <w:szCs w:val="24"/>
        </w:rPr>
        <w:t>diabetes</w:t>
      </w:r>
      <w:r w:rsidR="002879C6">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205E85">
        <w:rPr>
          <w:rFonts w:ascii="Times New Roman" w:eastAsia="바탕" w:hAnsi="Times New Roman"/>
          <w:sz w:val="24"/>
          <w:szCs w:val="24"/>
        </w:rPr>
        <w:instrText xml:space="preserve"> ADDIN EN.CITE </w:instrText>
      </w:r>
      <w:r w:rsidR="00205E85">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205E85">
        <w:rPr>
          <w:rFonts w:ascii="Times New Roman" w:eastAsia="바탕" w:hAnsi="Times New Roman"/>
          <w:sz w:val="24"/>
          <w:szCs w:val="24"/>
        </w:rPr>
        <w:instrText xml:space="preserve"> ADDIN EN.CITE.DATA </w:instrText>
      </w:r>
      <w:r w:rsidR="00205E85">
        <w:rPr>
          <w:rFonts w:ascii="Times New Roman" w:eastAsia="바탕" w:hAnsi="Times New Roman"/>
          <w:sz w:val="24"/>
          <w:szCs w:val="24"/>
        </w:rPr>
      </w:r>
      <w:r w:rsidR="00205E85">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205E85">
        <w:rPr>
          <w:rFonts w:ascii="Times New Roman" w:eastAsia="바탕" w:hAnsi="Times New Roman"/>
          <w:noProof/>
          <w:sz w:val="24"/>
          <w:szCs w:val="24"/>
        </w:rPr>
        <w:t>(</w:t>
      </w:r>
      <w:hyperlink w:anchor="_ENREF_5" w:tooltip="Ghosh, 2007 #326" w:history="1">
        <w:r w:rsidR="003C7093">
          <w:rPr>
            <w:rFonts w:ascii="Times New Roman" w:eastAsia="바탕" w:hAnsi="Times New Roman"/>
            <w:noProof/>
            <w:sz w:val="24"/>
            <w:szCs w:val="24"/>
          </w:rPr>
          <w:t>Ghosh and Konishi 2007</w:t>
        </w:r>
      </w:hyperlink>
      <w:r w:rsidR="00205E85">
        <w:rPr>
          <w:rFonts w:ascii="Times New Roman" w:eastAsia="바탕" w:hAnsi="Times New Roman"/>
          <w:noProof/>
          <w:sz w:val="24"/>
          <w:szCs w:val="24"/>
        </w:rPr>
        <w:t>)</w:t>
      </w:r>
      <w:r w:rsidR="00714F0B">
        <w:rPr>
          <w:rFonts w:ascii="Times New Roman" w:eastAsia="바탕" w:hAnsi="Times New Roman"/>
          <w:sz w:val="24"/>
          <w:szCs w:val="24"/>
        </w:rPr>
        <w:fldChar w:fldCharType="end"/>
      </w:r>
      <w:r w:rsidR="002879C6">
        <w:rPr>
          <w:rFonts w:ascii="Times New Roman" w:eastAsia="바탕" w:hAnsi="Times New Roman" w:hint="eastAsia"/>
          <w:sz w:val="24"/>
          <w:szCs w:val="24"/>
        </w:rPr>
        <w:t xml:space="preserve">, </w:t>
      </w:r>
      <w:r w:rsidR="0083730B">
        <w:rPr>
          <w:rFonts w:ascii="Times New Roman" w:eastAsia="바탕" w:hAnsi="Times New Roman"/>
          <w:sz w:val="24"/>
          <w:szCs w:val="24"/>
        </w:rPr>
        <w:t xml:space="preserve">and </w:t>
      </w:r>
      <w:r w:rsidR="002879C6">
        <w:rPr>
          <w:rFonts w:ascii="Times New Roman" w:eastAsia="바탕" w:hAnsi="Times New Roman" w:hint="eastAsia"/>
          <w:sz w:val="24"/>
          <w:szCs w:val="24"/>
        </w:rPr>
        <w:t xml:space="preserve">cancer </w:t>
      </w:r>
      <w:r w:rsidR="00714F0B">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4" w:tooltip="Seeram, 2006 #240" w:history="1">
        <w:r w:rsidR="003C7093">
          <w:rPr>
            <w:rFonts w:ascii="Times New Roman" w:eastAsia="바탕" w:hAnsi="Times New Roman"/>
            <w:noProof/>
            <w:sz w:val="24"/>
            <w:szCs w:val="24"/>
          </w:rPr>
          <w:t>Seeram et al. 2006</w:t>
        </w:r>
      </w:hyperlink>
      <w:r w:rsidR="007F7C47">
        <w:rPr>
          <w:rFonts w:ascii="Times New Roman" w:eastAsia="바탕" w:hAnsi="Times New Roman"/>
          <w:noProof/>
          <w:sz w:val="24"/>
          <w:szCs w:val="24"/>
        </w:rPr>
        <w:t xml:space="preserve">; </w:t>
      </w:r>
      <w:hyperlink w:anchor="_ENREF_25" w:tooltip="Shih, 2005 #245" w:history="1">
        <w:r w:rsidR="003C7093">
          <w:rPr>
            <w:rFonts w:ascii="Times New Roman" w:eastAsia="바탕" w:hAnsi="Times New Roman"/>
            <w:noProof/>
            <w:sz w:val="24"/>
            <w:szCs w:val="24"/>
          </w:rPr>
          <w:t>Shih et al. 2005</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B3250C">
        <w:rPr>
          <w:rFonts w:ascii="Times New Roman" w:eastAsia="바탕" w:hAnsi="Times New Roman" w:hint="eastAsia"/>
          <w:sz w:val="24"/>
          <w:szCs w:val="24"/>
        </w:rPr>
        <w:t xml:space="preserve">. </w:t>
      </w:r>
      <w:r w:rsidR="008A4B3B">
        <w:rPr>
          <w:rFonts w:ascii="Times New Roman" w:eastAsia="바탕" w:hAnsi="Times New Roman"/>
          <w:sz w:val="24"/>
          <w:szCs w:val="24"/>
        </w:rPr>
        <w:t>In addition, antho</w:t>
      </w:r>
      <w:r w:rsidR="00F83547">
        <w:rPr>
          <w:rFonts w:ascii="Times New Roman" w:eastAsia="바탕" w:hAnsi="Times New Roman"/>
          <w:sz w:val="24"/>
          <w:szCs w:val="24"/>
        </w:rPr>
        <w:t xml:space="preserve">cyanins </w:t>
      </w:r>
      <w:r w:rsidR="002F5DD9">
        <w:rPr>
          <w:rFonts w:ascii="Times New Roman" w:eastAsia="바탕" w:hAnsi="Times New Roman" w:hint="eastAsia"/>
          <w:sz w:val="24"/>
          <w:szCs w:val="24"/>
        </w:rPr>
        <w:t xml:space="preserve">have </w:t>
      </w:r>
      <w:r w:rsidR="00C2070C">
        <w:rPr>
          <w:rFonts w:ascii="Times New Roman" w:eastAsia="바탕" w:hAnsi="Times New Roman"/>
          <w:sz w:val="24"/>
          <w:szCs w:val="24"/>
        </w:rPr>
        <w:t>the</w:t>
      </w:r>
      <w:r w:rsidR="0083730B">
        <w:rPr>
          <w:rFonts w:ascii="Times New Roman" w:eastAsia="바탕" w:hAnsi="Times New Roman"/>
          <w:sz w:val="24"/>
          <w:szCs w:val="24"/>
        </w:rPr>
        <w:t xml:space="preserve"> </w:t>
      </w:r>
      <w:r w:rsidR="001E0DC6">
        <w:rPr>
          <w:rFonts w:ascii="Times New Roman" w:eastAsia="바탕" w:hAnsi="Times New Roman"/>
          <w:sz w:val="24"/>
          <w:szCs w:val="24"/>
        </w:rPr>
        <w:t>capacity to</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modulate cognitive and motor function</w:t>
      </w:r>
      <w:r w:rsidR="0083730B">
        <w:rPr>
          <w:rFonts w:ascii="Times New Roman" w:eastAsia="바탕" w:hAnsi="Times New Roman"/>
          <w:sz w:val="24"/>
          <w:szCs w:val="24"/>
        </w:rPr>
        <w:t>s</w:t>
      </w:r>
      <w:r w:rsidR="001E0DC6" w:rsidRPr="001E0DC6">
        <w:rPr>
          <w:rFonts w:ascii="Times New Roman" w:eastAsia="바탕" w:hAnsi="Times New Roman"/>
          <w:sz w:val="24"/>
          <w:szCs w:val="24"/>
        </w:rPr>
        <w:t>, enhance</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 xml:space="preserve">memory, </w:t>
      </w:r>
      <w:r w:rsidR="0055166A" w:rsidRPr="0055166A">
        <w:rPr>
          <w:rFonts w:ascii="Times New Roman" w:eastAsia="바탕" w:hAnsi="Times New Roman"/>
          <w:sz w:val="24"/>
          <w:szCs w:val="24"/>
        </w:rPr>
        <w:t>hinder obesity</w:t>
      </w:r>
      <w:r w:rsidR="0055166A">
        <w:rPr>
          <w:rFonts w:ascii="Times New Roman" w:eastAsia="바탕" w:hAnsi="Times New Roman"/>
          <w:sz w:val="24"/>
          <w:szCs w:val="24"/>
        </w:rPr>
        <w:t xml:space="preserve">, </w:t>
      </w:r>
      <w:r w:rsidR="001E0DC6" w:rsidRPr="001E0DC6">
        <w:rPr>
          <w:rFonts w:ascii="Times New Roman" w:eastAsia="바탕" w:hAnsi="Times New Roman"/>
          <w:sz w:val="24"/>
          <w:szCs w:val="24"/>
        </w:rPr>
        <w:t xml:space="preserve">and prevent age-related </w:t>
      </w:r>
      <w:r w:rsidR="006818B1" w:rsidRPr="001E0DC6">
        <w:rPr>
          <w:rFonts w:ascii="Times New Roman" w:eastAsia="바탕" w:hAnsi="Times New Roman"/>
          <w:sz w:val="24"/>
          <w:szCs w:val="24"/>
        </w:rPr>
        <w:t>decline</w:t>
      </w:r>
      <w:r w:rsidR="006818B1">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3" w:tooltip="Cho, 2003 #336" w:history="1">
        <w:r w:rsidR="003C7093">
          <w:rPr>
            <w:rFonts w:ascii="Times New Roman" w:eastAsia="바탕" w:hAnsi="Times New Roman"/>
            <w:noProof/>
            <w:sz w:val="24"/>
            <w:szCs w:val="24"/>
          </w:rPr>
          <w:t>Cho et al. 2003</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6818B1">
        <w:rPr>
          <w:rFonts w:ascii="Times New Roman" w:eastAsia="바탕" w:hAnsi="Times New Roman"/>
          <w:sz w:val="24"/>
          <w:szCs w:val="24"/>
        </w:rPr>
        <w:t>.</w:t>
      </w:r>
      <w:r w:rsidR="00F83547">
        <w:rPr>
          <w:rFonts w:ascii="Times New Roman" w:eastAsia="바탕" w:hAnsi="Times New Roman"/>
          <w:sz w:val="24"/>
          <w:szCs w:val="24"/>
        </w:rPr>
        <w:t xml:space="preserve"> A</w:t>
      </w:r>
      <w:r w:rsidR="005B23B7" w:rsidRPr="005B23B7">
        <w:rPr>
          <w:rFonts w:ascii="Times New Roman" w:eastAsia="바탕" w:hAnsi="Times New Roman"/>
          <w:sz w:val="24"/>
          <w:szCs w:val="24"/>
        </w:rPr>
        <w:t>nother bioactive flavonoid, rutin is the most abundant flavono</w:t>
      </w:r>
      <w:r w:rsidR="005B23B7" w:rsidRPr="005B23B7">
        <w:rPr>
          <w:rFonts w:ascii="Times New Roman" w:eastAsia="바탕" w:hAnsi="Times New Roman" w:hint="eastAsia"/>
          <w:sz w:val="24"/>
          <w:szCs w:val="24"/>
        </w:rPr>
        <w:t>l</w:t>
      </w:r>
      <w:r w:rsidR="005B23B7" w:rsidRPr="005B23B7">
        <w:rPr>
          <w:rFonts w:ascii="Times New Roman" w:eastAsia="바탕" w:hAnsi="Times New Roman"/>
          <w:sz w:val="24"/>
          <w:szCs w:val="24"/>
        </w:rPr>
        <w:t xml:space="preserve"> in tomatoes</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4" w:tooltip="Colliver, 2002 #173" w:history="1">
        <w:r w:rsidR="003C7093">
          <w:rPr>
            <w:rFonts w:ascii="Times New Roman" w:eastAsia="바탕" w:hAnsi="Times New Roman"/>
            <w:noProof/>
            <w:sz w:val="24"/>
            <w:szCs w:val="24"/>
          </w:rPr>
          <w:t>Colliver et al. 2002</w:t>
        </w:r>
      </w:hyperlink>
      <w:r w:rsidR="007F7C47">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 xml:space="preserve">, albeit present in </w:t>
      </w:r>
      <w:r w:rsidR="005B23B7" w:rsidRPr="005B23B7">
        <w:rPr>
          <w:rFonts w:ascii="Times New Roman" w:eastAsia="바탕" w:hAnsi="Times New Roman" w:hint="eastAsia"/>
          <w:sz w:val="24"/>
          <w:szCs w:val="24"/>
        </w:rPr>
        <w:t>very small</w:t>
      </w:r>
      <w:r w:rsidR="005B23B7" w:rsidRPr="005B23B7">
        <w:rPr>
          <w:rFonts w:ascii="Times New Roman" w:eastAsia="바탕" w:hAnsi="Times New Roman"/>
          <w:sz w:val="24"/>
          <w:szCs w:val="24"/>
        </w:rPr>
        <w:t xml:space="preserve"> amount.</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t xml:space="preserve">Rutin </w:t>
      </w:r>
      <w:r w:rsidR="001D3CD1">
        <w:rPr>
          <w:rFonts w:ascii="Times New Roman" w:eastAsia="바탕" w:hAnsi="Times New Roman"/>
          <w:sz w:val="24"/>
          <w:szCs w:val="24"/>
        </w:rPr>
        <w:t xml:space="preserve">also </w:t>
      </w:r>
      <w:r w:rsidR="005B23B7" w:rsidRPr="005B23B7">
        <w:rPr>
          <w:rFonts w:ascii="Times New Roman" w:eastAsia="바탕"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5B23B7" w:rsidRPr="005B23B7">
        <w:rPr>
          <w:rFonts w:ascii="Times New Roman" w:eastAsia="바탕" w:hAnsi="Times New Roman"/>
          <w:sz w:val="24"/>
          <w:szCs w:val="24"/>
        </w:rPr>
      </w:r>
      <w:r w:rsidR="005B23B7" w:rsidRPr="005B23B7">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9" w:tooltip="Kuntic, 2011 #286" w:history="1">
        <w:r w:rsidR="003C7093">
          <w:rPr>
            <w:rFonts w:ascii="Times New Roman" w:eastAsia="바탕" w:hAnsi="Times New Roman"/>
            <w:noProof/>
            <w:sz w:val="24"/>
            <w:szCs w:val="24"/>
          </w:rPr>
          <w:t>Kuntic et al. 2011</w:t>
        </w:r>
      </w:hyperlink>
      <w:r w:rsidR="007F7C47">
        <w:rPr>
          <w:rFonts w:ascii="Times New Roman" w:eastAsia="바탕" w:hAnsi="Times New Roman"/>
          <w:noProof/>
          <w:sz w:val="24"/>
          <w:szCs w:val="24"/>
        </w:rPr>
        <w:t xml:space="preserve">; </w:t>
      </w:r>
      <w:hyperlink w:anchor="_ENREF_10" w:tooltip="La Case, 2000 #285" w:history="1">
        <w:r w:rsidR="003C7093">
          <w:rPr>
            <w:rFonts w:ascii="Times New Roman" w:eastAsia="바탕" w:hAnsi="Times New Roman"/>
            <w:noProof/>
            <w:sz w:val="24"/>
            <w:szCs w:val="24"/>
          </w:rPr>
          <w:t>La Case et al. 2000</w:t>
        </w:r>
      </w:hyperlink>
      <w:r w:rsidR="007F7C47">
        <w:rPr>
          <w:rFonts w:ascii="Times New Roman" w:eastAsia="바탕" w:hAnsi="Times New Roman"/>
          <w:noProof/>
          <w:sz w:val="24"/>
          <w:szCs w:val="24"/>
        </w:rPr>
        <w:t xml:space="preserve">; </w:t>
      </w:r>
      <w:hyperlink w:anchor="_ENREF_11" w:tooltip="Landberg, 2011 #287" w:history="1">
        <w:r w:rsidR="003C7093">
          <w:rPr>
            <w:rFonts w:ascii="Times New Roman" w:eastAsia="바탕" w:hAnsi="Times New Roman"/>
            <w:noProof/>
            <w:sz w:val="24"/>
            <w:szCs w:val="24"/>
          </w:rPr>
          <w:t>Landberg et al. 2011</w:t>
        </w:r>
      </w:hyperlink>
      <w:r w:rsidR="007F7C47">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w:t>
      </w:r>
      <w:r w:rsidR="00A53ACD">
        <w:rPr>
          <w:rFonts w:ascii="Times New Roman" w:eastAsia="바탕" w:hAnsi="Times New Roman"/>
          <w:sz w:val="24"/>
          <w:szCs w:val="24"/>
        </w:rPr>
        <w:t xml:space="preserve"> </w:t>
      </w:r>
      <w:r w:rsidR="00492176" w:rsidRPr="00492176">
        <w:rPr>
          <w:rFonts w:ascii="Times New Roman" w:eastAsia="바탕" w:hAnsi="Times New Roman"/>
          <w:sz w:val="24"/>
          <w:szCs w:val="24"/>
        </w:rPr>
        <w:t>Although tomato</w:t>
      </w:r>
      <w:del w:id="28" w:author="Jiarui Li" w:date="2016-06-11T17:40:00Z">
        <w:r w:rsidR="00492176" w:rsidRPr="00492176" w:rsidDel="00730EE0">
          <w:rPr>
            <w:rFonts w:ascii="Times New Roman" w:eastAsia="바탕" w:hAnsi="Times New Roman"/>
            <w:sz w:val="24"/>
            <w:szCs w:val="24"/>
          </w:rPr>
          <w:delText>es</w:delText>
        </w:r>
      </w:del>
      <w:r w:rsidR="00492176" w:rsidRPr="00492176">
        <w:rPr>
          <w:rFonts w:ascii="Times New Roman" w:eastAsia="바탕" w:hAnsi="Times New Roman"/>
          <w:sz w:val="24"/>
          <w:szCs w:val="24"/>
        </w:rPr>
        <w:t xml:space="preserve"> </w:t>
      </w:r>
      <w:del w:id="29" w:author="Jiarui Li" w:date="2016-06-11T17:40:00Z">
        <w:r w:rsidR="00492176" w:rsidRPr="00492176" w:rsidDel="00730EE0">
          <w:rPr>
            <w:rFonts w:ascii="Times New Roman" w:eastAsia="바탕" w:hAnsi="Times New Roman"/>
            <w:sz w:val="24"/>
            <w:szCs w:val="24"/>
          </w:rPr>
          <w:delText xml:space="preserve">are </w:delText>
        </w:r>
      </w:del>
      <w:ins w:id="30" w:author="Jiarui Li" w:date="2016-06-11T17:40:00Z">
        <w:r w:rsidR="00730EE0">
          <w:rPr>
            <w:rFonts w:ascii="Times New Roman" w:eastAsia="바탕" w:hAnsi="Times New Roman"/>
            <w:sz w:val="24"/>
            <w:szCs w:val="24"/>
          </w:rPr>
          <w:t>is</w:t>
        </w:r>
        <w:r w:rsidR="00730EE0" w:rsidRPr="00492176">
          <w:rPr>
            <w:rFonts w:ascii="Times New Roman" w:eastAsia="바탕" w:hAnsi="Times New Roman"/>
            <w:sz w:val="24"/>
            <w:szCs w:val="24"/>
          </w:rPr>
          <w:t xml:space="preserve"> </w:t>
        </w:r>
      </w:ins>
      <w:r w:rsidR="00492176">
        <w:rPr>
          <w:rFonts w:ascii="Times New Roman" w:eastAsia="바탕" w:hAnsi="Times New Roman"/>
          <w:sz w:val="24"/>
          <w:szCs w:val="24"/>
        </w:rPr>
        <w:t xml:space="preserve">one of the most </w:t>
      </w:r>
      <w:r w:rsidR="00492176" w:rsidRPr="00492176">
        <w:rPr>
          <w:rFonts w:ascii="Times New Roman" w:eastAsia="바탕" w:hAnsi="Times New Roman"/>
          <w:sz w:val="24"/>
          <w:szCs w:val="24"/>
        </w:rPr>
        <w:t>popular fruit</w:t>
      </w:r>
      <w:r w:rsidR="00492176">
        <w:rPr>
          <w:rFonts w:ascii="Times New Roman" w:eastAsia="바탕" w:hAnsi="Times New Roman"/>
          <w:sz w:val="24"/>
          <w:szCs w:val="24"/>
        </w:rPr>
        <w:t>s</w:t>
      </w:r>
      <w:r w:rsidR="00492176" w:rsidRPr="00492176">
        <w:rPr>
          <w:rFonts w:ascii="Times New Roman" w:eastAsia="바탕" w:hAnsi="Times New Roman"/>
          <w:sz w:val="24"/>
          <w:szCs w:val="24"/>
        </w:rPr>
        <w:t xml:space="preserve"> used in many diets</w:t>
      </w:r>
      <w:r w:rsidR="001D3CD1">
        <w:rPr>
          <w:rFonts w:ascii="Times New Roman" w:eastAsia="바탕" w:hAnsi="Times New Roman"/>
          <w:sz w:val="24"/>
          <w:szCs w:val="24"/>
        </w:rPr>
        <w:t>,</w:t>
      </w:r>
      <w:r w:rsidR="00492176" w:rsidRPr="00492176">
        <w:rPr>
          <w:rFonts w:ascii="Times New Roman" w:eastAsia="바탕" w:hAnsi="Times New Roman"/>
          <w:sz w:val="24"/>
          <w:szCs w:val="24"/>
        </w:rPr>
        <w:t xml:space="preserve"> </w:t>
      </w:r>
      <w:del w:id="31" w:author="Jiarui Li" w:date="2016-06-11T17:40:00Z">
        <w:r w:rsidR="00492176" w:rsidRPr="00492176" w:rsidDel="00730EE0">
          <w:rPr>
            <w:rFonts w:ascii="Times New Roman" w:eastAsia="바탕" w:hAnsi="Times New Roman"/>
            <w:sz w:val="24"/>
            <w:szCs w:val="24"/>
          </w:rPr>
          <w:delText>they h</w:delText>
        </w:r>
        <w:r w:rsidR="00492176" w:rsidDel="00730EE0">
          <w:rPr>
            <w:rFonts w:ascii="Times New Roman" w:eastAsia="바탕" w:hAnsi="Times New Roman"/>
            <w:sz w:val="24"/>
            <w:szCs w:val="24"/>
          </w:rPr>
          <w:delText>ave</w:delText>
        </w:r>
      </w:del>
      <w:ins w:id="32" w:author="Jiarui Li" w:date="2016-06-11T17:40:00Z">
        <w:r w:rsidR="00730EE0">
          <w:rPr>
            <w:rFonts w:ascii="Times New Roman" w:eastAsia="바탕" w:hAnsi="Times New Roman"/>
            <w:sz w:val="24"/>
            <w:szCs w:val="24"/>
          </w:rPr>
          <w:t>it has</w:t>
        </w:r>
      </w:ins>
      <w:r w:rsidR="00492176">
        <w:rPr>
          <w:rFonts w:ascii="Times New Roman" w:eastAsia="바탕" w:hAnsi="Times New Roman"/>
          <w:sz w:val="24"/>
          <w:szCs w:val="24"/>
        </w:rPr>
        <w:t xml:space="preserve"> a very low overall </w:t>
      </w:r>
      <w:r w:rsidR="00492176" w:rsidRPr="00492176">
        <w:rPr>
          <w:rFonts w:ascii="Times New Roman" w:eastAsia="바탕" w:hAnsi="Times New Roman"/>
          <w:sz w:val="24"/>
          <w:szCs w:val="24"/>
        </w:rPr>
        <w:t xml:space="preserve">anthocyanin </w:t>
      </w:r>
      <w:r w:rsidR="00492176">
        <w:rPr>
          <w:rFonts w:ascii="Times New Roman" w:eastAsia="바탕" w:hAnsi="Times New Roman"/>
          <w:sz w:val="24"/>
          <w:szCs w:val="24"/>
        </w:rPr>
        <w:t xml:space="preserve">and flavonol </w:t>
      </w:r>
      <w:r w:rsidR="001D3CD1">
        <w:rPr>
          <w:rFonts w:ascii="Times New Roman" w:eastAsia="바탕" w:hAnsi="Times New Roman"/>
          <w:sz w:val="24"/>
          <w:szCs w:val="24"/>
        </w:rPr>
        <w:t>content</w:t>
      </w:r>
      <w:ins w:id="33" w:author="Jiarui Li" w:date="2016-06-11T17:40:00Z">
        <w:r w:rsidR="00730EE0">
          <w:rPr>
            <w:rFonts w:ascii="Times New Roman" w:eastAsia="바탕" w:hAnsi="Times New Roman"/>
            <w:sz w:val="24"/>
            <w:szCs w:val="24"/>
          </w:rPr>
          <w:t xml:space="preserve">. </w:t>
        </w:r>
      </w:ins>
      <w:del w:id="34" w:author="Jiarui Li" w:date="2016-06-11T17:40:00Z">
        <w:r w:rsidR="001D3CD1" w:rsidDel="00730EE0">
          <w:rPr>
            <w:rFonts w:ascii="Times New Roman" w:eastAsia="바탕" w:hAnsi="Times New Roman"/>
            <w:sz w:val="24"/>
            <w:szCs w:val="24"/>
          </w:rPr>
          <w:delText xml:space="preserve"> and,</w:delText>
        </w:r>
        <w:r w:rsidR="00492176" w:rsidRPr="00492176" w:rsidDel="00730EE0">
          <w:rPr>
            <w:rFonts w:ascii="Times New Roman" w:eastAsia="바탕" w:hAnsi="Times New Roman"/>
            <w:sz w:val="24"/>
            <w:szCs w:val="24"/>
          </w:rPr>
          <w:delText xml:space="preserve"> </w:delText>
        </w:r>
        <w:r w:rsidR="001D3CD1" w:rsidDel="00730EE0">
          <w:rPr>
            <w:rFonts w:ascii="Times New Roman" w:eastAsia="바탕" w:hAnsi="Times New Roman"/>
            <w:sz w:val="24"/>
            <w:szCs w:val="24"/>
          </w:rPr>
          <w:delText>t</w:delText>
        </w:r>
      </w:del>
      <w:ins w:id="35" w:author="Jiarui Li" w:date="2016-06-11T17:40:00Z">
        <w:r w:rsidR="00730EE0">
          <w:rPr>
            <w:rFonts w:ascii="Times New Roman" w:eastAsia="바탕" w:hAnsi="Times New Roman"/>
            <w:sz w:val="24"/>
            <w:szCs w:val="24"/>
          </w:rPr>
          <w:t>T</w:t>
        </w:r>
      </w:ins>
      <w:r w:rsidR="00A53ACD" w:rsidRPr="00A53ACD">
        <w:rPr>
          <w:rFonts w:ascii="Times New Roman" w:eastAsia="바탕" w:hAnsi="Times New Roman"/>
          <w:sz w:val="24"/>
          <w:szCs w:val="24"/>
        </w:rPr>
        <w:t xml:space="preserve">herefore, </w:t>
      </w:r>
      <w:ins w:id="36" w:author="Jiarui Li" w:date="2016-06-11T17:42:00Z">
        <w:r w:rsidR="00730EE0">
          <w:rPr>
            <w:rFonts w:ascii="Times New Roman" w:eastAsia="바탕" w:hAnsi="Times New Roman"/>
            <w:sz w:val="24"/>
            <w:szCs w:val="24"/>
          </w:rPr>
          <w:t xml:space="preserve">to improve </w:t>
        </w:r>
        <w:r w:rsidR="00730EE0" w:rsidRPr="00730EE0">
          <w:rPr>
            <w:rFonts w:ascii="Times New Roman" w:eastAsia="바탕" w:hAnsi="Times New Roman"/>
            <w:sz w:val="24"/>
            <w:szCs w:val="24"/>
          </w:rPr>
          <w:t xml:space="preserve">health-beneficial effects </w:t>
        </w:r>
        <w:r w:rsidR="00730EE0">
          <w:rPr>
            <w:rFonts w:ascii="Times New Roman" w:eastAsia="바탕" w:hAnsi="Times New Roman"/>
            <w:sz w:val="24"/>
            <w:szCs w:val="24"/>
          </w:rPr>
          <w:t xml:space="preserve">of tomato, </w:t>
        </w:r>
      </w:ins>
      <w:r w:rsidR="00A53ACD" w:rsidRPr="00A53ACD">
        <w:rPr>
          <w:rFonts w:ascii="Times New Roman" w:eastAsia="바탕" w:hAnsi="Times New Roman"/>
          <w:sz w:val="24"/>
          <w:szCs w:val="24"/>
        </w:rPr>
        <w:t>i</w:t>
      </w:r>
      <w:r w:rsidR="00A53ACD" w:rsidRPr="00A53ACD">
        <w:rPr>
          <w:rFonts w:ascii="Times New Roman" w:eastAsia="바탕" w:hAnsi="Times New Roman" w:hint="eastAsia"/>
          <w:sz w:val="24"/>
          <w:szCs w:val="24"/>
        </w:rPr>
        <w:t>ncreasing</w:t>
      </w:r>
      <w:r w:rsidR="00A53ACD" w:rsidRPr="00A53ACD">
        <w:rPr>
          <w:rFonts w:ascii="Times New Roman" w:eastAsia="바탕" w:hAnsi="Times New Roman"/>
          <w:sz w:val="24"/>
          <w:szCs w:val="24"/>
        </w:rPr>
        <w:t xml:space="preserve"> the total anthocyanin</w:t>
      </w:r>
      <w:r w:rsidR="00A53ACD" w:rsidRPr="00A53ACD">
        <w:rPr>
          <w:rFonts w:ascii="Times New Roman" w:eastAsia="바탕" w:hAnsi="Times New Roman" w:hint="eastAsia"/>
          <w:sz w:val="24"/>
          <w:szCs w:val="24"/>
        </w:rPr>
        <w:t xml:space="preserve"> </w:t>
      </w:r>
      <w:r w:rsidR="00A53ACD" w:rsidRPr="00A53ACD">
        <w:rPr>
          <w:rFonts w:ascii="Times New Roman" w:eastAsia="바탕" w:hAnsi="Times New Roman"/>
          <w:sz w:val="24"/>
          <w:szCs w:val="24"/>
        </w:rPr>
        <w:t>and/or flavonol</w:t>
      </w:r>
      <w:r w:rsidR="00A53ACD" w:rsidRPr="00A53ACD">
        <w:rPr>
          <w:rFonts w:ascii="Times New Roman" w:eastAsia="바탕" w:hAnsi="Times New Roman" w:hint="eastAsia"/>
          <w:sz w:val="24"/>
          <w:szCs w:val="24"/>
        </w:rPr>
        <w:t xml:space="preserve"> content of </w:t>
      </w:r>
      <w:r w:rsidR="00492176">
        <w:rPr>
          <w:rFonts w:ascii="Times New Roman" w:eastAsia="바탕" w:hAnsi="Times New Roman"/>
          <w:sz w:val="24"/>
          <w:szCs w:val="24"/>
        </w:rPr>
        <w:t>tomatoes</w:t>
      </w:r>
      <w:r w:rsidR="00A53ACD" w:rsidRPr="00A53ACD">
        <w:rPr>
          <w:rFonts w:ascii="Times New Roman" w:eastAsia="바탕" w:hAnsi="Times New Roman" w:hint="eastAsia"/>
          <w:sz w:val="24"/>
          <w:szCs w:val="24"/>
        </w:rPr>
        <w:t xml:space="preserve"> has been</w:t>
      </w:r>
      <w:r w:rsidR="00A53ACD" w:rsidRPr="00A53ACD">
        <w:rPr>
          <w:rFonts w:ascii="Times New Roman" w:eastAsia="바탕" w:hAnsi="Times New Roman"/>
          <w:sz w:val="24"/>
          <w:szCs w:val="24"/>
        </w:rPr>
        <w:t xml:space="preserve"> an important objective </w:t>
      </w:r>
      <w:del w:id="37" w:author="Jiarui Li" w:date="2016-06-11T17:42:00Z">
        <w:r w:rsidR="00A53ACD" w:rsidRPr="00A53ACD" w:rsidDel="00730EE0">
          <w:rPr>
            <w:rFonts w:ascii="Times New Roman" w:eastAsia="바탕" w:hAnsi="Times New Roman"/>
            <w:sz w:val="24"/>
            <w:szCs w:val="24"/>
          </w:rPr>
          <w:delText>to researchers because</w:delText>
        </w:r>
        <w:r w:rsidR="00A53ACD" w:rsidRPr="00A53ACD" w:rsidDel="00730EE0">
          <w:rPr>
            <w:rFonts w:ascii="Times New Roman" w:eastAsia="바탕" w:hAnsi="Times New Roman" w:hint="eastAsia"/>
            <w:sz w:val="24"/>
            <w:szCs w:val="24"/>
          </w:rPr>
          <w:delText xml:space="preserve"> </w:delText>
        </w:r>
        <w:r w:rsidR="00A53ACD" w:rsidRPr="00A53ACD" w:rsidDel="00730EE0">
          <w:rPr>
            <w:rFonts w:ascii="Times New Roman" w:eastAsia="바탕" w:hAnsi="Times New Roman"/>
            <w:sz w:val="24"/>
            <w:szCs w:val="24"/>
          </w:rPr>
          <w:delText>these beneficial effects depend on relatively high levels of dietary anthocyanins and flavonols</w:delText>
        </w:r>
        <w:r w:rsidR="00806462" w:rsidDel="00730EE0">
          <w:rPr>
            <w:rFonts w:ascii="Times New Roman" w:eastAsia="바탕" w:hAnsi="Times New Roman"/>
            <w:sz w:val="24"/>
            <w:szCs w:val="24"/>
          </w:rPr>
          <w:delText xml:space="preserve"> </w:delText>
        </w:r>
      </w:del>
      <w:r w:rsidR="00806462">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806462">
        <w:rPr>
          <w:rFonts w:ascii="Times New Roman" w:eastAsia="바탕" w:hAnsi="Times New Roman"/>
          <w:sz w:val="24"/>
          <w:szCs w:val="24"/>
        </w:rPr>
      </w:r>
      <w:r w:rsidR="0080646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 w:tooltip="Butelli, 2008 #122" w:history="1">
        <w:r w:rsidR="003C7093">
          <w:rPr>
            <w:rFonts w:ascii="Times New Roman" w:eastAsia="바탕" w:hAnsi="Times New Roman"/>
            <w:noProof/>
            <w:sz w:val="24"/>
            <w:szCs w:val="24"/>
          </w:rPr>
          <w:t>Butelli et al. 2008</w:t>
        </w:r>
      </w:hyperlink>
      <w:r w:rsidR="007F7C47">
        <w:rPr>
          <w:rFonts w:ascii="Times New Roman" w:eastAsia="바탕" w:hAnsi="Times New Roman"/>
          <w:noProof/>
          <w:sz w:val="24"/>
          <w:szCs w:val="24"/>
        </w:rPr>
        <w:t xml:space="preserve">; </w:t>
      </w:r>
      <w:hyperlink w:anchor="_ENREF_18" w:tooltip="Muir, 2001 #1" w:history="1">
        <w:r w:rsidR="003C7093">
          <w:rPr>
            <w:rFonts w:ascii="Times New Roman" w:eastAsia="바탕" w:hAnsi="Times New Roman"/>
            <w:noProof/>
            <w:sz w:val="24"/>
            <w:szCs w:val="24"/>
          </w:rPr>
          <w:t>Muir et al. 2001</w:t>
        </w:r>
      </w:hyperlink>
      <w:r w:rsidR="007F7C47">
        <w:rPr>
          <w:rFonts w:ascii="Times New Roman" w:eastAsia="바탕" w:hAnsi="Times New Roman"/>
          <w:noProof/>
          <w:sz w:val="24"/>
          <w:szCs w:val="24"/>
        </w:rPr>
        <w:t>)</w:t>
      </w:r>
      <w:r w:rsidR="00806462">
        <w:rPr>
          <w:rFonts w:ascii="Times New Roman" w:eastAsia="바탕" w:hAnsi="Times New Roman"/>
          <w:sz w:val="24"/>
          <w:szCs w:val="24"/>
        </w:rPr>
        <w:fldChar w:fldCharType="end"/>
      </w:r>
      <w:r w:rsidR="00A53ACD" w:rsidRPr="00A53ACD">
        <w:rPr>
          <w:rFonts w:ascii="Times New Roman" w:eastAsia="바탕" w:hAnsi="Times New Roman"/>
          <w:sz w:val="24"/>
          <w:szCs w:val="24"/>
        </w:rPr>
        <w:t>.</w:t>
      </w:r>
    </w:p>
    <w:p w14:paraId="6EA38E72" w14:textId="662406B3" w:rsidR="00C57619" w:rsidRDefault="00C57619" w:rsidP="00C57619">
      <w:pPr>
        <w:spacing w:after="0" w:line="360" w:lineRule="auto"/>
        <w:rPr>
          <w:rFonts w:ascii="Times New Roman" w:eastAsia="바탕" w:hAnsi="Times New Roman"/>
          <w:sz w:val="24"/>
          <w:szCs w:val="24"/>
        </w:rPr>
      </w:pPr>
      <w:r>
        <w:rPr>
          <w:rFonts w:ascii="Times New Roman" w:eastAsia="바탕" w:hAnsi="Times New Roman"/>
          <w:sz w:val="24"/>
          <w:szCs w:val="24"/>
        </w:rPr>
        <w:tab/>
      </w:r>
      <w:del w:id="38" w:author="Jiarui Li" w:date="2016-06-11T17:44:00Z">
        <w:r w:rsidDel="00730EE0">
          <w:rPr>
            <w:rFonts w:ascii="Times New Roman" w:eastAsia="바탕" w:hAnsi="Times New Roman"/>
            <w:sz w:val="24"/>
            <w:szCs w:val="24"/>
          </w:rPr>
          <w:delText xml:space="preserve">Although tomato </w:delText>
        </w:r>
        <w:r w:rsidR="00F83547" w:rsidDel="00730EE0">
          <w:rPr>
            <w:rFonts w:ascii="Times New Roman" w:eastAsia="바탕" w:hAnsi="Times New Roman"/>
            <w:sz w:val="24"/>
            <w:szCs w:val="24"/>
          </w:rPr>
          <w:delText xml:space="preserve">is </w:delText>
        </w:r>
        <w:r w:rsidDel="00730EE0">
          <w:rPr>
            <w:rFonts w:ascii="Times New Roman" w:eastAsia="바탕" w:hAnsi="Times New Roman"/>
            <w:sz w:val="24"/>
            <w:szCs w:val="24"/>
          </w:rPr>
          <w:delText>a popular fruit used in many diets</w:delText>
        </w:r>
        <w:r w:rsidR="00F83547" w:rsidDel="00730EE0">
          <w:rPr>
            <w:rFonts w:ascii="Times New Roman" w:eastAsia="바탕" w:hAnsi="Times New Roman"/>
            <w:sz w:val="24"/>
            <w:szCs w:val="24"/>
          </w:rPr>
          <w:delText>,</w:delText>
        </w:r>
        <w:r w:rsidDel="00730EE0">
          <w:rPr>
            <w:rFonts w:ascii="Times New Roman" w:eastAsia="바탕" w:hAnsi="Times New Roman"/>
            <w:sz w:val="24"/>
            <w:szCs w:val="24"/>
          </w:rPr>
          <w:delText xml:space="preserve"> </w:delText>
        </w:r>
        <w:r w:rsidR="00F83547" w:rsidDel="00730EE0">
          <w:rPr>
            <w:rFonts w:ascii="Times New Roman" w:eastAsia="바탕" w:hAnsi="Times New Roman"/>
            <w:sz w:val="24"/>
            <w:szCs w:val="24"/>
          </w:rPr>
          <w:delText xml:space="preserve">it has </w:delText>
        </w:r>
        <w:r w:rsidDel="00730EE0">
          <w:rPr>
            <w:rFonts w:ascii="Times New Roman" w:eastAsia="바탕" w:hAnsi="Times New Roman"/>
            <w:sz w:val="24"/>
            <w:szCs w:val="24"/>
          </w:rPr>
          <w:delText>a very low overall flavanoid and anthocyanin content.  F</w:delText>
        </w:r>
        <w:r w:rsidDel="00730EE0">
          <w:rPr>
            <w:rFonts w:ascii="Times New Roman" w:eastAsia="바탕" w:hAnsi="Times New Roman" w:hint="eastAsia"/>
            <w:sz w:val="24"/>
            <w:szCs w:val="24"/>
          </w:rPr>
          <w:delText>l</w:delText>
        </w:r>
        <w:r w:rsidRPr="00D37F65" w:rsidDel="00730EE0">
          <w:rPr>
            <w:rFonts w:ascii="Times New Roman" w:eastAsia="바탕" w:hAnsi="Times New Roman"/>
            <w:sz w:val="24"/>
            <w:szCs w:val="24"/>
          </w:rPr>
          <w:delText>avonoids accumulate</w:delText>
        </w:r>
        <w:r w:rsidDel="00730EE0">
          <w:rPr>
            <w:rFonts w:ascii="Times New Roman" w:eastAsia="바탕" w:hAnsi="Times New Roman" w:hint="eastAsia"/>
            <w:sz w:val="24"/>
            <w:szCs w:val="24"/>
          </w:rPr>
          <w:delText xml:space="preserve"> </w:delText>
        </w:r>
        <w:r w:rsidRPr="00D37F65" w:rsidDel="00730EE0">
          <w:rPr>
            <w:rFonts w:ascii="Times New Roman" w:eastAsia="바탕" w:hAnsi="Times New Roman"/>
            <w:sz w:val="24"/>
            <w:szCs w:val="24"/>
          </w:rPr>
          <w:delText>in</w:delText>
        </w:r>
        <w:r w:rsidDel="00730EE0">
          <w:rPr>
            <w:rFonts w:ascii="Times New Roman" w:eastAsia="바탕" w:hAnsi="Times New Roman"/>
            <w:sz w:val="24"/>
            <w:szCs w:val="24"/>
          </w:rPr>
          <w:delText xml:space="preserve"> tomatoes in a tissue-speci</w:delText>
        </w:r>
        <w:r w:rsidDel="00730EE0">
          <w:rPr>
            <w:rFonts w:ascii="Times New Roman" w:eastAsia="바탕" w:hAnsi="Times New Roman" w:hint="eastAsia"/>
            <w:sz w:val="24"/>
            <w:szCs w:val="24"/>
          </w:rPr>
          <w:delText>fi</w:delText>
        </w:r>
        <w:r w:rsidRPr="00D37F65" w:rsidDel="00730EE0">
          <w:rPr>
            <w:rFonts w:ascii="Times New Roman" w:eastAsia="바탕" w:hAnsi="Times New Roman"/>
            <w:sz w:val="24"/>
            <w:szCs w:val="24"/>
          </w:rPr>
          <w:delText>c</w:delText>
        </w:r>
        <w:r w:rsidDel="00730EE0">
          <w:rPr>
            <w:rFonts w:ascii="Times New Roman" w:eastAsia="바탕" w:hAnsi="Times New Roman" w:hint="eastAsia"/>
            <w:sz w:val="24"/>
            <w:szCs w:val="24"/>
          </w:rPr>
          <w:delText xml:space="preserve"> way. </w:delText>
        </w:r>
      </w:del>
      <w:r>
        <w:rPr>
          <w:rFonts w:ascii="Times New Roman" w:eastAsia="바탕" w:hAnsi="Times New Roman" w:hint="eastAsia"/>
          <w:sz w:val="24"/>
          <w:szCs w:val="24"/>
        </w:rPr>
        <w:t>Flavonols</w:t>
      </w:r>
      <w:r>
        <w:rPr>
          <w:rFonts w:ascii="Times New Roman" w:eastAsia="바탕" w:hAnsi="Times New Roman"/>
          <w:sz w:val="24"/>
          <w:szCs w:val="24"/>
        </w:rPr>
        <w:t>,</w:t>
      </w:r>
      <w:r>
        <w:rPr>
          <w:rFonts w:ascii="Times New Roman" w:eastAsia="바탕" w:hAnsi="Times New Roman" w:hint="eastAsia"/>
          <w:sz w:val="24"/>
          <w:szCs w:val="24"/>
        </w:rPr>
        <w:t xml:space="preserve"> including rutin</w:t>
      </w:r>
      <w:r>
        <w:rPr>
          <w:rFonts w:ascii="Times New Roman" w:eastAsia="바탕" w:hAnsi="Times New Roman"/>
          <w:sz w:val="24"/>
          <w:szCs w:val="24"/>
        </w:rPr>
        <w:t>,</w:t>
      </w:r>
      <w:r>
        <w:rPr>
          <w:rFonts w:ascii="Times New Roman" w:eastAsia="바탕" w:hAnsi="Times New Roman" w:hint="eastAsia"/>
          <w:sz w:val="24"/>
          <w:szCs w:val="24"/>
        </w:rPr>
        <w:t xml:space="preserve"> are present </w:t>
      </w:r>
      <w:r>
        <w:rPr>
          <w:rFonts w:ascii="Times New Roman" w:eastAsia="바탕" w:hAnsi="Times New Roman"/>
          <w:sz w:val="24"/>
          <w:szCs w:val="24"/>
        </w:rPr>
        <w:t xml:space="preserve">mostly </w:t>
      </w:r>
      <w:r>
        <w:rPr>
          <w:rFonts w:ascii="Times New Roman" w:eastAsia="바탕" w:hAnsi="Times New Roman" w:hint="eastAsia"/>
          <w:sz w:val="24"/>
          <w:szCs w:val="24"/>
        </w:rPr>
        <w:t xml:space="preserve">in </w:t>
      </w:r>
      <w:r w:rsidR="00F66740">
        <w:rPr>
          <w:rFonts w:ascii="Times New Roman" w:eastAsia="바탕" w:hAnsi="Times New Roman" w:hint="eastAsia"/>
          <w:sz w:val="24"/>
          <w:szCs w:val="24"/>
        </w:rPr>
        <w:t>peel</w:t>
      </w:r>
      <w:r>
        <w:rPr>
          <w:rFonts w:ascii="Times New Roman" w:eastAsia="바탕" w:hAnsi="Times New Roman" w:hint="eastAsia"/>
          <w:sz w:val="24"/>
          <w:szCs w:val="24"/>
        </w:rPr>
        <w:t xml:space="preserve"> of the tomato</w:t>
      </w:r>
      <w:r>
        <w:rPr>
          <w:rFonts w:ascii="Times New Roman" w:eastAsia="바탕" w:hAnsi="Times New Roman"/>
          <w:sz w:val="24"/>
          <w:szCs w:val="24"/>
        </w:rPr>
        <w:t>, while o</w:t>
      </w:r>
      <w:r>
        <w:rPr>
          <w:rFonts w:ascii="Times New Roman" w:eastAsia="바탕" w:hAnsi="Times New Roman" w:hint="eastAsia"/>
          <w:sz w:val="24"/>
          <w:szCs w:val="24"/>
        </w:rPr>
        <w:t xml:space="preserve">nly </w:t>
      </w:r>
      <w:r>
        <w:rPr>
          <w:rFonts w:ascii="Times New Roman" w:eastAsia="바탕" w:hAnsi="Times New Roman"/>
          <w:sz w:val="24"/>
          <w:szCs w:val="24"/>
        </w:rPr>
        <w:t>traceable</w:t>
      </w:r>
      <w:r>
        <w:rPr>
          <w:rFonts w:ascii="Times New Roman" w:eastAsia="바탕" w:hAnsi="Times New Roman" w:hint="eastAsia"/>
          <w:sz w:val="24"/>
          <w:szCs w:val="24"/>
        </w:rPr>
        <w:t xml:space="preserve"> amount</w:t>
      </w:r>
      <w:r>
        <w:rPr>
          <w:rFonts w:ascii="Times New Roman" w:eastAsia="바탕" w:hAnsi="Times New Roman"/>
          <w:sz w:val="24"/>
          <w:szCs w:val="24"/>
        </w:rPr>
        <w:t>s</w:t>
      </w:r>
      <w:r>
        <w:rPr>
          <w:rFonts w:ascii="Times New Roman" w:eastAsia="바탕" w:hAnsi="Times New Roman" w:hint="eastAsia"/>
          <w:sz w:val="24"/>
          <w:szCs w:val="24"/>
        </w:rPr>
        <w:t xml:space="preserve"> </w:t>
      </w:r>
      <w:r>
        <w:rPr>
          <w:rFonts w:ascii="Times New Roman" w:eastAsia="바탕" w:hAnsi="Times New Roman"/>
          <w:sz w:val="24"/>
          <w:szCs w:val="24"/>
        </w:rPr>
        <w:t xml:space="preserve">are </w:t>
      </w:r>
      <w:r>
        <w:rPr>
          <w:rFonts w:ascii="Times New Roman" w:eastAsia="바탕" w:hAnsi="Times New Roman" w:hint="eastAsia"/>
          <w:sz w:val="24"/>
          <w:szCs w:val="24"/>
        </w:rPr>
        <w:t xml:space="preserve">present in </w:t>
      </w:r>
      <w:r>
        <w:rPr>
          <w:rFonts w:ascii="Times New Roman" w:eastAsia="바탕" w:hAnsi="Times New Roman"/>
          <w:sz w:val="24"/>
          <w:szCs w:val="24"/>
        </w:rPr>
        <w:t xml:space="preserve">the </w:t>
      </w:r>
      <w:r>
        <w:rPr>
          <w:rFonts w:ascii="Times New Roman" w:eastAsia="바탕" w:hAnsi="Times New Roman" w:hint="eastAsia"/>
          <w:sz w:val="24"/>
          <w:szCs w:val="24"/>
        </w:rPr>
        <w:t xml:space="preserve">flesh. </w:t>
      </w:r>
      <w:r>
        <w:rPr>
          <w:rFonts w:ascii="Times New Roman" w:eastAsia="바탕" w:hAnsi="Times New Roman"/>
          <w:sz w:val="24"/>
          <w:szCs w:val="24"/>
        </w:rPr>
        <w:t xml:space="preserve">Similarly, tomato </w:t>
      </w:r>
      <w:r w:rsidR="00F66740">
        <w:rPr>
          <w:rFonts w:ascii="Times New Roman" w:eastAsia="바탕" w:hAnsi="Times New Roman"/>
          <w:sz w:val="24"/>
          <w:szCs w:val="24"/>
        </w:rPr>
        <w:t>peel</w:t>
      </w:r>
      <w:r>
        <w:rPr>
          <w:rFonts w:ascii="Times New Roman" w:eastAsia="바탕" w:hAnsi="Times New Roman"/>
          <w:sz w:val="24"/>
          <w:szCs w:val="24"/>
        </w:rPr>
        <w:t xml:space="preserve"> has a very small amount of anthocyanin</w:t>
      </w:r>
      <w:r>
        <w:rPr>
          <w:rFonts w:ascii="Times New Roman" w:eastAsia="바탕" w:hAnsi="Times New Roman" w:hint="eastAsia"/>
          <w:sz w:val="24"/>
          <w:szCs w:val="24"/>
        </w:rPr>
        <w:t xml:space="preserve"> and the flesh has almost no anthocyanin</w:t>
      </w:r>
      <w:r>
        <w:rPr>
          <w:rFonts w:ascii="Times New Roman" w:eastAsia="바탕" w:hAnsi="Times New Roman"/>
          <w:sz w:val="24"/>
          <w:szCs w:val="24"/>
        </w:rPr>
        <w:t>.</w:t>
      </w:r>
      <w:r>
        <w:rPr>
          <w:rFonts w:ascii="Times New Roman" w:eastAsia="바탕" w:hAnsi="Times New Roman" w:hint="eastAsia"/>
          <w:sz w:val="24"/>
          <w:szCs w:val="24"/>
        </w:rPr>
        <w:t xml:space="preserve"> </w:t>
      </w:r>
      <w:ins w:id="39" w:author="Jiarui Li" w:date="2016-06-11T17:47:00Z">
        <w:r w:rsidR="00730EE0" w:rsidRPr="00730EE0">
          <w:rPr>
            <w:rFonts w:ascii="Times New Roman" w:eastAsia="바탕" w:hAnsi="Times New Roman"/>
            <w:sz w:val="24"/>
            <w:szCs w:val="24"/>
          </w:rPr>
          <w:t xml:space="preserve">Flavonoid pathway not active in the fruit flesh is due to the expression of specific flavonoid biosynthetic genes are down-regulated in this tissue  (Bovy et al. 2002; Colliver et al. 2002; Verhoeyen et al. 2002).  </w:t>
        </w:r>
      </w:ins>
      <w:r>
        <w:rPr>
          <w:rFonts w:ascii="Times New Roman" w:eastAsia="바탕" w:hAnsi="Times New Roman"/>
          <w:sz w:val="24"/>
          <w:szCs w:val="24"/>
        </w:rPr>
        <w:t>This is a stark contrast to other</w:t>
      </w:r>
      <w:r>
        <w:rPr>
          <w:rFonts w:ascii="Times New Roman" w:eastAsia="바탕" w:hAnsi="Times New Roman" w:hint="eastAsia"/>
          <w:sz w:val="24"/>
          <w:szCs w:val="24"/>
        </w:rPr>
        <w:t xml:space="preserve"> fruit</w:t>
      </w:r>
      <w:r>
        <w:rPr>
          <w:rFonts w:ascii="Times New Roman" w:eastAsia="바탕" w:hAnsi="Times New Roman"/>
          <w:sz w:val="24"/>
          <w:szCs w:val="24"/>
        </w:rPr>
        <w:t>s</w:t>
      </w:r>
      <w:r>
        <w:rPr>
          <w:rFonts w:ascii="Times New Roman" w:eastAsia="바탕" w:hAnsi="Times New Roman" w:hint="eastAsia"/>
          <w:sz w:val="24"/>
          <w:szCs w:val="24"/>
        </w:rPr>
        <w:t xml:space="preserve"> of </w:t>
      </w:r>
      <w:r>
        <w:rPr>
          <w:rFonts w:ascii="Times New Roman" w:eastAsia="바탕" w:hAnsi="Times New Roman"/>
          <w:sz w:val="24"/>
          <w:szCs w:val="24"/>
        </w:rPr>
        <w:t>the</w:t>
      </w:r>
      <w:r>
        <w:rPr>
          <w:rFonts w:ascii="Times New Roman" w:eastAsia="바탕" w:hAnsi="Times New Roman" w:hint="eastAsia"/>
          <w:sz w:val="24"/>
          <w:szCs w:val="24"/>
        </w:rPr>
        <w:t xml:space="preserve"> </w:t>
      </w:r>
      <w:r w:rsidRPr="00793012">
        <w:rPr>
          <w:rFonts w:ascii="Times New Roman" w:eastAsia="바탕" w:hAnsi="Times New Roman" w:hint="eastAsia"/>
          <w:i/>
          <w:sz w:val="24"/>
          <w:szCs w:val="24"/>
        </w:rPr>
        <w:t>Solanacea</w:t>
      </w:r>
      <w:r w:rsidRPr="00793012">
        <w:rPr>
          <w:rFonts w:ascii="Times New Roman" w:eastAsia="바탕" w:hAnsi="Times New Roman"/>
          <w:i/>
          <w:sz w:val="24"/>
          <w:szCs w:val="24"/>
        </w:rPr>
        <w:t>e</w:t>
      </w:r>
      <w:r>
        <w:rPr>
          <w:rFonts w:ascii="Times New Roman" w:eastAsia="바탕" w:hAnsi="Times New Roman"/>
          <w:sz w:val="24"/>
          <w:szCs w:val="24"/>
        </w:rPr>
        <w:t xml:space="preserve"> family</w:t>
      </w:r>
      <w:r>
        <w:rPr>
          <w:rFonts w:ascii="Times New Roman" w:eastAsia="바탕" w:hAnsi="Times New Roman" w:hint="eastAsia"/>
          <w:sz w:val="24"/>
          <w:szCs w:val="24"/>
        </w:rPr>
        <w:t xml:space="preserve"> such as eggplant </w:t>
      </w:r>
      <w:r>
        <w:rPr>
          <w:rFonts w:ascii="Times New Roman" w:eastAsia="바탕" w:hAnsi="Times New Roman"/>
          <w:sz w:val="24"/>
          <w:szCs w:val="24"/>
        </w:rPr>
        <w:t xml:space="preserve">and </w:t>
      </w:r>
      <w:r>
        <w:rPr>
          <w:rFonts w:ascii="Times New Roman" w:eastAsia="바탕" w:hAnsi="Times New Roman" w:hint="eastAsia"/>
          <w:sz w:val="24"/>
          <w:szCs w:val="24"/>
        </w:rPr>
        <w:t xml:space="preserve">pepper </w:t>
      </w:r>
      <w:r>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Pr>
          <w:rFonts w:ascii="Times New Roman" w:eastAsia="바탕" w:hAnsi="Times New Roman"/>
          <w:sz w:val="24"/>
          <w:szCs w:val="24"/>
        </w:rPr>
      </w:r>
      <w:r>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30" w:tooltip="Zuluaga, 2008 #106" w:history="1">
        <w:r w:rsidR="003C7093">
          <w:rPr>
            <w:rFonts w:ascii="Times New Roman" w:eastAsia="바탕" w:hAnsi="Times New Roman"/>
            <w:noProof/>
            <w:sz w:val="24"/>
            <w:szCs w:val="24"/>
          </w:rPr>
          <w:t>Zuluaga et al. 2008</w:t>
        </w:r>
      </w:hyperlink>
      <w:r w:rsidR="007F7C47">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sz w:val="24"/>
          <w:szCs w:val="24"/>
        </w:rPr>
        <w:t>.</w:t>
      </w:r>
      <w:r>
        <w:rPr>
          <w:rFonts w:ascii="Times New Roman" w:eastAsia="바탕" w:hAnsi="Times New Roman" w:hint="eastAsia"/>
          <w:sz w:val="24"/>
          <w:szCs w:val="24"/>
        </w:rPr>
        <w:t xml:space="preserve"> </w:t>
      </w:r>
      <w:del w:id="40" w:author="Jiarui Li" w:date="2016-06-11T17:45:00Z">
        <w:r w:rsidDel="00730EE0">
          <w:rPr>
            <w:rFonts w:ascii="Times New Roman" w:eastAsia="바탕" w:hAnsi="Times New Roman"/>
            <w:sz w:val="24"/>
            <w:szCs w:val="24"/>
          </w:rPr>
          <w:delText xml:space="preserve">This </w:delText>
        </w:r>
        <w:r w:rsidR="00F83547" w:rsidDel="00730EE0">
          <w:rPr>
            <w:rFonts w:ascii="Times New Roman" w:eastAsia="바탕" w:hAnsi="Times New Roman"/>
            <w:sz w:val="24"/>
            <w:szCs w:val="24"/>
          </w:rPr>
          <w:delText>is</w:delText>
        </w:r>
        <w:r w:rsidDel="00730EE0">
          <w:rPr>
            <w:rFonts w:ascii="Times New Roman" w:eastAsia="바탕" w:hAnsi="Times New Roman"/>
            <w:sz w:val="24"/>
            <w:szCs w:val="24"/>
          </w:rPr>
          <w:delText xml:space="preserve"> due to the fact that the </w:delText>
        </w:r>
        <w:r w:rsidRPr="00834B49" w:rsidDel="00730EE0">
          <w:rPr>
            <w:rFonts w:ascii="Times New Roman" w:eastAsia="바탕" w:hAnsi="Times New Roman"/>
            <w:sz w:val="24"/>
            <w:szCs w:val="24"/>
          </w:rPr>
          <w:delText xml:space="preserve">flavonoid </w:delText>
        </w:r>
      </w:del>
      <w:del w:id="41" w:author="Jiarui Li" w:date="2016-06-11T17:47:00Z">
        <w:r w:rsidRPr="00834B49" w:rsidDel="00730EE0">
          <w:rPr>
            <w:rFonts w:ascii="Times New Roman" w:eastAsia="바탕" w:hAnsi="Times New Roman"/>
            <w:sz w:val="24"/>
            <w:szCs w:val="24"/>
          </w:rPr>
          <w:delText xml:space="preserve">pathway </w:delText>
        </w:r>
      </w:del>
      <w:del w:id="42" w:author="Jiarui Li" w:date="2016-06-11T17:45:00Z">
        <w:r w:rsidRPr="00834B49" w:rsidDel="00730EE0">
          <w:rPr>
            <w:rFonts w:ascii="Times New Roman" w:eastAsia="바탕" w:hAnsi="Times New Roman"/>
            <w:sz w:val="24"/>
            <w:szCs w:val="24"/>
          </w:rPr>
          <w:delText xml:space="preserve">is </w:delText>
        </w:r>
      </w:del>
      <w:del w:id="43" w:author="Jiarui Li" w:date="2016-06-11T17:47:00Z">
        <w:r w:rsidRPr="00834B49" w:rsidDel="00730EE0">
          <w:rPr>
            <w:rFonts w:ascii="Times New Roman" w:eastAsia="바탕" w:hAnsi="Times New Roman"/>
            <w:sz w:val="24"/>
            <w:szCs w:val="24"/>
          </w:rPr>
          <w:delText>not active in the fruit fle</w:delText>
        </w:r>
        <w:r w:rsidDel="00730EE0">
          <w:rPr>
            <w:rFonts w:ascii="Times New Roman" w:eastAsia="바탕" w:hAnsi="Times New Roman"/>
            <w:sz w:val="24"/>
            <w:szCs w:val="24"/>
          </w:rPr>
          <w:delText xml:space="preserve">sh due to expression </w:delText>
        </w:r>
        <w:r w:rsidRPr="00834B49" w:rsidDel="00730EE0">
          <w:rPr>
            <w:rFonts w:ascii="Times New Roman" w:eastAsia="바탕" w:hAnsi="Times New Roman"/>
            <w:sz w:val="24"/>
            <w:szCs w:val="24"/>
          </w:rPr>
          <w:delText>of</w:delText>
        </w:r>
        <w:r w:rsidDel="00730EE0">
          <w:rPr>
            <w:rFonts w:ascii="Times New Roman" w:eastAsia="바탕" w:hAnsi="Times New Roman"/>
            <w:sz w:val="24"/>
            <w:szCs w:val="24"/>
          </w:rPr>
          <w:delText xml:space="preserve">  specific flavonoid biosynthetic genes </w:delText>
        </w:r>
      </w:del>
      <w:del w:id="44" w:author="Jiarui Li" w:date="2016-06-11T17:46:00Z">
        <w:r w:rsidDel="00730EE0">
          <w:rPr>
            <w:rFonts w:ascii="Times New Roman" w:eastAsia="바탕" w:hAnsi="Times New Roman"/>
            <w:sz w:val="24"/>
            <w:szCs w:val="24"/>
          </w:rPr>
          <w:delText xml:space="preserve">that </w:delText>
        </w:r>
      </w:del>
      <w:del w:id="45" w:author="Jiarui Li" w:date="2016-06-11T17:47:00Z">
        <w:r w:rsidDel="00730EE0">
          <w:rPr>
            <w:rFonts w:ascii="Times New Roman" w:eastAsia="바탕" w:hAnsi="Times New Roman"/>
            <w:sz w:val="24"/>
            <w:szCs w:val="24"/>
          </w:rPr>
          <w:delText>downregulate</w:delText>
        </w:r>
        <w:r w:rsidDel="00730EE0">
          <w:rPr>
            <w:rFonts w:ascii="Times New Roman" w:eastAsia="바탕" w:hAnsi="Times New Roman" w:hint="eastAsia"/>
            <w:sz w:val="24"/>
            <w:szCs w:val="24"/>
          </w:rPr>
          <w:delText xml:space="preserve"> </w:delText>
        </w:r>
      </w:del>
      <w:del w:id="46" w:author="Jiarui Li" w:date="2016-06-11T17:46:00Z">
        <w:r w:rsidDel="00730EE0">
          <w:rPr>
            <w:rFonts w:ascii="Times New Roman" w:eastAsia="바탕" w:hAnsi="Times New Roman"/>
            <w:sz w:val="24"/>
            <w:szCs w:val="24"/>
          </w:rPr>
          <w:delText>the pathway</w:delText>
        </w:r>
        <w:r w:rsidDel="00730EE0">
          <w:rPr>
            <w:rFonts w:ascii="Times New Roman" w:eastAsia="바탕" w:hAnsi="Times New Roman" w:hint="eastAsia"/>
            <w:sz w:val="24"/>
            <w:szCs w:val="24"/>
          </w:rPr>
          <w:delText xml:space="preserve"> </w:delText>
        </w:r>
      </w:del>
      <w:del w:id="47" w:author="Jiarui Li" w:date="2016-06-11T17:47:00Z">
        <w:r w:rsidDel="00730EE0">
          <w:rPr>
            <w:rFonts w:ascii="Times New Roman" w:eastAsia="바탕" w:hAnsi="Times New Roman"/>
            <w:sz w:val="24"/>
            <w:szCs w:val="24"/>
          </w:rPr>
          <w:delText xml:space="preserve">in </w:delText>
        </w:r>
      </w:del>
      <w:del w:id="48" w:author="Jiarui Li" w:date="2016-06-11T17:46:00Z">
        <w:r w:rsidDel="00730EE0">
          <w:rPr>
            <w:rFonts w:ascii="Times New Roman" w:eastAsia="바탕" w:hAnsi="Times New Roman"/>
            <w:sz w:val="24"/>
            <w:szCs w:val="24"/>
          </w:rPr>
          <w:delText xml:space="preserve">the </w:delText>
        </w:r>
      </w:del>
      <w:del w:id="49" w:author="Jiarui Li" w:date="2016-06-11T17:47:00Z">
        <w:r w:rsidRPr="00834B49" w:rsidDel="00730EE0">
          <w:rPr>
            <w:rFonts w:ascii="Times New Roman" w:eastAsia="바탕" w:hAnsi="Times New Roman"/>
            <w:sz w:val="24"/>
            <w:szCs w:val="24"/>
          </w:rPr>
          <w:delText>tissue</w:delText>
        </w:r>
        <w:r w:rsidDel="00730EE0">
          <w:rPr>
            <w:rFonts w:ascii="Times New Roman" w:eastAsia="바탕" w:hAnsi="Times New Roman" w:hint="eastAsia"/>
            <w:sz w:val="24"/>
            <w:szCs w:val="24"/>
          </w:rPr>
          <w:delText xml:space="preserve">  </w:delText>
        </w:r>
        <w:r w:rsidDel="00730EE0">
          <w:rPr>
            <w:rFonts w:ascii="Times New Roman" w:eastAsia="바탕" w:hAnsi="Times New Roman"/>
            <w:sz w:val="24"/>
            <w:szCs w:val="24"/>
          </w:rPr>
          <w:fldChar w:fldCharType="begin">
            <w:fldData xml:space="preserve">PEVuZE5vdGU+PENpdGU+PEF1dGhvcj5WZXJob2V5ZW48L0F1dGhvcj48WWVhcj4yMDAyPC9ZZWFy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ZT48L0VuZE5vdGU+AG==
</w:fldData>
          </w:fldChar>
        </w:r>
        <w:r w:rsidR="007F7C47" w:rsidDel="00730EE0">
          <w:rPr>
            <w:rFonts w:ascii="Times New Roman" w:eastAsia="바탕" w:hAnsi="Times New Roman"/>
            <w:sz w:val="24"/>
            <w:szCs w:val="24"/>
          </w:rPr>
          <w:delInstrText xml:space="preserve"> ADDIN EN.CITE </w:delInstrText>
        </w:r>
        <w:r w:rsidR="007F7C47" w:rsidDel="00730EE0">
          <w:rPr>
            <w:rFonts w:ascii="Times New Roman" w:eastAsia="바탕" w:hAnsi="Times New Roman"/>
            <w:sz w:val="24"/>
            <w:szCs w:val="24"/>
          </w:rPr>
          <w:fldChar w:fldCharType="begin">
            <w:fldData xml:space="preserve">PEVuZE5vdGU+PENpdGU+PEF1dGhvcj5WZXJob2V5ZW48L0F1dGhvcj48WWVhcj4yMDAyPC9ZZWFy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ZT48L0VuZE5vdGU+AG==
</w:fldData>
          </w:fldChar>
        </w:r>
        <w:r w:rsidR="007F7C47" w:rsidDel="00730EE0">
          <w:rPr>
            <w:rFonts w:ascii="Times New Roman" w:eastAsia="바탕" w:hAnsi="Times New Roman"/>
            <w:sz w:val="24"/>
            <w:szCs w:val="24"/>
          </w:rPr>
          <w:delInstrText xml:space="preserve"> ADDIN EN.CITE.DATA </w:delInstrText>
        </w:r>
        <w:r w:rsidR="007F7C47" w:rsidDel="00730EE0">
          <w:rPr>
            <w:rFonts w:ascii="Times New Roman" w:eastAsia="바탕" w:hAnsi="Times New Roman"/>
            <w:sz w:val="24"/>
            <w:szCs w:val="24"/>
          </w:rPr>
        </w:r>
        <w:r w:rsidR="007F7C47" w:rsidDel="00730EE0">
          <w:rPr>
            <w:rFonts w:ascii="Times New Roman" w:eastAsia="바탕" w:hAnsi="Times New Roman"/>
            <w:sz w:val="24"/>
            <w:szCs w:val="24"/>
          </w:rPr>
          <w:fldChar w:fldCharType="end"/>
        </w:r>
        <w:r w:rsidDel="00730EE0">
          <w:rPr>
            <w:rFonts w:ascii="Times New Roman" w:eastAsia="바탕" w:hAnsi="Times New Roman"/>
            <w:sz w:val="24"/>
            <w:szCs w:val="24"/>
          </w:rPr>
        </w:r>
        <w:r w:rsidDel="00730EE0">
          <w:rPr>
            <w:rFonts w:ascii="Times New Roman" w:eastAsia="바탕" w:hAnsi="Times New Roman"/>
            <w:sz w:val="24"/>
            <w:szCs w:val="24"/>
          </w:rPr>
          <w:fldChar w:fldCharType="separate"/>
        </w:r>
        <w:r w:rsidR="007F7C47" w:rsidDel="00730EE0">
          <w:rPr>
            <w:rFonts w:ascii="Times New Roman" w:eastAsia="바탕" w:hAnsi="Times New Roman"/>
            <w:noProof/>
            <w:sz w:val="24"/>
            <w:szCs w:val="24"/>
          </w:rPr>
          <w:delText>(</w:delText>
        </w:r>
      </w:del>
      <w:r w:rsidR="003C7093">
        <w:rPr>
          <w:rFonts w:ascii="Times New Roman" w:eastAsia="바탕" w:hAnsi="Times New Roman"/>
          <w:noProof/>
          <w:sz w:val="24"/>
          <w:szCs w:val="24"/>
        </w:rPr>
        <w:fldChar w:fldCharType="begin"/>
      </w:r>
      <w:r w:rsidR="003C7093">
        <w:rPr>
          <w:rFonts w:ascii="Times New Roman" w:eastAsia="바탕" w:hAnsi="Times New Roman"/>
          <w:noProof/>
          <w:sz w:val="24"/>
          <w:szCs w:val="24"/>
        </w:rPr>
        <w:instrText xml:space="preserve"> HYPERLINK \l "_ENREF_1" \o "Bovy, 2002 #174" </w:instrText>
      </w:r>
      <w:r w:rsidR="003C7093">
        <w:rPr>
          <w:rFonts w:ascii="Times New Roman" w:eastAsia="바탕" w:hAnsi="Times New Roman"/>
          <w:noProof/>
          <w:sz w:val="24"/>
          <w:szCs w:val="24"/>
        </w:rPr>
      </w:r>
      <w:r w:rsidR="003C7093">
        <w:rPr>
          <w:rFonts w:ascii="Times New Roman" w:eastAsia="바탕" w:hAnsi="Times New Roman"/>
          <w:noProof/>
          <w:sz w:val="24"/>
          <w:szCs w:val="24"/>
        </w:rPr>
        <w:fldChar w:fldCharType="separate"/>
      </w:r>
      <w:del w:id="50" w:author="Jiarui Li" w:date="2016-06-11T17:47:00Z">
        <w:r w:rsidR="003C7093" w:rsidDel="00730EE0">
          <w:rPr>
            <w:rFonts w:ascii="Times New Roman" w:eastAsia="바탕" w:hAnsi="Times New Roman"/>
            <w:noProof/>
            <w:sz w:val="24"/>
            <w:szCs w:val="24"/>
          </w:rPr>
          <w:delText>Bovy et al. 2002</w:delText>
        </w:r>
      </w:del>
      <w:r w:rsidR="003C7093">
        <w:rPr>
          <w:rFonts w:ascii="Times New Roman" w:eastAsia="바탕" w:hAnsi="Times New Roman"/>
          <w:noProof/>
          <w:sz w:val="24"/>
          <w:szCs w:val="24"/>
        </w:rPr>
        <w:fldChar w:fldCharType="end"/>
      </w:r>
      <w:del w:id="51" w:author="Jiarui Li" w:date="2016-06-11T17:47:00Z">
        <w:r w:rsidR="007F7C47" w:rsidDel="00730EE0">
          <w:rPr>
            <w:rFonts w:ascii="Times New Roman" w:eastAsia="바탕" w:hAnsi="Times New Roman"/>
            <w:noProof/>
            <w:sz w:val="24"/>
            <w:szCs w:val="24"/>
          </w:rPr>
          <w:delText xml:space="preserve">; </w:delText>
        </w:r>
      </w:del>
      <w:r w:rsidR="003C7093">
        <w:rPr>
          <w:rFonts w:ascii="Times New Roman" w:eastAsia="바탕" w:hAnsi="Times New Roman"/>
          <w:noProof/>
          <w:sz w:val="24"/>
          <w:szCs w:val="24"/>
        </w:rPr>
        <w:fldChar w:fldCharType="begin"/>
      </w:r>
      <w:r w:rsidR="003C7093">
        <w:rPr>
          <w:rFonts w:ascii="Times New Roman" w:eastAsia="바탕" w:hAnsi="Times New Roman"/>
          <w:noProof/>
          <w:sz w:val="24"/>
          <w:szCs w:val="24"/>
        </w:rPr>
        <w:instrText xml:space="preserve"> HYPERLINK \l "_ENREF_4" \o "Colliver, 2002 #173" </w:instrText>
      </w:r>
      <w:r w:rsidR="003C7093">
        <w:rPr>
          <w:rFonts w:ascii="Times New Roman" w:eastAsia="바탕" w:hAnsi="Times New Roman"/>
          <w:noProof/>
          <w:sz w:val="24"/>
          <w:szCs w:val="24"/>
        </w:rPr>
      </w:r>
      <w:r w:rsidR="003C7093">
        <w:rPr>
          <w:rFonts w:ascii="Times New Roman" w:eastAsia="바탕" w:hAnsi="Times New Roman"/>
          <w:noProof/>
          <w:sz w:val="24"/>
          <w:szCs w:val="24"/>
        </w:rPr>
        <w:fldChar w:fldCharType="separate"/>
      </w:r>
      <w:del w:id="52" w:author="Jiarui Li" w:date="2016-06-11T17:47:00Z">
        <w:r w:rsidR="003C7093" w:rsidDel="00730EE0">
          <w:rPr>
            <w:rFonts w:ascii="Times New Roman" w:eastAsia="바탕" w:hAnsi="Times New Roman"/>
            <w:noProof/>
            <w:sz w:val="24"/>
            <w:szCs w:val="24"/>
          </w:rPr>
          <w:delText>Colliver et al. 2002</w:delText>
        </w:r>
      </w:del>
      <w:r w:rsidR="003C7093">
        <w:rPr>
          <w:rFonts w:ascii="Times New Roman" w:eastAsia="바탕" w:hAnsi="Times New Roman"/>
          <w:noProof/>
          <w:sz w:val="24"/>
          <w:szCs w:val="24"/>
        </w:rPr>
        <w:fldChar w:fldCharType="end"/>
      </w:r>
      <w:del w:id="53" w:author="Jiarui Li" w:date="2016-06-11T17:47:00Z">
        <w:r w:rsidR="007F7C47" w:rsidDel="00730EE0">
          <w:rPr>
            <w:rFonts w:ascii="Times New Roman" w:eastAsia="바탕" w:hAnsi="Times New Roman"/>
            <w:noProof/>
            <w:sz w:val="24"/>
            <w:szCs w:val="24"/>
          </w:rPr>
          <w:delText xml:space="preserve">; </w:delText>
        </w:r>
      </w:del>
      <w:r w:rsidR="003C7093">
        <w:rPr>
          <w:rFonts w:ascii="Times New Roman" w:eastAsia="바탕" w:hAnsi="Times New Roman"/>
          <w:noProof/>
          <w:sz w:val="24"/>
          <w:szCs w:val="24"/>
        </w:rPr>
        <w:fldChar w:fldCharType="begin"/>
      </w:r>
      <w:r w:rsidR="003C7093">
        <w:rPr>
          <w:rFonts w:ascii="Times New Roman" w:eastAsia="바탕" w:hAnsi="Times New Roman"/>
          <w:noProof/>
          <w:sz w:val="24"/>
          <w:szCs w:val="24"/>
        </w:rPr>
        <w:instrText xml:space="preserve"> HYPERLINK \l "_ENREF_27" \o "Verhoeyen, 2002 #172" </w:instrText>
      </w:r>
      <w:r w:rsidR="003C7093">
        <w:rPr>
          <w:rFonts w:ascii="Times New Roman" w:eastAsia="바탕" w:hAnsi="Times New Roman"/>
          <w:noProof/>
          <w:sz w:val="24"/>
          <w:szCs w:val="24"/>
        </w:rPr>
      </w:r>
      <w:r w:rsidR="003C7093">
        <w:rPr>
          <w:rFonts w:ascii="Times New Roman" w:eastAsia="바탕" w:hAnsi="Times New Roman"/>
          <w:noProof/>
          <w:sz w:val="24"/>
          <w:szCs w:val="24"/>
        </w:rPr>
        <w:fldChar w:fldCharType="separate"/>
      </w:r>
      <w:del w:id="54" w:author="Jiarui Li" w:date="2016-06-11T17:47:00Z">
        <w:r w:rsidR="003C7093" w:rsidDel="00730EE0">
          <w:rPr>
            <w:rFonts w:ascii="Times New Roman" w:eastAsia="바탕" w:hAnsi="Times New Roman"/>
            <w:noProof/>
            <w:sz w:val="24"/>
            <w:szCs w:val="24"/>
          </w:rPr>
          <w:delText>Verhoeyen et al. 2002</w:delText>
        </w:r>
      </w:del>
      <w:r w:rsidR="003C7093">
        <w:rPr>
          <w:rFonts w:ascii="Times New Roman" w:eastAsia="바탕" w:hAnsi="Times New Roman"/>
          <w:noProof/>
          <w:sz w:val="24"/>
          <w:szCs w:val="24"/>
        </w:rPr>
        <w:fldChar w:fldCharType="end"/>
      </w:r>
      <w:del w:id="55" w:author="Jiarui Li" w:date="2016-06-11T17:47:00Z">
        <w:r w:rsidR="007F7C47" w:rsidDel="00730EE0">
          <w:rPr>
            <w:rFonts w:ascii="Times New Roman" w:eastAsia="바탕" w:hAnsi="Times New Roman"/>
            <w:noProof/>
            <w:sz w:val="24"/>
            <w:szCs w:val="24"/>
          </w:rPr>
          <w:delText>)</w:delText>
        </w:r>
        <w:r w:rsidDel="00730EE0">
          <w:rPr>
            <w:rFonts w:ascii="Times New Roman" w:eastAsia="바탕" w:hAnsi="Times New Roman"/>
            <w:sz w:val="24"/>
            <w:szCs w:val="24"/>
          </w:rPr>
          <w:fldChar w:fldCharType="end"/>
        </w:r>
        <w:r w:rsidDel="00730EE0">
          <w:rPr>
            <w:rFonts w:ascii="Times New Roman" w:eastAsia="바탕" w:hAnsi="Times New Roman" w:hint="eastAsia"/>
            <w:sz w:val="24"/>
            <w:szCs w:val="24"/>
          </w:rPr>
          <w:delText>.</w:delText>
        </w:r>
        <w:r w:rsidDel="00730EE0">
          <w:rPr>
            <w:rFonts w:ascii="Times New Roman" w:eastAsia="바탕" w:hAnsi="Times New Roman"/>
            <w:sz w:val="24"/>
            <w:szCs w:val="24"/>
          </w:rPr>
          <w:delText xml:space="preserve">  </w:delText>
        </w:r>
      </w:del>
    </w:p>
    <w:p w14:paraId="139C9464" w14:textId="0F734986" w:rsidR="00C57619" w:rsidRDefault="00C57619" w:rsidP="00C57619">
      <w:pPr>
        <w:spacing w:after="0" w:line="360" w:lineRule="auto"/>
        <w:ind w:firstLine="720"/>
        <w:rPr>
          <w:rFonts w:ascii="Times New Roman" w:eastAsia="바탕" w:hAnsi="Times New Roman"/>
          <w:sz w:val="24"/>
          <w:szCs w:val="24"/>
        </w:rPr>
      </w:pPr>
      <w:r>
        <w:rPr>
          <w:rFonts w:ascii="Times New Roman" w:eastAsia="바탕" w:hAnsi="Times New Roman" w:hint="eastAsia"/>
          <w:sz w:val="24"/>
          <w:szCs w:val="24"/>
        </w:rPr>
        <w:t>The</w:t>
      </w:r>
      <w:r w:rsidRPr="00653929">
        <w:rPr>
          <w:rFonts w:ascii="Times New Roman" w:eastAsia="바탕" w:hAnsi="Times New Roman"/>
          <w:sz w:val="24"/>
          <w:szCs w:val="24"/>
        </w:rPr>
        <w:t xml:space="preserve"> red color </w:t>
      </w:r>
      <w:r>
        <w:rPr>
          <w:rFonts w:ascii="Times New Roman" w:eastAsia="바탕" w:hAnsi="Times New Roman"/>
          <w:sz w:val="24"/>
          <w:szCs w:val="24"/>
        </w:rPr>
        <w:t>that tomatoes</w:t>
      </w:r>
      <w:r w:rsidR="00F83547">
        <w:rPr>
          <w:rFonts w:ascii="Times New Roman" w:eastAsia="바탕" w:hAnsi="Times New Roman"/>
          <w:sz w:val="24"/>
          <w:szCs w:val="24"/>
        </w:rPr>
        <w:t xml:space="preserve"> </w:t>
      </w:r>
      <w:r>
        <w:rPr>
          <w:rFonts w:ascii="Times New Roman" w:eastAsia="바탕" w:hAnsi="Times New Roman"/>
          <w:sz w:val="24"/>
          <w:szCs w:val="24"/>
        </w:rPr>
        <w:t>and some peppers</w:t>
      </w:r>
      <w:ins w:id="56" w:author="Jiarui Li" w:date="2016-06-11T17:47:00Z">
        <w:r w:rsidR="00730EE0">
          <w:rPr>
            <w:rFonts w:ascii="Times New Roman" w:eastAsia="바탕" w:hAnsi="Times New Roman"/>
            <w:sz w:val="24"/>
            <w:szCs w:val="24"/>
          </w:rPr>
          <w:t xml:space="preserve"> </w:t>
        </w:r>
      </w:ins>
      <w:del w:id="57" w:author="Jiarui Li" w:date="2016-06-11T17:47:00Z">
        <w:r w:rsidDel="00730EE0">
          <w:rPr>
            <w:rFonts w:ascii="Times New Roman" w:eastAsia="바탕" w:hAnsi="Times New Roman"/>
            <w:sz w:val="24"/>
            <w:szCs w:val="24"/>
          </w:rPr>
          <w:delText xml:space="preserve">, </w:delText>
        </w:r>
      </w:del>
      <w:r>
        <w:rPr>
          <w:rFonts w:ascii="Times New Roman" w:eastAsia="바탕" w:hAnsi="Times New Roman"/>
          <w:sz w:val="24"/>
          <w:szCs w:val="24"/>
        </w:rPr>
        <w:t xml:space="preserve">exhibit </w:t>
      </w:r>
      <w:r w:rsidRPr="00653929">
        <w:rPr>
          <w:rFonts w:ascii="Times New Roman" w:eastAsia="바탕" w:hAnsi="Times New Roman"/>
          <w:sz w:val="24"/>
          <w:szCs w:val="24"/>
        </w:rPr>
        <w:t xml:space="preserve">at </w:t>
      </w:r>
      <w:r>
        <w:rPr>
          <w:rFonts w:ascii="Times New Roman" w:eastAsia="바탕" w:hAnsi="Times New Roman"/>
          <w:sz w:val="24"/>
          <w:szCs w:val="24"/>
        </w:rPr>
        <w:t xml:space="preserve">the </w:t>
      </w:r>
      <w:r w:rsidRPr="00653929">
        <w:rPr>
          <w:rFonts w:ascii="Times New Roman" w:eastAsia="바탕" w:hAnsi="Times New Roman"/>
          <w:sz w:val="24"/>
          <w:szCs w:val="24"/>
        </w:rPr>
        <w:t>ripening stage is due to the carotenoid</w:t>
      </w:r>
      <w:r>
        <w:rPr>
          <w:rFonts w:ascii="Times New Roman" w:eastAsia="바탕" w:hAnsi="Times New Roman" w:hint="eastAsia"/>
          <w:sz w:val="24"/>
          <w:szCs w:val="24"/>
        </w:rPr>
        <w:t xml:space="preserve"> </w:t>
      </w:r>
      <w:r w:rsidRPr="00653929">
        <w:rPr>
          <w:rFonts w:ascii="Times New Roman" w:eastAsia="바탕" w:hAnsi="Times New Roman"/>
          <w:sz w:val="24"/>
          <w:szCs w:val="24"/>
        </w:rPr>
        <w:t>lycopene</w:t>
      </w:r>
      <w:r>
        <w:rPr>
          <w:rFonts w:ascii="Times New Roman" w:eastAsia="바탕" w:hAnsi="Times New Roman" w:hint="eastAsia"/>
          <w:sz w:val="24"/>
          <w:szCs w:val="24"/>
        </w:rPr>
        <w:t xml:space="preserve"> rather than anthocyanin</w:t>
      </w:r>
      <w:r w:rsidRPr="00653929">
        <w:rPr>
          <w:rFonts w:ascii="Times New Roman" w:eastAsia="바탕" w:hAnsi="Times New Roman"/>
          <w:sz w:val="24"/>
          <w:szCs w:val="24"/>
        </w:rPr>
        <w:t>.</w:t>
      </w:r>
      <w:r>
        <w:rPr>
          <w:rFonts w:ascii="Times New Roman" w:eastAsia="바탕" w:hAnsi="Times New Roman"/>
          <w:sz w:val="24"/>
          <w:szCs w:val="24"/>
        </w:rPr>
        <w:t xml:space="preserve">  Most health beneficial effect </w:t>
      </w:r>
      <w:r w:rsidR="00663F45">
        <w:rPr>
          <w:rFonts w:ascii="Times New Roman" w:eastAsia="바탕" w:hAnsi="Times New Roman"/>
          <w:sz w:val="24"/>
          <w:szCs w:val="24"/>
        </w:rPr>
        <w:t xml:space="preserve">of </w:t>
      </w:r>
      <w:r>
        <w:rPr>
          <w:rFonts w:ascii="Times New Roman" w:eastAsia="바탕" w:hAnsi="Times New Roman" w:hint="eastAsia"/>
          <w:sz w:val="24"/>
          <w:szCs w:val="24"/>
        </w:rPr>
        <w:t xml:space="preserve">tomato is due to lycopene. </w:t>
      </w:r>
      <w:r>
        <w:rPr>
          <w:rFonts w:ascii="Times New Roman" w:eastAsia="바탕" w:hAnsi="Times New Roman"/>
          <w:sz w:val="24"/>
          <w:szCs w:val="24"/>
        </w:rPr>
        <w:t xml:space="preserve"> Because tomato</w:t>
      </w:r>
      <w:ins w:id="58" w:author="Jiarui Li" w:date="2016-06-11T17:48:00Z">
        <w:r w:rsidR="00730EE0">
          <w:rPr>
            <w:rFonts w:ascii="Times New Roman" w:eastAsia="바탕" w:hAnsi="Times New Roman"/>
            <w:sz w:val="24"/>
            <w:szCs w:val="24"/>
          </w:rPr>
          <w:t xml:space="preserve"> </w:t>
        </w:r>
      </w:ins>
      <w:del w:id="59" w:author="Jiarui Li" w:date="2016-06-11T17:48:00Z">
        <w:r w:rsidDel="00730EE0">
          <w:rPr>
            <w:rFonts w:ascii="Times New Roman" w:eastAsia="바탕" w:hAnsi="Times New Roman"/>
            <w:sz w:val="24"/>
            <w:szCs w:val="24"/>
          </w:rPr>
          <w:delText xml:space="preserve">es are quite popular and they </w:delText>
        </w:r>
      </w:del>
      <w:r>
        <w:rPr>
          <w:rFonts w:ascii="Times New Roman" w:eastAsia="바탕" w:hAnsi="Times New Roman"/>
          <w:sz w:val="24"/>
          <w:szCs w:val="24"/>
        </w:rPr>
        <w:t>contain</w:t>
      </w:r>
      <w:ins w:id="60" w:author="Jiarui Li" w:date="2016-06-11T17:48:00Z">
        <w:r w:rsidR="00730EE0">
          <w:rPr>
            <w:rFonts w:ascii="Times New Roman" w:eastAsia="바탕" w:hAnsi="Times New Roman"/>
            <w:sz w:val="24"/>
            <w:szCs w:val="24"/>
          </w:rPr>
          <w:t>s</w:t>
        </w:r>
      </w:ins>
      <w:r>
        <w:rPr>
          <w:rFonts w:ascii="Times New Roman" w:eastAsia="바탕" w:hAnsi="Times New Roman"/>
          <w:sz w:val="24"/>
          <w:szCs w:val="24"/>
        </w:rPr>
        <w:t xml:space="preserve"> lycopene, </w:t>
      </w:r>
      <w:del w:id="61" w:author="Jiarui Li" w:date="2016-06-11T17:48:00Z">
        <w:r w:rsidDel="00730EE0">
          <w:rPr>
            <w:rFonts w:ascii="Times New Roman" w:eastAsia="바탕" w:hAnsi="Times New Roman"/>
            <w:sz w:val="24"/>
            <w:szCs w:val="24"/>
          </w:rPr>
          <w:delText>they are an ideal crop</w:delText>
        </w:r>
      </w:del>
      <w:ins w:id="62" w:author="Jiarui Li" w:date="2016-06-11T17:48:00Z">
        <w:r w:rsidR="00730EE0">
          <w:rPr>
            <w:rFonts w:ascii="Times New Roman" w:eastAsia="바탕" w:hAnsi="Times New Roman"/>
            <w:sz w:val="24"/>
            <w:szCs w:val="24"/>
          </w:rPr>
          <w:t>it is a great strategy</w:t>
        </w:r>
      </w:ins>
      <w:r>
        <w:rPr>
          <w:rFonts w:ascii="Times New Roman" w:eastAsia="바탕" w:hAnsi="Times New Roman"/>
          <w:sz w:val="24"/>
          <w:szCs w:val="24"/>
        </w:rPr>
        <w:t xml:space="preserve"> to increase anthocyanin </w:t>
      </w:r>
      <w:r w:rsidR="00663F45">
        <w:rPr>
          <w:rFonts w:ascii="Times New Roman" w:eastAsia="바탕" w:hAnsi="Times New Roman"/>
          <w:sz w:val="24"/>
          <w:szCs w:val="24"/>
        </w:rPr>
        <w:t xml:space="preserve">content </w:t>
      </w:r>
      <w:del w:id="63" w:author="Jiarui Li" w:date="2016-06-11T17:49:00Z">
        <w:r w:rsidDel="00730EE0">
          <w:rPr>
            <w:rFonts w:ascii="Times New Roman" w:eastAsia="바탕" w:hAnsi="Times New Roman"/>
            <w:sz w:val="24"/>
            <w:szCs w:val="24"/>
          </w:rPr>
          <w:delText xml:space="preserve">without the expense of lycopene </w:delText>
        </w:r>
      </w:del>
      <w:r>
        <w:rPr>
          <w:rFonts w:ascii="Times New Roman" w:eastAsia="바탕" w:hAnsi="Times New Roman"/>
          <w:sz w:val="24"/>
          <w:szCs w:val="24"/>
        </w:rPr>
        <w:t>so that they can provide health benefit to consumers with both lycopene and flavonoid.</w:t>
      </w:r>
      <w:r>
        <w:rPr>
          <w:rFonts w:ascii="Times New Roman" w:eastAsia="바탕" w:hAnsi="Times New Roman" w:hint="eastAsia"/>
          <w:sz w:val="24"/>
          <w:szCs w:val="24"/>
        </w:rPr>
        <w:t xml:space="preserve"> </w:t>
      </w:r>
      <w:r>
        <w:rPr>
          <w:rFonts w:ascii="Times New Roman" w:eastAsia="바탕" w:hAnsi="Times New Roman"/>
          <w:sz w:val="24"/>
          <w:szCs w:val="24"/>
        </w:rPr>
        <w:t xml:space="preserve"> </w:t>
      </w:r>
    </w:p>
    <w:p w14:paraId="756DBD74" w14:textId="7F7A6F6B" w:rsidR="00575328" w:rsidRDefault="00DF1FCA" w:rsidP="00575328">
      <w:pPr>
        <w:spacing w:after="0" w:line="360" w:lineRule="auto"/>
        <w:ind w:firstLine="720"/>
        <w:rPr>
          <w:ins w:id="64" w:author="Jiarui Li" w:date="2016-06-12T09:36:00Z"/>
          <w:rFonts w:ascii="Times New Roman" w:eastAsia="바탕" w:hAnsi="Times New Roman"/>
          <w:sz w:val="24"/>
          <w:szCs w:val="24"/>
        </w:rPr>
      </w:pPr>
      <w:r>
        <w:rPr>
          <w:rFonts w:ascii="Times New Roman" w:eastAsia="바탕" w:hAnsi="Times New Roman"/>
          <w:sz w:val="24"/>
          <w:szCs w:val="24"/>
        </w:rPr>
        <w:t>H</w:t>
      </w:r>
      <w:r w:rsidRPr="00DF1FCA">
        <w:rPr>
          <w:rFonts w:ascii="Times New Roman" w:eastAsia="바탕" w:hAnsi="Times New Roman"/>
          <w:sz w:val="24"/>
          <w:szCs w:val="24"/>
        </w:rPr>
        <w:t>eterologous</w:t>
      </w:r>
      <w:r w:rsidRPr="00DF1FCA">
        <w:rPr>
          <w:rFonts w:ascii="Times New Roman" w:eastAsia="바탕" w:hAnsi="Times New Roman" w:hint="eastAsia"/>
          <w:sz w:val="24"/>
          <w:szCs w:val="24"/>
        </w:rPr>
        <w:t xml:space="preserve"> </w:t>
      </w:r>
      <w:r w:rsidR="00E51930" w:rsidRPr="00E51930">
        <w:rPr>
          <w:rFonts w:ascii="Times New Roman" w:eastAsia="바탕" w:hAnsi="Times New Roman" w:hint="eastAsia"/>
          <w:sz w:val="24"/>
          <w:szCs w:val="24"/>
        </w:rPr>
        <w:t>overexpress</w:t>
      </w:r>
      <w:r w:rsidR="00E51930" w:rsidRPr="00E51930">
        <w:rPr>
          <w:rFonts w:ascii="Times New Roman" w:eastAsia="바탕" w:hAnsi="Times New Roman"/>
          <w:sz w:val="24"/>
          <w:szCs w:val="24"/>
        </w:rPr>
        <w:t>ion</w:t>
      </w:r>
      <w:r w:rsidR="00E51930" w:rsidRPr="00E51930">
        <w:rPr>
          <w:rFonts w:ascii="Times New Roman" w:eastAsia="바탕" w:hAnsi="Times New Roman" w:hint="eastAsia"/>
          <w:sz w:val="24"/>
          <w:szCs w:val="24"/>
        </w:rPr>
        <w:t xml:space="preserve"> of either the structural or regulatory genes </w:t>
      </w:r>
      <w:r w:rsidR="00663F45">
        <w:rPr>
          <w:rFonts w:ascii="Times New Roman" w:eastAsia="바탕" w:hAnsi="Times New Roman"/>
          <w:sz w:val="24"/>
          <w:szCs w:val="24"/>
        </w:rPr>
        <w:t>in</w:t>
      </w:r>
      <w:r w:rsidR="00663F45"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pathway has been used to increase flavonoid levels or modify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profile </w:t>
      </w:r>
      <w:r w:rsidR="00E51930" w:rsidRPr="00E51930">
        <w:rPr>
          <w:rFonts w:ascii="Times New Roman" w:eastAsia="바탕" w:hAnsi="Times New Roman"/>
          <w:sz w:val="24"/>
          <w:szCs w:val="24"/>
        </w:rPr>
        <w:t xml:space="preserve">in </w:t>
      </w:r>
      <w:r w:rsidR="00492176">
        <w:rPr>
          <w:rFonts w:ascii="Times New Roman" w:eastAsia="바탕" w:hAnsi="Times New Roman"/>
          <w:sz w:val="24"/>
          <w:szCs w:val="24"/>
        </w:rPr>
        <w:t>tomatoes</w:t>
      </w:r>
      <w:r w:rsidR="00E51930"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E51930" w:rsidRPr="00E51930">
        <w:rPr>
          <w:rFonts w:ascii="Times New Roman" w:eastAsia="바탕" w:hAnsi="Times New Roman"/>
          <w:sz w:val="24"/>
          <w:szCs w:val="24"/>
        </w:rPr>
      </w:r>
      <w:r w:rsidR="00E51930" w:rsidRPr="00E51930">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6" w:tooltip="Gonzali, 2009 #154" w:history="1">
        <w:r w:rsidR="003C7093">
          <w:rPr>
            <w:rFonts w:ascii="Times New Roman" w:eastAsia="바탕" w:hAnsi="Times New Roman"/>
            <w:noProof/>
            <w:sz w:val="24"/>
            <w:szCs w:val="24"/>
          </w:rPr>
          <w:t>Gonzali et al. 2009</w:t>
        </w:r>
      </w:hyperlink>
      <w:r w:rsidR="007F7C47">
        <w:rPr>
          <w:rFonts w:ascii="Times New Roman" w:eastAsia="바탕" w:hAnsi="Times New Roman"/>
          <w:noProof/>
          <w:sz w:val="24"/>
          <w:szCs w:val="24"/>
        </w:rPr>
        <w:t>)</w:t>
      </w:r>
      <w:r w:rsidR="00E51930" w:rsidRPr="00E51930">
        <w:rPr>
          <w:rFonts w:ascii="Times New Roman" w:eastAsia="바탕" w:hAnsi="Times New Roman"/>
          <w:sz w:val="24"/>
          <w:szCs w:val="24"/>
        </w:rPr>
        <w:fldChar w:fldCharType="end"/>
      </w:r>
      <w:r w:rsidR="00E51930" w:rsidRPr="00E51930">
        <w:rPr>
          <w:rFonts w:ascii="Times New Roman" w:eastAsia="바탕" w:hAnsi="Times New Roman" w:hint="eastAsia"/>
          <w:sz w:val="24"/>
          <w:szCs w:val="24"/>
        </w:rPr>
        <w:t>.</w:t>
      </w:r>
      <w:r w:rsidR="00E51930">
        <w:rPr>
          <w:rFonts w:ascii="Times New Roman" w:eastAsia="바탕" w:hAnsi="Times New Roman"/>
          <w:sz w:val="24"/>
          <w:szCs w:val="24"/>
        </w:rPr>
        <w:t xml:space="preserve"> For example, </w:t>
      </w:r>
      <w:r w:rsidR="00F20B61">
        <w:rPr>
          <w:rFonts w:ascii="Times New Roman" w:eastAsia="바탕" w:hAnsi="Times New Roman"/>
          <w:sz w:val="24"/>
          <w:szCs w:val="24"/>
        </w:rPr>
        <w:t>t</w:t>
      </w:r>
      <w:r w:rsidR="00F20B61" w:rsidRPr="00F20B61">
        <w:rPr>
          <w:rFonts w:ascii="Times New Roman" w:eastAsia="바탕" w:hAnsi="Times New Roman" w:hint="eastAsia"/>
          <w:sz w:val="24"/>
          <w:szCs w:val="24"/>
        </w:rPr>
        <w:t>he concurrent overexpression of both</w:t>
      </w:r>
      <w:r w:rsidR="00F20B61" w:rsidRPr="00F20B61">
        <w:rPr>
          <w:rFonts w:ascii="Times New Roman" w:eastAsia="바탕" w:hAnsi="Times New Roman"/>
          <w:sz w:val="24"/>
          <w:szCs w:val="24"/>
        </w:rPr>
        <w:t xml:space="preserve"> regulatory </w:t>
      </w:r>
      <w:r w:rsidR="00071E79" w:rsidRPr="00071E79">
        <w:rPr>
          <w:rFonts w:ascii="Times New Roman" w:eastAsia="바탕" w:hAnsi="Times New Roman" w:hint="eastAsia"/>
          <w:sz w:val="24"/>
          <w:szCs w:val="24"/>
        </w:rPr>
        <w:t>snapdragon</w:t>
      </w:r>
      <w:r w:rsidR="00071E79" w:rsidRPr="00071E79">
        <w:rPr>
          <w:rFonts w:ascii="Times New Roman" w:eastAsia="바탕" w:hAnsi="Times New Roman"/>
          <w:sz w:val="24"/>
          <w:szCs w:val="24"/>
        </w:rPr>
        <w:t xml:space="preserve"> </w:t>
      </w:r>
      <w:r w:rsidR="00F20B61" w:rsidRPr="00F20B61">
        <w:rPr>
          <w:rFonts w:ascii="Times New Roman" w:eastAsia="바탕" w:hAnsi="Times New Roman"/>
          <w:sz w:val="24"/>
          <w:szCs w:val="24"/>
        </w:rPr>
        <w:t>genes</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Delila</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w:t>
      </w:r>
      <w:r w:rsidR="00F20B61" w:rsidRPr="00F20B61">
        <w:rPr>
          <w:rFonts w:ascii="Times New Roman" w:eastAsia="바탕" w:hAnsi="Times New Roman" w:hint="eastAsia"/>
          <w:sz w:val="24"/>
          <w:szCs w:val="24"/>
        </w:rPr>
        <w:t xml:space="preserve">) and </w:t>
      </w:r>
      <w:r w:rsidR="00F20B61" w:rsidRPr="00F20B61">
        <w:rPr>
          <w:rFonts w:ascii="Times New Roman" w:eastAsia="바탕" w:hAnsi="Times New Roman" w:hint="eastAsia"/>
          <w:i/>
          <w:sz w:val="24"/>
          <w:szCs w:val="24"/>
        </w:rPr>
        <w:t>Rosea1</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Ros1</w:t>
      </w:r>
      <w:r w:rsidR="00F20B61" w:rsidRPr="00F20B61">
        <w:rPr>
          <w:rFonts w:ascii="Times New Roman" w:eastAsia="바탕" w:hAnsi="Times New Roman" w:hint="eastAsia"/>
          <w:sz w:val="24"/>
          <w:szCs w:val="24"/>
        </w:rPr>
        <w:t>) in tomato</w:t>
      </w:r>
      <w:r w:rsidR="00F20B61" w:rsidRPr="00F20B61">
        <w:rPr>
          <w:rFonts w:ascii="Times New Roman" w:eastAsia="바탕" w:hAnsi="Times New Roman"/>
          <w:sz w:val="24"/>
          <w:szCs w:val="24"/>
        </w:rPr>
        <w:t>es</w:t>
      </w:r>
      <w:r w:rsidR="00F20B61" w:rsidRPr="00F20B61">
        <w:rPr>
          <w:rFonts w:ascii="Times New Roman" w:eastAsia="바탕" w:hAnsi="Times New Roman" w:hint="eastAsia"/>
          <w:sz w:val="24"/>
          <w:szCs w:val="24"/>
        </w:rPr>
        <w:t xml:space="preserve"> result</w:t>
      </w:r>
      <w:r w:rsidR="00F20B61" w:rsidRPr="00F20B61">
        <w:rPr>
          <w:rFonts w:ascii="Times New Roman" w:eastAsia="바탕" w:hAnsi="Times New Roman"/>
          <w:sz w:val="24"/>
          <w:szCs w:val="24"/>
        </w:rPr>
        <w:t>s</w:t>
      </w:r>
      <w:r w:rsidR="00F20B61" w:rsidRPr="00F20B61">
        <w:rPr>
          <w:rFonts w:ascii="Times New Roman" w:eastAsia="바탕" w:hAnsi="Times New Roman" w:hint="eastAsia"/>
          <w:sz w:val="24"/>
          <w:szCs w:val="24"/>
        </w:rPr>
        <w:t xml:space="preserve"> in </w:t>
      </w:r>
      <w:r w:rsidR="00F20B61" w:rsidRPr="00F20B61">
        <w:rPr>
          <w:rFonts w:ascii="Times New Roman" w:eastAsia="바탕" w:hAnsi="Times New Roman"/>
          <w:sz w:val="24"/>
          <w:szCs w:val="24"/>
        </w:rPr>
        <w:t xml:space="preserve">a marked increase in </w:t>
      </w:r>
      <w:r w:rsidR="00F20B61" w:rsidRPr="00F20B61">
        <w:rPr>
          <w:rFonts w:ascii="Times New Roman" w:eastAsia="바탕" w:hAnsi="Times New Roman" w:hint="eastAsia"/>
          <w:sz w:val="24"/>
          <w:szCs w:val="24"/>
        </w:rPr>
        <w:t>anthocyanin</w:t>
      </w:r>
      <w:r w:rsidR="00F20B61" w:rsidRPr="00F20B61">
        <w:rPr>
          <w:rFonts w:ascii="Times New Roman" w:eastAsia="바탕" w:hAnsi="Times New Roman"/>
          <w:sz w:val="24"/>
          <w:szCs w:val="24"/>
        </w:rPr>
        <w:t xml:space="preserve"> content</w:t>
      </w:r>
      <w:r w:rsidR="00FD24DA">
        <w:rPr>
          <w:rFonts w:ascii="Times New Roman" w:eastAsia="바탕" w:hAnsi="Times New Roman"/>
          <w:sz w:val="24"/>
          <w:szCs w:val="24"/>
        </w:rPr>
        <w:t xml:space="preserve"> </w:t>
      </w:r>
      <w:r w:rsidR="00F20B61" w:rsidRPr="00F20B61">
        <w:rPr>
          <w:rFonts w:ascii="Times New Roman" w:eastAsia="바탕" w:hAnsi="Times New Roman"/>
          <w:sz w:val="24"/>
          <w:szCs w:val="24"/>
        </w:rPr>
        <w:t xml:space="preserve">(Butelli et al. 2008). This can be observed </w:t>
      </w:r>
      <w:r w:rsidR="00663F45" w:rsidRPr="00663F45">
        <w:rPr>
          <w:rFonts w:ascii="Times New Roman" w:eastAsia="바탕" w:hAnsi="Times New Roman"/>
          <w:sz w:val="24"/>
          <w:szCs w:val="24"/>
        </w:rPr>
        <w:t xml:space="preserve">visually </w:t>
      </w:r>
      <w:r w:rsidR="00F20B61" w:rsidRPr="00F20B61">
        <w:rPr>
          <w:rFonts w:ascii="Times New Roman" w:eastAsia="바탕" w:hAnsi="Times New Roman"/>
          <w:sz w:val="24"/>
          <w:szCs w:val="24"/>
        </w:rPr>
        <w:t xml:space="preserve">as the fruit develops and ripens into a </w:t>
      </w:r>
      <w:r w:rsidR="00F20B61" w:rsidRPr="00F20B61">
        <w:rPr>
          <w:rFonts w:ascii="Times New Roman" w:eastAsia="바탕" w:hAnsi="Times New Roman" w:hint="eastAsia"/>
          <w:sz w:val="24"/>
          <w:szCs w:val="24"/>
        </w:rPr>
        <w:t>purple</w:t>
      </w:r>
      <w:r w:rsidR="00F20B61" w:rsidRPr="00F20B61">
        <w:rPr>
          <w:rFonts w:ascii="Times New Roman" w:eastAsia="바탕" w:hAnsi="Times New Roman"/>
          <w:sz w:val="24"/>
          <w:szCs w:val="24"/>
        </w:rPr>
        <w:t xml:space="preserve"> color</w:t>
      </w:r>
      <w:r w:rsidR="00F20B61" w:rsidRPr="00F20B61">
        <w:rPr>
          <w:rFonts w:ascii="Times New Roman" w:eastAsia="바탕" w:hAnsi="Times New Roman" w:hint="eastAsia"/>
          <w:sz w:val="24"/>
          <w:szCs w:val="24"/>
        </w:rPr>
        <w:t>.</w:t>
      </w:r>
      <w:r w:rsidR="005B23B7">
        <w:rPr>
          <w:rFonts w:ascii="Times New Roman" w:eastAsia="바탕" w:hAnsi="Times New Roman"/>
          <w:sz w:val="24"/>
          <w:szCs w:val="24"/>
        </w:rPr>
        <w:t xml:space="preserve"> </w:t>
      </w:r>
      <w:r w:rsidR="000477DF">
        <w:rPr>
          <w:rFonts w:ascii="Times New Roman" w:eastAsia="바탕" w:hAnsi="Times New Roman"/>
          <w:sz w:val="24"/>
          <w:szCs w:val="24"/>
        </w:rPr>
        <w:t>Moreover, a</w:t>
      </w:r>
      <w:r w:rsidR="001E7322" w:rsidRPr="001E7322">
        <w:rPr>
          <w:rFonts w:ascii="Times New Roman" w:eastAsia="바탕" w:hAnsi="Times New Roman"/>
          <w:sz w:val="24"/>
          <w:szCs w:val="24"/>
        </w:rPr>
        <w:t>n overall increase in flavono</w:t>
      </w:r>
      <w:r w:rsidR="001E7322" w:rsidRPr="001E7322">
        <w:rPr>
          <w:rFonts w:ascii="Times New Roman" w:eastAsia="바탕" w:hAnsi="Times New Roman" w:hint="eastAsia"/>
          <w:sz w:val="24"/>
          <w:szCs w:val="24"/>
        </w:rPr>
        <w:t>l</w:t>
      </w:r>
      <w:r w:rsidR="001E7322" w:rsidRPr="001E7322">
        <w:rPr>
          <w:rFonts w:ascii="Times New Roman" w:eastAsia="바탕" w:hAnsi="Times New Roman"/>
          <w:sz w:val="24"/>
          <w:szCs w:val="24"/>
        </w:rPr>
        <w:t xml:space="preserve"> levels in tomato fruits has been achieved</w:t>
      </w:r>
    </w:p>
    <w:p w14:paraId="0057926E" w14:textId="38FD2703" w:rsidR="001E7322" w:rsidRDefault="001E7322">
      <w:pPr>
        <w:spacing w:after="0" w:line="360" w:lineRule="auto"/>
        <w:rPr>
          <w:rFonts w:ascii="Times New Roman" w:eastAsia="바탕" w:hAnsi="Times New Roman"/>
          <w:sz w:val="24"/>
          <w:szCs w:val="24"/>
        </w:rPr>
        <w:pPrChange w:id="65" w:author="Jiarui Li" w:date="2016-06-12T09:36:00Z">
          <w:pPr>
            <w:spacing w:after="0" w:line="360" w:lineRule="auto"/>
            <w:ind w:firstLine="720"/>
          </w:pPr>
        </w:pPrChange>
      </w:pPr>
      <w:del w:id="66" w:author="Jiarui Li" w:date="2016-06-12T09:36:00Z">
        <w:r w:rsidRPr="001E7322" w:rsidDel="00575328">
          <w:rPr>
            <w:rFonts w:ascii="Times New Roman" w:eastAsia="바탕" w:hAnsi="Times New Roman"/>
            <w:sz w:val="24"/>
            <w:szCs w:val="24"/>
          </w:rPr>
          <w:delText xml:space="preserve"> </w:delText>
        </w:r>
      </w:del>
      <w:r w:rsidRPr="001E7322">
        <w:rPr>
          <w:rFonts w:ascii="Times New Roman" w:eastAsia="바탕" w:hAnsi="Times New Roman"/>
          <w:sz w:val="24"/>
          <w:szCs w:val="24"/>
        </w:rPr>
        <w:t xml:space="preserve">by simultaneous overexpression of the maize transcription factors </w:t>
      </w:r>
      <w:r w:rsidRPr="001E7322">
        <w:rPr>
          <w:rFonts w:ascii="Times New Roman" w:eastAsia="바탕" w:hAnsi="Times New Roman"/>
          <w:i/>
          <w:sz w:val="24"/>
          <w:szCs w:val="24"/>
        </w:rPr>
        <w:t>Lc</w:t>
      </w:r>
      <w:r w:rsidRPr="001E7322">
        <w:rPr>
          <w:rFonts w:ascii="Times New Roman" w:eastAsia="바탕" w:hAnsi="Times New Roman"/>
          <w:sz w:val="24"/>
          <w:szCs w:val="24"/>
        </w:rPr>
        <w:t xml:space="preserve"> and </w:t>
      </w:r>
      <w:r w:rsidRPr="001E7322">
        <w:rPr>
          <w:rFonts w:ascii="Times New Roman" w:eastAsia="바탕" w:hAnsi="Times New Roman"/>
          <w:i/>
          <w:sz w:val="24"/>
          <w:szCs w:val="24"/>
        </w:rPr>
        <w:t>C1</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Pr="001E7322">
        <w:rPr>
          <w:rFonts w:ascii="Times New Roman" w:eastAsia="바탕" w:hAnsi="Times New Roman"/>
          <w:sz w:val="24"/>
          <w:szCs w:val="24"/>
        </w:rPr>
      </w:r>
      <w:r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r w:rsidR="003C7093">
        <w:rPr>
          <w:rFonts w:ascii="Times New Roman" w:eastAsia="바탕" w:hAnsi="Times New Roman"/>
          <w:noProof/>
          <w:sz w:val="24"/>
          <w:szCs w:val="24"/>
        </w:rPr>
        <w:fldChar w:fldCharType="begin"/>
      </w:r>
      <w:r w:rsidR="003C7093">
        <w:rPr>
          <w:rFonts w:ascii="Times New Roman" w:eastAsia="바탕" w:hAnsi="Times New Roman"/>
          <w:noProof/>
          <w:sz w:val="24"/>
          <w:szCs w:val="24"/>
        </w:rPr>
        <w:instrText xml:space="preserve"> HYPERLINK \l "_ENREF_1" \o "Bovy, 2002 #174" </w:instrText>
      </w:r>
      <w:r w:rsidR="003C7093">
        <w:rPr>
          <w:rFonts w:ascii="Times New Roman" w:eastAsia="바탕" w:hAnsi="Times New Roman"/>
          <w:noProof/>
          <w:sz w:val="24"/>
          <w:szCs w:val="24"/>
        </w:rPr>
      </w:r>
      <w:r w:rsidR="003C7093">
        <w:rPr>
          <w:rFonts w:ascii="Times New Roman" w:eastAsia="바탕" w:hAnsi="Times New Roman"/>
          <w:noProof/>
          <w:sz w:val="24"/>
          <w:szCs w:val="24"/>
        </w:rPr>
        <w:fldChar w:fldCharType="separate"/>
      </w:r>
      <w:r w:rsidR="003C7093">
        <w:rPr>
          <w:rFonts w:ascii="Times New Roman" w:eastAsia="바탕" w:hAnsi="Times New Roman"/>
          <w:noProof/>
          <w:sz w:val="24"/>
          <w:szCs w:val="24"/>
        </w:rPr>
        <w:t>Bovy et al. 2002</w:t>
      </w:r>
      <w:r w:rsidR="003C7093">
        <w:rPr>
          <w:rFonts w:ascii="Times New Roman" w:eastAsia="바탕" w:hAnsi="Times New Roman"/>
          <w:noProof/>
          <w:sz w:val="24"/>
          <w:szCs w:val="24"/>
        </w:rPr>
        <w:fldChar w:fldCharType="end"/>
      </w:r>
      <w:r w:rsidR="007F7C47">
        <w:rPr>
          <w:rFonts w:ascii="Times New Roman" w:eastAsia="바탕" w:hAnsi="Times New Roman"/>
          <w:noProof/>
          <w:sz w:val="24"/>
          <w:szCs w:val="24"/>
        </w:rPr>
        <w:t>)</w:t>
      </w:r>
      <w:r w:rsidRPr="001E7322">
        <w:rPr>
          <w:rFonts w:ascii="Times New Roman" w:eastAsia="바탕" w:hAnsi="Times New Roman"/>
          <w:sz w:val="24"/>
          <w:szCs w:val="24"/>
        </w:rPr>
        <w:fldChar w:fldCharType="end"/>
      </w:r>
      <w:r w:rsidRPr="001E7322">
        <w:rPr>
          <w:rFonts w:ascii="Times New Roman" w:eastAsia="바탕" w:hAnsi="Times New Roman" w:hint="eastAsia"/>
          <w:sz w:val="24"/>
          <w:szCs w:val="24"/>
        </w:rPr>
        <w:t xml:space="preserve">. The Arabidopsis </w:t>
      </w:r>
      <w:r w:rsidRPr="001E7322">
        <w:rPr>
          <w:rFonts w:ascii="Times New Roman" w:eastAsia="바탕" w:hAnsi="Times New Roman" w:hint="eastAsia"/>
          <w:i/>
          <w:sz w:val="24"/>
          <w:szCs w:val="24"/>
        </w:rPr>
        <w:t>MYB75</w:t>
      </w:r>
      <w:r w:rsidRPr="001E7322">
        <w:rPr>
          <w:rFonts w:ascii="Times New Roman" w:eastAsia="바탕" w:hAnsi="Times New Roman" w:hint="eastAsia"/>
          <w:sz w:val="24"/>
          <w:szCs w:val="24"/>
        </w:rPr>
        <w:t>/</w:t>
      </w:r>
      <w:r w:rsidRPr="001E7322">
        <w:rPr>
          <w:rFonts w:ascii="Times New Roman" w:eastAsia="바탕" w:hAnsi="Times New Roman" w:hint="eastAsia"/>
          <w:i/>
          <w:sz w:val="24"/>
          <w:szCs w:val="24"/>
        </w:rPr>
        <w:t>PAP1</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transcription</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factor</w:t>
      </w:r>
      <w:r w:rsidRPr="001E7322">
        <w:rPr>
          <w:rFonts w:ascii="Times New Roman" w:eastAsia="바탕" w:hAnsi="Times New Roman" w:hint="eastAsia"/>
          <w:sz w:val="24"/>
          <w:szCs w:val="24"/>
        </w:rPr>
        <w:t xml:space="preserve"> is </w:t>
      </w:r>
      <w:r w:rsidR="00667D4F">
        <w:rPr>
          <w:rFonts w:ascii="Times New Roman" w:eastAsia="바탕" w:hAnsi="Times New Roman"/>
          <w:sz w:val="24"/>
          <w:szCs w:val="24"/>
        </w:rPr>
        <w:t xml:space="preserve">also </w:t>
      </w:r>
      <w:r w:rsidRPr="001E7322">
        <w:rPr>
          <w:rFonts w:ascii="Times New Roman" w:eastAsia="바탕" w:hAnsi="Times New Roman" w:hint="eastAsia"/>
          <w:sz w:val="24"/>
          <w:szCs w:val="24"/>
        </w:rPr>
        <w:t xml:space="preserve">effective in </w:t>
      </w:r>
      <w:r w:rsidRPr="001E7322">
        <w:rPr>
          <w:rFonts w:ascii="Times New Roman" w:eastAsia="바탕" w:hAnsi="Times New Roman"/>
          <w:sz w:val="24"/>
          <w:szCs w:val="24"/>
        </w:rPr>
        <w:t>specific</w:t>
      </w:r>
      <w:r w:rsidRPr="001E7322">
        <w:rPr>
          <w:rFonts w:ascii="Times New Roman" w:eastAsia="바탕" w:hAnsi="Times New Roman" w:hint="eastAsia"/>
          <w:sz w:val="24"/>
          <w:szCs w:val="24"/>
        </w:rPr>
        <w:t xml:space="preserve"> local cells in </w:t>
      </w:r>
      <w:r w:rsidRPr="001E7322">
        <w:rPr>
          <w:rFonts w:ascii="Times New Roman" w:eastAsia="바탕" w:hAnsi="Times New Roman"/>
          <w:sz w:val="24"/>
          <w:szCs w:val="24"/>
        </w:rPr>
        <w:t xml:space="preserve">the </w:t>
      </w:r>
      <w:r w:rsidRPr="001E7322">
        <w:rPr>
          <w:rFonts w:ascii="Times New Roman" w:eastAsia="바탕" w:hAnsi="Times New Roman" w:hint="eastAsia"/>
          <w:sz w:val="24"/>
          <w:szCs w:val="24"/>
        </w:rPr>
        <w:t xml:space="preserve">epidermal or cortical region or in proximity </w:t>
      </w:r>
      <w:r w:rsidRPr="001E7322">
        <w:rPr>
          <w:rFonts w:ascii="Times New Roman" w:eastAsia="바탕" w:hAnsi="Times New Roman"/>
          <w:sz w:val="24"/>
          <w:szCs w:val="24"/>
        </w:rPr>
        <w:t xml:space="preserve">to a </w:t>
      </w:r>
      <w:r w:rsidRPr="001E7322">
        <w:rPr>
          <w:rFonts w:ascii="Times New Roman" w:eastAsia="바탕" w:hAnsi="Times New Roman" w:hint="eastAsia"/>
          <w:sz w:val="24"/>
          <w:szCs w:val="24"/>
        </w:rPr>
        <w:t xml:space="preserve">vascular </w:t>
      </w:r>
      <w:del w:id="67" w:author="Jiarui Li" w:date="2016-06-12T07:56:00Z">
        <w:r w:rsidRPr="001E7322" w:rsidDel="00620127">
          <w:rPr>
            <w:rFonts w:ascii="Times New Roman" w:eastAsia="바탕" w:hAnsi="Times New Roman" w:hint="eastAsia"/>
            <w:sz w:val="24"/>
            <w:szCs w:val="24"/>
          </w:rPr>
          <w:delText xml:space="preserve">bundler </w:delText>
        </w:r>
      </w:del>
      <w:ins w:id="68" w:author="Jiarui Li" w:date="2016-06-12T07:56:00Z">
        <w:r w:rsidR="00620127" w:rsidRPr="001E7322">
          <w:rPr>
            <w:rFonts w:ascii="Times New Roman" w:eastAsia="바탕" w:hAnsi="Times New Roman" w:hint="eastAsia"/>
            <w:sz w:val="24"/>
            <w:szCs w:val="24"/>
          </w:rPr>
          <w:t>bundl</w:t>
        </w:r>
        <w:r w:rsidR="00620127">
          <w:rPr>
            <w:rFonts w:ascii="Times New Roman" w:eastAsia="바탕" w:hAnsi="Times New Roman"/>
            <w:sz w:val="24"/>
            <w:szCs w:val="24"/>
          </w:rPr>
          <w:t>e</w:t>
        </w:r>
        <w:r w:rsidR="00620127" w:rsidRPr="001E7322">
          <w:rPr>
            <w:rFonts w:ascii="Times New Roman" w:eastAsia="바탕" w:hAnsi="Times New Roman" w:hint="eastAsia"/>
            <w:sz w:val="24"/>
            <w:szCs w:val="24"/>
          </w:rPr>
          <w:t xml:space="preserve"> </w:t>
        </w:r>
      </w:ins>
      <w:r w:rsidRPr="001E7322">
        <w:rPr>
          <w:rFonts w:ascii="Times New Roman" w:eastAsia="바탕" w:hAnsi="Times New Roman"/>
          <w:sz w:val="24"/>
          <w:szCs w:val="24"/>
        </w:rPr>
        <w:t xml:space="preserve">but </w:t>
      </w:r>
      <w:r w:rsidRPr="001E7322">
        <w:rPr>
          <w:rFonts w:ascii="Times New Roman" w:eastAsia="바탕" w:hAnsi="Times New Roman" w:hint="eastAsia"/>
          <w:sz w:val="24"/>
          <w:szCs w:val="24"/>
        </w:rPr>
        <w:t xml:space="preserve">is not quite </w:t>
      </w:r>
      <w:r w:rsidRPr="001E7322">
        <w:rPr>
          <w:rFonts w:ascii="Times New Roman" w:eastAsia="바탕" w:hAnsi="Times New Roman"/>
          <w:sz w:val="24"/>
          <w:szCs w:val="24"/>
        </w:rPr>
        <w:t xml:space="preserve">as </w:t>
      </w:r>
      <w:r w:rsidRPr="001E7322">
        <w:rPr>
          <w:rFonts w:ascii="Times New Roman" w:eastAsia="바탕" w:hAnsi="Times New Roman" w:hint="eastAsia"/>
          <w:sz w:val="24"/>
          <w:szCs w:val="24"/>
        </w:rPr>
        <w:t xml:space="preserve">effective </w:t>
      </w:r>
      <w:r w:rsidR="00663F45">
        <w:rPr>
          <w:rFonts w:ascii="Times New Roman" w:eastAsia="바탕" w:hAnsi="Times New Roman"/>
          <w:sz w:val="24"/>
          <w:szCs w:val="24"/>
        </w:rPr>
        <w:t xml:space="preserve">as </w:t>
      </w:r>
      <w:r w:rsidRPr="001E7322">
        <w:rPr>
          <w:rFonts w:ascii="Times New Roman" w:eastAsia="바탕" w:hAnsi="Times New Roman" w:hint="eastAsia"/>
          <w:sz w:val="24"/>
          <w:szCs w:val="24"/>
        </w:rPr>
        <w:t xml:space="preserve">in </w:t>
      </w:r>
      <w:r w:rsidRPr="001E7322">
        <w:rPr>
          <w:rFonts w:ascii="Times New Roman" w:eastAsia="바탕" w:hAnsi="Times New Roman"/>
          <w:sz w:val="24"/>
          <w:szCs w:val="24"/>
        </w:rPr>
        <w:t xml:space="preserve">the </w:t>
      </w:r>
      <w:r w:rsidRPr="001E7322">
        <w:rPr>
          <w:rFonts w:ascii="Times New Roman" w:eastAsia="바탕" w:hAnsi="Times New Roman" w:hint="eastAsia"/>
          <w:sz w:val="24"/>
          <w:szCs w:val="24"/>
        </w:rPr>
        <w:t xml:space="preserve">fruit </w:t>
      </w:r>
      <w:r w:rsidRPr="001E7322">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Pr="001E7322">
        <w:rPr>
          <w:rFonts w:ascii="Times New Roman" w:eastAsia="바탕" w:hAnsi="Times New Roman"/>
          <w:sz w:val="24"/>
          <w:szCs w:val="24"/>
        </w:rPr>
      </w:r>
      <w:r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r w:rsidR="003C7093">
        <w:rPr>
          <w:rFonts w:ascii="Times New Roman" w:eastAsia="바탕" w:hAnsi="Times New Roman"/>
          <w:noProof/>
          <w:sz w:val="24"/>
          <w:szCs w:val="24"/>
        </w:rPr>
        <w:fldChar w:fldCharType="begin"/>
      </w:r>
      <w:r w:rsidR="003C7093">
        <w:rPr>
          <w:rFonts w:ascii="Times New Roman" w:eastAsia="바탕" w:hAnsi="Times New Roman"/>
          <w:noProof/>
          <w:sz w:val="24"/>
          <w:szCs w:val="24"/>
        </w:rPr>
        <w:instrText xml:space="preserve"> HYPERLINK \l "_ENREF_30" \o "Zuluaga, 2008 #106" </w:instrText>
      </w:r>
      <w:r w:rsidR="003C7093">
        <w:rPr>
          <w:rFonts w:ascii="Times New Roman" w:eastAsia="바탕" w:hAnsi="Times New Roman"/>
          <w:noProof/>
          <w:sz w:val="24"/>
          <w:szCs w:val="24"/>
        </w:rPr>
      </w:r>
      <w:r w:rsidR="003C7093">
        <w:rPr>
          <w:rFonts w:ascii="Times New Roman" w:eastAsia="바탕" w:hAnsi="Times New Roman"/>
          <w:noProof/>
          <w:sz w:val="24"/>
          <w:szCs w:val="24"/>
        </w:rPr>
        <w:fldChar w:fldCharType="separate"/>
      </w:r>
      <w:r w:rsidR="003C7093">
        <w:rPr>
          <w:rFonts w:ascii="Times New Roman" w:eastAsia="바탕" w:hAnsi="Times New Roman"/>
          <w:noProof/>
          <w:sz w:val="24"/>
          <w:szCs w:val="24"/>
        </w:rPr>
        <w:t>Zuluaga et al. 2008</w:t>
      </w:r>
      <w:r w:rsidR="003C7093">
        <w:rPr>
          <w:rFonts w:ascii="Times New Roman" w:eastAsia="바탕" w:hAnsi="Times New Roman"/>
          <w:noProof/>
          <w:sz w:val="24"/>
          <w:szCs w:val="24"/>
        </w:rPr>
        <w:fldChar w:fldCharType="end"/>
      </w:r>
      <w:r w:rsidR="007F7C47">
        <w:rPr>
          <w:rFonts w:ascii="Times New Roman" w:eastAsia="바탕" w:hAnsi="Times New Roman"/>
          <w:noProof/>
          <w:sz w:val="24"/>
          <w:szCs w:val="24"/>
        </w:rPr>
        <w:t>)</w:t>
      </w:r>
      <w:r w:rsidRPr="001E7322">
        <w:rPr>
          <w:rFonts w:ascii="Times New Roman" w:eastAsia="바탕" w:hAnsi="Times New Roman"/>
          <w:sz w:val="24"/>
          <w:szCs w:val="24"/>
        </w:rPr>
        <w:fldChar w:fldCharType="end"/>
      </w:r>
      <w:r w:rsidRPr="001E7322">
        <w:rPr>
          <w:rFonts w:ascii="Times New Roman" w:eastAsia="바탕" w:hAnsi="Times New Roman" w:hint="eastAsia"/>
          <w:sz w:val="24"/>
          <w:szCs w:val="24"/>
        </w:rPr>
        <w:t xml:space="preserve">. </w:t>
      </w:r>
      <w:del w:id="69" w:author="Jiarui Li" w:date="2016-06-11T17:53:00Z">
        <w:r w:rsidRPr="001E7322" w:rsidDel="00730EE0">
          <w:rPr>
            <w:rFonts w:ascii="Times New Roman" w:eastAsia="바탕" w:hAnsi="Times New Roman" w:hint="eastAsia"/>
            <w:sz w:val="24"/>
            <w:szCs w:val="24"/>
          </w:rPr>
          <w:delText xml:space="preserve">Luo et al </w:delText>
        </w:r>
      </w:del>
      <w:del w:id="70" w:author="Jiarui Li" w:date="2016-06-11T17:54:00Z">
        <w:r w:rsidRPr="001E7322" w:rsidDel="00730EE0">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7F7C47" w:rsidDel="00730EE0">
          <w:rPr>
            <w:rFonts w:ascii="Times New Roman" w:eastAsia="바탕" w:hAnsi="Times New Roman"/>
            <w:sz w:val="24"/>
            <w:szCs w:val="24"/>
          </w:rPr>
          <w:delInstrText xml:space="preserve"> ADDIN EN.CITE </w:delInstrText>
        </w:r>
        <w:r w:rsidR="007F7C47" w:rsidDel="00730EE0">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7F7C47" w:rsidDel="00730EE0">
          <w:rPr>
            <w:rFonts w:ascii="Times New Roman" w:eastAsia="바탕" w:hAnsi="Times New Roman"/>
            <w:sz w:val="24"/>
            <w:szCs w:val="24"/>
          </w:rPr>
          <w:delInstrText xml:space="preserve"> ADDIN EN.CITE.DATA </w:delInstrText>
        </w:r>
        <w:r w:rsidR="007F7C47" w:rsidDel="00730EE0">
          <w:rPr>
            <w:rFonts w:ascii="Times New Roman" w:eastAsia="바탕" w:hAnsi="Times New Roman"/>
            <w:sz w:val="24"/>
            <w:szCs w:val="24"/>
          </w:rPr>
        </w:r>
        <w:r w:rsidR="007F7C47" w:rsidDel="00730EE0">
          <w:rPr>
            <w:rFonts w:ascii="Times New Roman" w:eastAsia="바탕" w:hAnsi="Times New Roman"/>
            <w:sz w:val="24"/>
            <w:szCs w:val="24"/>
          </w:rPr>
          <w:fldChar w:fldCharType="end"/>
        </w:r>
        <w:r w:rsidRPr="001E7322" w:rsidDel="00730EE0">
          <w:rPr>
            <w:rFonts w:ascii="Times New Roman" w:eastAsia="바탕" w:hAnsi="Times New Roman"/>
            <w:sz w:val="24"/>
            <w:szCs w:val="24"/>
          </w:rPr>
        </w:r>
        <w:r w:rsidRPr="001E7322" w:rsidDel="00730EE0">
          <w:rPr>
            <w:rFonts w:ascii="Times New Roman" w:eastAsia="바탕" w:hAnsi="Times New Roman"/>
            <w:sz w:val="24"/>
            <w:szCs w:val="24"/>
          </w:rPr>
          <w:fldChar w:fldCharType="separate"/>
        </w:r>
        <w:r w:rsidR="007F7C47" w:rsidDel="00730EE0">
          <w:rPr>
            <w:rFonts w:ascii="Times New Roman" w:eastAsia="바탕" w:hAnsi="Times New Roman"/>
            <w:noProof/>
            <w:sz w:val="24"/>
            <w:szCs w:val="24"/>
          </w:rPr>
          <w:delText>(</w:delText>
        </w:r>
      </w:del>
      <w:r w:rsidR="003C7093">
        <w:rPr>
          <w:rFonts w:ascii="Times New Roman" w:eastAsia="바탕" w:hAnsi="Times New Roman"/>
          <w:noProof/>
          <w:sz w:val="24"/>
          <w:szCs w:val="24"/>
        </w:rPr>
        <w:fldChar w:fldCharType="begin"/>
      </w:r>
      <w:r w:rsidR="003C7093">
        <w:rPr>
          <w:rFonts w:ascii="Times New Roman" w:eastAsia="바탕" w:hAnsi="Times New Roman"/>
          <w:noProof/>
          <w:sz w:val="24"/>
          <w:szCs w:val="24"/>
        </w:rPr>
        <w:instrText xml:space="preserve"> HYPERLINK \l "_ENREF_17" \o "Luo, 2008 #203" </w:instrText>
      </w:r>
      <w:r w:rsidR="003C7093">
        <w:rPr>
          <w:rFonts w:ascii="Times New Roman" w:eastAsia="바탕" w:hAnsi="Times New Roman"/>
          <w:noProof/>
          <w:sz w:val="24"/>
          <w:szCs w:val="24"/>
        </w:rPr>
      </w:r>
      <w:r w:rsidR="003C7093">
        <w:rPr>
          <w:rFonts w:ascii="Times New Roman" w:eastAsia="바탕" w:hAnsi="Times New Roman"/>
          <w:noProof/>
          <w:sz w:val="24"/>
          <w:szCs w:val="24"/>
        </w:rPr>
        <w:fldChar w:fldCharType="separate"/>
      </w:r>
      <w:del w:id="71" w:author="Jiarui Li" w:date="2016-06-11T17:54:00Z">
        <w:r w:rsidR="003C7093" w:rsidDel="00730EE0">
          <w:rPr>
            <w:rFonts w:ascii="Times New Roman" w:eastAsia="바탕" w:hAnsi="Times New Roman"/>
            <w:noProof/>
            <w:sz w:val="24"/>
            <w:szCs w:val="24"/>
          </w:rPr>
          <w:delText>Luo et al. 2008</w:delText>
        </w:r>
      </w:del>
      <w:r w:rsidR="003C7093">
        <w:rPr>
          <w:rFonts w:ascii="Times New Roman" w:eastAsia="바탕" w:hAnsi="Times New Roman"/>
          <w:noProof/>
          <w:sz w:val="24"/>
          <w:szCs w:val="24"/>
        </w:rPr>
        <w:fldChar w:fldCharType="end"/>
      </w:r>
      <w:del w:id="72" w:author="Jiarui Li" w:date="2016-06-11T17:54:00Z">
        <w:r w:rsidR="007F7C47" w:rsidDel="00730EE0">
          <w:rPr>
            <w:rFonts w:ascii="Times New Roman" w:eastAsia="바탕" w:hAnsi="Times New Roman"/>
            <w:noProof/>
            <w:sz w:val="24"/>
            <w:szCs w:val="24"/>
          </w:rPr>
          <w:delText>)</w:delText>
        </w:r>
        <w:r w:rsidRPr="001E7322" w:rsidDel="00730EE0">
          <w:rPr>
            <w:rFonts w:ascii="Times New Roman" w:eastAsia="바탕" w:hAnsi="Times New Roman"/>
            <w:sz w:val="24"/>
            <w:szCs w:val="24"/>
          </w:rPr>
          <w:fldChar w:fldCharType="end"/>
        </w:r>
        <w:r w:rsidRPr="001E7322" w:rsidDel="00730EE0">
          <w:rPr>
            <w:rFonts w:ascii="Times New Roman" w:eastAsia="바탕" w:hAnsi="Times New Roman" w:hint="eastAsia"/>
            <w:sz w:val="24"/>
            <w:szCs w:val="24"/>
          </w:rPr>
          <w:delText xml:space="preserve"> report</w:delText>
        </w:r>
        <w:r w:rsidRPr="001E7322" w:rsidDel="00730EE0">
          <w:rPr>
            <w:rFonts w:ascii="Times New Roman" w:eastAsia="바탕" w:hAnsi="Times New Roman"/>
            <w:sz w:val="24"/>
            <w:szCs w:val="24"/>
          </w:rPr>
          <w:delText>ed</w:delText>
        </w:r>
        <w:r w:rsidRPr="001E7322" w:rsidDel="00730EE0">
          <w:rPr>
            <w:rFonts w:ascii="Times New Roman" w:eastAsia="바탕" w:hAnsi="Times New Roman" w:hint="eastAsia"/>
            <w:sz w:val="24"/>
            <w:szCs w:val="24"/>
          </w:rPr>
          <w:delText xml:space="preserve"> that </w:delText>
        </w:r>
      </w:del>
      <w:r w:rsidRPr="001E7322">
        <w:rPr>
          <w:rFonts w:ascii="Times New Roman" w:eastAsia="바탕" w:hAnsi="Times New Roman"/>
          <w:i/>
          <w:sz w:val="24"/>
          <w:szCs w:val="24"/>
        </w:rPr>
        <w:t>AtMYB12</w:t>
      </w:r>
      <w:r w:rsidRPr="001E7322">
        <w:rPr>
          <w:rFonts w:ascii="Times New Roman" w:eastAsia="바탕" w:hAnsi="Times New Roman" w:hint="eastAsia"/>
          <w:sz w:val="24"/>
          <w:szCs w:val="24"/>
        </w:rPr>
        <w:t xml:space="preserve"> </w:t>
      </w:r>
      <w:ins w:id="73" w:author="Jiarui Li" w:date="2016-06-11T17:54:00Z">
        <w:r w:rsidR="00730EE0">
          <w:rPr>
            <w:rFonts w:ascii="Times New Roman" w:eastAsia="바탕" w:hAnsi="Times New Roman"/>
            <w:sz w:val="24"/>
            <w:szCs w:val="24"/>
          </w:rPr>
          <w:t xml:space="preserve">led to </w:t>
        </w:r>
      </w:ins>
      <w:del w:id="74" w:author="Jiarui Li" w:date="2016-06-11T17:54:00Z">
        <w:r w:rsidRPr="001E7322" w:rsidDel="00730EE0">
          <w:rPr>
            <w:rFonts w:ascii="Times New Roman" w:eastAsia="바탕" w:hAnsi="Times New Roman" w:hint="eastAsia"/>
            <w:sz w:val="24"/>
            <w:szCs w:val="24"/>
          </w:rPr>
          <w:delText>increase</w:delText>
        </w:r>
        <w:r w:rsidR="00C06645" w:rsidDel="00730EE0">
          <w:rPr>
            <w:rFonts w:ascii="Times New Roman" w:eastAsia="바탕" w:hAnsi="Times New Roman"/>
            <w:sz w:val="24"/>
            <w:szCs w:val="24"/>
          </w:rPr>
          <w:delText>s</w:delText>
        </w:r>
        <w:r w:rsidRPr="001E7322" w:rsidDel="00730EE0">
          <w:rPr>
            <w:rFonts w:ascii="Times New Roman" w:eastAsia="바탕" w:hAnsi="Times New Roman" w:hint="eastAsia"/>
            <w:sz w:val="24"/>
            <w:szCs w:val="24"/>
          </w:rPr>
          <w:delText xml:space="preserve"> </w:delText>
        </w:r>
      </w:del>
      <w:ins w:id="75" w:author="Jiarui Li" w:date="2016-06-11T17:54:00Z">
        <w:r w:rsidR="00730EE0" w:rsidRPr="001E7322">
          <w:rPr>
            <w:rFonts w:ascii="Times New Roman" w:eastAsia="바탕" w:hAnsi="Times New Roman" w:hint="eastAsia"/>
            <w:sz w:val="24"/>
            <w:szCs w:val="24"/>
          </w:rPr>
          <w:t>increas</w:t>
        </w:r>
        <w:r w:rsidR="00730EE0">
          <w:rPr>
            <w:rFonts w:ascii="Times New Roman" w:eastAsia="바탕" w:hAnsi="Times New Roman"/>
            <w:sz w:val="24"/>
            <w:szCs w:val="24"/>
          </w:rPr>
          <w:t xml:space="preserve">ed </w:t>
        </w:r>
      </w:ins>
      <w:r w:rsidRPr="001E7322">
        <w:rPr>
          <w:rFonts w:ascii="Times New Roman" w:eastAsia="바탕" w:hAnsi="Times New Roman"/>
          <w:sz w:val="24"/>
          <w:szCs w:val="24"/>
        </w:rPr>
        <w:t>polyphenol content by as much as 10% in the dry weight of tomato fruits</w:t>
      </w:r>
      <w:ins w:id="76" w:author="Jiarui Li" w:date="2016-06-11T17:54:00Z">
        <w:r w:rsidR="00730EE0">
          <w:rPr>
            <w:rFonts w:ascii="Times New Roman" w:eastAsia="바탕" w:hAnsi="Times New Roman"/>
            <w:sz w:val="24"/>
            <w:szCs w:val="24"/>
          </w:rPr>
          <w:t xml:space="preserve"> </w:t>
        </w:r>
        <w:r w:rsidR="00730EE0" w:rsidRPr="001E7322">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730EE0">
          <w:rPr>
            <w:rFonts w:ascii="Times New Roman" w:eastAsia="바탕" w:hAnsi="Times New Roman"/>
            <w:sz w:val="24"/>
            <w:szCs w:val="24"/>
          </w:rPr>
          <w:instrText xml:space="preserve"> ADDIN EN.CITE </w:instrText>
        </w:r>
        <w:r w:rsidR="00730EE0">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730EE0">
          <w:rPr>
            <w:rFonts w:ascii="Times New Roman" w:eastAsia="바탕" w:hAnsi="Times New Roman"/>
            <w:sz w:val="24"/>
            <w:szCs w:val="24"/>
          </w:rPr>
          <w:instrText xml:space="preserve"> ADDIN EN.CITE.DATA </w:instrText>
        </w:r>
        <w:r w:rsidR="00730EE0">
          <w:rPr>
            <w:rFonts w:ascii="Times New Roman" w:eastAsia="바탕" w:hAnsi="Times New Roman"/>
            <w:sz w:val="24"/>
            <w:szCs w:val="24"/>
          </w:rPr>
        </w:r>
        <w:r w:rsidR="00730EE0">
          <w:rPr>
            <w:rFonts w:ascii="Times New Roman" w:eastAsia="바탕" w:hAnsi="Times New Roman"/>
            <w:sz w:val="24"/>
            <w:szCs w:val="24"/>
          </w:rPr>
          <w:fldChar w:fldCharType="end"/>
        </w:r>
        <w:r w:rsidR="00730EE0" w:rsidRPr="001E7322">
          <w:rPr>
            <w:rFonts w:ascii="Times New Roman" w:eastAsia="바탕" w:hAnsi="Times New Roman"/>
            <w:sz w:val="24"/>
            <w:szCs w:val="24"/>
          </w:rPr>
        </w:r>
        <w:r w:rsidR="00730EE0" w:rsidRPr="001E7322">
          <w:rPr>
            <w:rFonts w:ascii="Times New Roman" w:eastAsia="바탕" w:hAnsi="Times New Roman"/>
            <w:sz w:val="24"/>
            <w:szCs w:val="24"/>
          </w:rPr>
          <w:fldChar w:fldCharType="separate"/>
        </w:r>
        <w:r w:rsidR="00730EE0">
          <w:rPr>
            <w:rFonts w:ascii="Times New Roman" w:eastAsia="바탕" w:hAnsi="Times New Roman"/>
            <w:noProof/>
            <w:sz w:val="24"/>
            <w:szCs w:val="24"/>
          </w:rPr>
          <w:t>(</w:t>
        </w:r>
      </w:ins>
      <w:r w:rsidR="003C7093">
        <w:rPr>
          <w:rFonts w:ascii="Times New Roman" w:eastAsia="바탕" w:hAnsi="Times New Roman"/>
          <w:noProof/>
          <w:sz w:val="24"/>
          <w:szCs w:val="24"/>
        </w:rPr>
        <w:fldChar w:fldCharType="begin"/>
      </w:r>
      <w:r w:rsidR="003C7093">
        <w:rPr>
          <w:rFonts w:ascii="Times New Roman" w:eastAsia="바탕" w:hAnsi="Times New Roman"/>
          <w:noProof/>
          <w:sz w:val="24"/>
          <w:szCs w:val="24"/>
        </w:rPr>
        <w:instrText xml:space="preserve"> HYPERLINK \l "_ENREF_17" \o "Luo, 2008 #203" </w:instrText>
      </w:r>
      <w:r w:rsidR="003C7093">
        <w:rPr>
          <w:rFonts w:ascii="Times New Roman" w:eastAsia="바탕" w:hAnsi="Times New Roman"/>
          <w:noProof/>
          <w:sz w:val="24"/>
          <w:szCs w:val="24"/>
        </w:rPr>
      </w:r>
      <w:r w:rsidR="003C7093">
        <w:rPr>
          <w:rFonts w:ascii="Times New Roman" w:eastAsia="바탕" w:hAnsi="Times New Roman"/>
          <w:noProof/>
          <w:sz w:val="24"/>
          <w:szCs w:val="24"/>
        </w:rPr>
        <w:fldChar w:fldCharType="separate"/>
      </w:r>
      <w:ins w:id="77" w:author="Jiarui Li" w:date="2016-06-11T17:54:00Z">
        <w:r w:rsidR="003C7093">
          <w:rPr>
            <w:rFonts w:ascii="Times New Roman" w:eastAsia="바탕" w:hAnsi="Times New Roman"/>
            <w:noProof/>
            <w:sz w:val="24"/>
            <w:szCs w:val="24"/>
          </w:rPr>
          <w:t>Luo et al. 2008</w:t>
        </w:r>
      </w:ins>
      <w:r w:rsidR="003C7093">
        <w:rPr>
          <w:rFonts w:ascii="Times New Roman" w:eastAsia="바탕" w:hAnsi="Times New Roman"/>
          <w:noProof/>
          <w:sz w:val="24"/>
          <w:szCs w:val="24"/>
        </w:rPr>
        <w:fldChar w:fldCharType="end"/>
      </w:r>
      <w:ins w:id="78" w:author="Jiarui Li" w:date="2016-06-11T17:54:00Z">
        <w:r w:rsidR="00730EE0">
          <w:rPr>
            <w:rFonts w:ascii="Times New Roman" w:eastAsia="바탕" w:hAnsi="Times New Roman"/>
            <w:noProof/>
            <w:sz w:val="24"/>
            <w:szCs w:val="24"/>
          </w:rPr>
          <w:t>)</w:t>
        </w:r>
        <w:r w:rsidR="00730EE0" w:rsidRPr="001E7322">
          <w:rPr>
            <w:rFonts w:ascii="Times New Roman" w:eastAsia="바탕" w:hAnsi="Times New Roman"/>
            <w:sz w:val="24"/>
            <w:szCs w:val="24"/>
          </w:rPr>
          <w:fldChar w:fldCharType="end"/>
        </w:r>
      </w:ins>
      <w:r w:rsidRPr="001E7322">
        <w:rPr>
          <w:rFonts w:ascii="Times New Roman" w:eastAsia="바탕" w:hAnsi="Times New Roman"/>
          <w:sz w:val="24"/>
          <w:szCs w:val="24"/>
        </w:rPr>
        <w:t>.</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Each of these regulatory genes has a unique effect on the flavonoid profile of the fruit they are introduced into.</w:t>
      </w:r>
    </w:p>
    <w:p w14:paraId="3A993325" w14:textId="077498C9" w:rsidR="00C733DF" w:rsidRDefault="001E7322" w:rsidP="00A5030B">
      <w:pPr>
        <w:spacing w:after="0" w:line="360" w:lineRule="auto"/>
        <w:rPr>
          <w:rFonts w:ascii="Times New Roman" w:eastAsia="바탕" w:hAnsi="Times New Roman"/>
          <w:sz w:val="24"/>
          <w:szCs w:val="24"/>
        </w:rPr>
      </w:pPr>
      <w:r>
        <w:rPr>
          <w:rFonts w:ascii="Times New Roman" w:eastAsia="바탕" w:hAnsi="Times New Roman"/>
          <w:sz w:val="24"/>
          <w:szCs w:val="24"/>
        </w:rPr>
        <w:tab/>
      </w:r>
      <w:r w:rsidR="00B5139F">
        <w:rPr>
          <w:rFonts w:ascii="Times New Roman" w:eastAsia="바탕" w:hAnsi="Times New Roman"/>
          <w:sz w:val="24"/>
          <w:szCs w:val="24"/>
        </w:rPr>
        <w:t xml:space="preserve">As an alternative approach, </w:t>
      </w:r>
      <w:r w:rsidR="00C733DF" w:rsidRPr="00C733DF">
        <w:rPr>
          <w:rFonts w:ascii="Times New Roman" w:eastAsia="바탕" w:hAnsi="Times New Roman" w:hint="eastAsia"/>
          <w:sz w:val="24"/>
          <w:szCs w:val="24"/>
        </w:rPr>
        <w:t xml:space="preserve">the </w:t>
      </w:r>
      <w:r w:rsidR="004824A5" w:rsidRPr="004824A5">
        <w:rPr>
          <w:rFonts w:ascii="Times New Roman" w:eastAsia="바탕" w:hAnsi="Times New Roman" w:hint="eastAsia"/>
          <w:sz w:val="24"/>
          <w:szCs w:val="24"/>
        </w:rPr>
        <w:t>concurrent</w:t>
      </w:r>
      <w:r w:rsidR="004824A5" w:rsidRPr="004824A5">
        <w:rPr>
          <w:rFonts w:ascii="Times New Roman" w:eastAsia="바탕" w:hAnsi="Times New Roman"/>
          <w:sz w:val="24"/>
          <w:szCs w:val="24"/>
        </w:rPr>
        <w:t xml:space="preserve"> </w:t>
      </w:r>
      <w:r>
        <w:rPr>
          <w:rFonts w:ascii="Times New Roman" w:eastAsia="바탕" w:hAnsi="Times New Roman"/>
          <w:sz w:val="24"/>
          <w:szCs w:val="24"/>
        </w:rPr>
        <w:t>over</w:t>
      </w:r>
      <w:r w:rsidR="00C733DF" w:rsidRPr="00C733DF">
        <w:rPr>
          <w:rFonts w:ascii="Times New Roman" w:eastAsia="바탕" w:hAnsi="Times New Roman" w:hint="eastAsia"/>
          <w:sz w:val="24"/>
          <w:szCs w:val="24"/>
        </w:rPr>
        <w:t>expression of</w:t>
      </w:r>
      <w:r w:rsidR="00C733DF" w:rsidRPr="00C733DF">
        <w:rPr>
          <w:rFonts w:ascii="Times New Roman" w:eastAsia="바탕" w:hAnsi="Times New Roman"/>
          <w:sz w:val="24"/>
          <w:szCs w:val="24"/>
        </w:rPr>
        <w:t xml:space="preserve"> structural genes</w:t>
      </w:r>
      <w:r w:rsidR="00C733DF" w:rsidRPr="00C733DF">
        <w:rPr>
          <w:rFonts w:ascii="Times New Roman" w:eastAsia="바탕" w:hAnsi="Times New Roman" w:hint="eastAsia"/>
          <w:sz w:val="24"/>
          <w:szCs w:val="24"/>
        </w:rPr>
        <w:t xml:space="preserve"> </w:t>
      </w:r>
      <w:r w:rsidR="00C733DF" w:rsidRPr="00C733DF">
        <w:rPr>
          <w:rFonts w:ascii="Times New Roman" w:eastAsia="바탕" w:hAnsi="Times New Roman" w:hint="eastAsia"/>
          <w:i/>
          <w:sz w:val="24"/>
          <w:szCs w:val="24"/>
        </w:rPr>
        <w:t>CHI</w:t>
      </w:r>
      <w:r>
        <w:rPr>
          <w:rFonts w:ascii="Times New Roman" w:eastAsia="바탕" w:hAnsi="Times New Roman"/>
          <w:sz w:val="24"/>
          <w:szCs w:val="24"/>
        </w:rPr>
        <w:t xml:space="preserve"> </w:t>
      </w:r>
      <w:r w:rsidRPr="001E7322">
        <w:rPr>
          <w:rFonts w:ascii="Times New Roman" w:eastAsia="바탕" w:hAnsi="Times New Roman" w:hint="eastAsia"/>
          <w:sz w:val="24"/>
          <w:szCs w:val="24"/>
        </w:rPr>
        <w:t>(chalcone isomerase)</w:t>
      </w:r>
      <w:r>
        <w:rPr>
          <w:rFonts w:ascii="Times New Roman" w:eastAsia="바탕" w:hAnsi="Times New Roman"/>
          <w:sz w:val="24"/>
          <w:szCs w:val="24"/>
        </w:rPr>
        <w:t>,</w:t>
      </w:r>
      <w:r w:rsidR="00C733DF" w:rsidRPr="00C733DF">
        <w:rPr>
          <w:rFonts w:ascii="Times New Roman" w:eastAsia="바탕" w:hAnsi="Times New Roman" w:hint="eastAsia"/>
          <w:sz w:val="24"/>
          <w:szCs w:val="24"/>
        </w:rPr>
        <w:t xml:space="preserve"> </w:t>
      </w:r>
      <w:r w:rsidR="00C733DF" w:rsidRPr="00C733DF">
        <w:rPr>
          <w:rFonts w:ascii="Times New Roman" w:eastAsia="바탕" w:hAnsi="Times New Roman" w:hint="eastAsia"/>
          <w:i/>
          <w:sz w:val="24"/>
          <w:szCs w:val="24"/>
        </w:rPr>
        <w:t>CHS</w:t>
      </w:r>
      <w:r w:rsidR="00C733DF" w:rsidRPr="00C733DF">
        <w:rPr>
          <w:rFonts w:ascii="Times New Roman" w:eastAsia="바탕" w:hAnsi="Times New Roman" w:hint="eastAsia"/>
          <w:sz w:val="24"/>
          <w:szCs w:val="24"/>
        </w:rPr>
        <w:t xml:space="preserve"> (chalcone synthase), </w:t>
      </w:r>
      <w:r w:rsidR="00C733DF" w:rsidRPr="00C733DF">
        <w:rPr>
          <w:rFonts w:ascii="Times New Roman" w:eastAsia="바탕" w:hAnsi="Times New Roman" w:hint="eastAsia"/>
          <w:i/>
          <w:sz w:val="24"/>
          <w:szCs w:val="24"/>
        </w:rPr>
        <w:t>F3H</w:t>
      </w:r>
      <w:r w:rsidR="00C733DF" w:rsidRPr="00C733DF">
        <w:rPr>
          <w:rFonts w:ascii="Times New Roman" w:eastAsia="바탕" w:hAnsi="Times New Roman" w:hint="eastAsia"/>
          <w:sz w:val="24"/>
          <w:szCs w:val="24"/>
        </w:rPr>
        <w:t xml:space="preserve"> (flavanone-3-hyudroxylase) and </w:t>
      </w:r>
      <w:r w:rsidR="00C733DF" w:rsidRPr="00C733DF">
        <w:rPr>
          <w:rFonts w:ascii="Times New Roman" w:eastAsia="바탕" w:hAnsi="Times New Roman" w:hint="eastAsia"/>
          <w:i/>
          <w:sz w:val="24"/>
          <w:szCs w:val="24"/>
        </w:rPr>
        <w:t>FLS</w:t>
      </w:r>
      <w:r w:rsidR="00A405E5">
        <w:rPr>
          <w:rFonts w:ascii="Times New Roman" w:eastAsia="바탕" w:hAnsi="Times New Roman" w:hint="eastAsia"/>
          <w:sz w:val="24"/>
          <w:szCs w:val="24"/>
        </w:rPr>
        <w:t xml:space="preserve"> (flavonol synthase, Fig 1)</w:t>
      </w:r>
      <w:r w:rsidR="00C733DF" w:rsidRPr="00C733DF">
        <w:rPr>
          <w:rFonts w:ascii="Times New Roman" w:eastAsia="바탕" w:hAnsi="Times New Roman" w:hint="eastAsia"/>
          <w:sz w:val="24"/>
          <w:szCs w:val="24"/>
        </w:rPr>
        <w:t xml:space="preserve"> increase</w:t>
      </w:r>
      <w:r w:rsidR="00C733DF" w:rsidRPr="00C733DF">
        <w:rPr>
          <w:rFonts w:ascii="Times New Roman" w:eastAsia="바탕" w:hAnsi="Times New Roman"/>
          <w:sz w:val="24"/>
          <w:szCs w:val="24"/>
        </w:rPr>
        <w:t>s</w:t>
      </w:r>
      <w:r w:rsidR="00C733DF" w:rsidRPr="00C733DF">
        <w:rPr>
          <w:rFonts w:ascii="Times New Roman" w:eastAsia="바탕" w:hAnsi="Times New Roman" w:hint="eastAsia"/>
          <w:sz w:val="24"/>
          <w:szCs w:val="24"/>
        </w:rPr>
        <w:t xml:space="preserve"> </w:t>
      </w:r>
      <w:r w:rsidR="005B2803">
        <w:rPr>
          <w:rFonts w:ascii="Times New Roman" w:eastAsia="바탕" w:hAnsi="Times New Roman"/>
          <w:sz w:val="24"/>
          <w:szCs w:val="24"/>
        </w:rPr>
        <w:t xml:space="preserve">levels of </w:t>
      </w:r>
      <w:r w:rsidR="00C733DF" w:rsidRPr="00C733DF">
        <w:rPr>
          <w:rFonts w:ascii="Times New Roman" w:eastAsia="바탕" w:hAnsi="Times New Roman" w:hint="eastAsia"/>
          <w:sz w:val="24"/>
          <w:szCs w:val="24"/>
        </w:rPr>
        <w:t>flavonol</w:t>
      </w:r>
      <w:r w:rsidR="005B2803">
        <w:rPr>
          <w:rFonts w:ascii="Times New Roman" w:eastAsia="바탕" w:hAnsi="Times New Roman"/>
          <w:sz w:val="24"/>
          <w:szCs w:val="24"/>
        </w:rPr>
        <w:t>s</w:t>
      </w:r>
      <w:r w:rsidR="00C733DF" w:rsidRPr="00C733DF">
        <w:rPr>
          <w:rFonts w:ascii="Times New Roman" w:eastAsia="바탕" w:hAnsi="Times New Roman" w:hint="eastAsia"/>
          <w:sz w:val="24"/>
          <w:szCs w:val="24"/>
        </w:rPr>
        <w:t xml:space="preserve"> in </w:t>
      </w:r>
      <w:r w:rsidR="00C733DF" w:rsidRPr="00C733DF">
        <w:rPr>
          <w:rFonts w:ascii="Times New Roman" w:eastAsia="바탕" w:hAnsi="Times New Roman"/>
          <w:sz w:val="24"/>
          <w:szCs w:val="24"/>
        </w:rPr>
        <w:t xml:space="preserve">tomato </w:t>
      </w:r>
      <w:r w:rsidR="00C733DF" w:rsidRPr="00C733DF">
        <w:rPr>
          <w:rFonts w:ascii="Times New Roman" w:eastAsia="바탕" w:hAnsi="Times New Roman" w:hint="eastAsia"/>
          <w:sz w:val="24"/>
          <w:szCs w:val="24"/>
        </w:rPr>
        <w:t>flesh</w:t>
      </w:r>
      <w:r w:rsidR="001E03DC">
        <w:rPr>
          <w:rFonts w:ascii="Times New Roman" w:eastAsia="바탕" w:hAnsi="Times New Roman"/>
          <w:sz w:val="24"/>
          <w:szCs w:val="24"/>
        </w:rPr>
        <w:t>,</w:t>
      </w:r>
      <w:r w:rsidR="00C733DF" w:rsidRPr="00C733DF">
        <w:rPr>
          <w:rFonts w:ascii="Times New Roman" w:eastAsia="바탕" w:hAnsi="Times New Roman" w:hint="eastAsia"/>
          <w:sz w:val="24"/>
          <w:szCs w:val="24"/>
        </w:rPr>
        <w:t xml:space="preserve"> </w:t>
      </w:r>
      <w:r w:rsidR="005B2803">
        <w:rPr>
          <w:rFonts w:ascii="Times New Roman" w:eastAsia="바탕" w:hAnsi="Times New Roman"/>
          <w:sz w:val="24"/>
          <w:szCs w:val="24"/>
        </w:rPr>
        <w:t>demonstrating</w:t>
      </w:r>
      <w:r w:rsidR="005B2803" w:rsidRPr="001E03DC">
        <w:rPr>
          <w:rFonts w:ascii="Times New Roman" w:eastAsia="바탕" w:hAnsi="Times New Roman"/>
          <w:sz w:val="24"/>
          <w:szCs w:val="24"/>
        </w:rPr>
        <w:t xml:space="preserve"> </w:t>
      </w:r>
      <w:r w:rsidR="001E03DC" w:rsidRPr="001E03DC">
        <w:rPr>
          <w:rFonts w:ascii="Times New Roman" w:eastAsia="바탕" w:hAnsi="Times New Roman"/>
          <w:sz w:val="24"/>
          <w:szCs w:val="24"/>
        </w:rPr>
        <w:t>that structural genes</w:t>
      </w:r>
      <w:r>
        <w:rPr>
          <w:rFonts w:ascii="Times New Roman" w:eastAsia="바탕" w:hAnsi="Times New Roman"/>
          <w:sz w:val="24"/>
          <w:szCs w:val="24"/>
        </w:rPr>
        <w:t xml:space="preserve"> </w:t>
      </w:r>
      <w:r w:rsidR="00071E79">
        <w:rPr>
          <w:rFonts w:ascii="Times New Roman" w:eastAsia="바탕" w:hAnsi="Times New Roman"/>
          <w:sz w:val="24"/>
          <w:szCs w:val="24"/>
        </w:rPr>
        <w:t xml:space="preserve">also </w:t>
      </w:r>
      <w:r w:rsidR="001E03DC">
        <w:rPr>
          <w:rFonts w:ascii="Times New Roman" w:eastAsia="바탕" w:hAnsi="Times New Roman"/>
          <w:sz w:val="24"/>
          <w:szCs w:val="24"/>
        </w:rPr>
        <w:t xml:space="preserve">play important </w:t>
      </w:r>
      <w:r w:rsidR="001E03DC" w:rsidRPr="001E03DC">
        <w:rPr>
          <w:rFonts w:ascii="Times New Roman" w:eastAsia="바탕" w:hAnsi="Times New Roman"/>
          <w:sz w:val="24"/>
          <w:szCs w:val="24"/>
        </w:rPr>
        <w:t>role</w:t>
      </w:r>
      <w:r>
        <w:rPr>
          <w:rFonts w:ascii="Times New Roman" w:eastAsia="바탕" w:hAnsi="Times New Roman"/>
          <w:sz w:val="24"/>
          <w:szCs w:val="24"/>
        </w:rPr>
        <w:t>s</w:t>
      </w:r>
      <w:r w:rsidR="001E03DC" w:rsidRPr="001E03DC">
        <w:rPr>
          <w:rFonts w:ascii="Times New Roman" w:eastAsia="바탕" w:hAnsi="Times New Roman"/>
          <w:sz w:val="24"/>
          <w:szCs w:val="24"/>
        </w:rPr>
        <w:t xml:space="preserve"> in regulation</w:t>
      </w:r>
      <w:r w:rsidR="001E03DC">
        <w:rPr>
          <w:rFonts w:ascii="Times New Roman" w:eastAsia="바탕" w:hAnsi="Times New Roman"/>
          <w:sz w:val="24"/>
          <w:szCs w:val="24"/>
        </w:rPr>
        <w:t xml:space="preserve"> of flavonoid synthesis pathway </w:t>
      </w:r>
      <w:r w:rsidR="00C733DF" w:rsidRPr="00C733DF">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C733DF" w:rsidRPr="00C733DF">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7" w:tooltip="Verhoeyen, 2002 #172" w:history="1">
        <w:r w:rsidR="003C7093">
          <w:rPr>
            <w:rFonts w:ascii="Times New Roman" w:eastAsia="바탕" w:hAnsi="Times New Roman"/>
            <w:noProof/>
            <w:sz w:val="24"/>
            <w:szCs w:val="24"/>
          </w:rPr>
          <w:t>Verhoeyen et al. 2002</w:t>
        </w:r>
      </w:hyperlink>
      <w:r w:rsidR="007F7C47">
        <w:rPr>
          <w:rFonts w:ascii="Times New Roman" w:eastAsia="바탕" w:hAnsi="Times New Roman"/>
          <w:noProof/>
          <w:sz w:val="24"/>
          <w:szCs w:val="24"/>
        </w:rPr>
        <w:t>)</w:t>
      </w:r>
      <w:r w:rsidR="00C733DF" w:rsidRPr="00C733DF">
        <w:rPr>
          <w:rFonts w:ascii="Times New Roman" w:eastAsia="바탕" w:hAnsi="Times New Roman"/>
          <w:sz w:val="24"/>
          <w:szCs w:val="24"/>
        </w:rPr>
        <w:fldChar w:fldCharType="end"/>
      </w:r>
      <w:r w:rsidR="00C733DF" w:rsidRPr="00C733DF">
        <w:rPr>
          <w:rFonts w:ascii="Times New Roman" w:eastAsia="바탕" w:hAnsi="Times New Roman" w:hint="eastAsia"/>
          <w:sz w:val="24"/>
          <w:szCs w:val="24"/>
        </w:rPr>
        <w:t>.</w:t>
      </w:r>
      <w:r w:rsidR="00C733DF">
        <w:rPr>
          <w:rFonts w:ascii="Times New Roman" w:eastAsia="바탕" w:hAnsi="Times New Roman"/>
          <w:sz w:val="24"/>
          <w:szCs w:val="24"/>
        </w:rPr>
        <w:t xml:space="preserve"> </w:t>
      </w:r>
      <w:r>
        <w:rPr>
          <w:rFonts w:ascii="Times New Roman" w:eastAsia="바탕" w:hAnsi="Times New Roman"/>
          <w:sz w:val="24"/>
          <w:szCs w:val="24"/>
        </w:rPr>
        <w:t xml:space="preserve">In addition, </w:t>
      </w:r>
      <w:del w:id="79" w:author="Jiarui Li" w:date="2016-06-11T17:52:00Z">
        <w:r w:rsidRPr="001E7322" w:rsidDel="00730EE0">
          <w:rPr>
            <w:rFonts w:ascii="Times New Roman" w:eastAsia="바탕" w:hAnsi="Times New Roman"/>
            <w:sz w:val="24"/>
            <w:szCs w:val="24"/>
          </w:rPr>
          <w:delText xml:space="preserve">it is possible to achieve </w:delText>
        </w:r>
      </w:del>
      <w:r w:rsidRPr="001E7322">
        <w:rPr>
          <w:rFonts w:ascii="Times New Roman" w:eastAsia="바탕" w:hAnsi="Times New Roman"/>
          <w:sz w:val="24"/>
          <w:szCs w:val="24"/>
        </w:rPr>
        <w:t xml:space="preserve">an increase of up to 78-fold </w:t>
      </w:r>
      <w:r w:rsidRPr="001E7322">
        <w:rPr>
          <w:rFonts w:ascii="Times New Roman" w:eastAsia="바탕" w:hAnsi="Times New Roman" w:hint="eastAsia"/>
          <w:sz w:val="24"/>
          <w:szCs w:val="24"/>
        </w:rPr>
        <w:t xml:space="preserve">flavonol content in </w:t>
      </w:r>
      <w:r w:rsidRPr="001E7322">
        <w:rPr>
          <w:rFonts w:ascii="Times New Roman" w:eastAsia="바탕" w:hAnsi="Times New Roman"/>
          <w:sz w:val="24"/>
          <w:szCs w:val="24"/>
        </w:rPr>
        <w:t xml:space="preserve">transgenic </w:t>
      </w:r>
      <w:r w:rsidRPr="001E7322">
        <w:rPr>
          <w:rFonts w:ascii="Times New Roman" w:eastAsia="바탕" w:hAnsi="Times New Roman" w:hint="eastAsia"/>
          <w:sz w:val="24"/>
          <w:szCs w:val="24"/>
        </w:rPr>
        <w:t>tomato peel</w:t>
      </w:r>
      <w:ins w:id="80" w:author="Jiarui Li" w:date="2016-06-11T17:55:00Z">
        <w:r w:rsidR="00730EE0">
          <w:rPr>
            <w:rFonts w:ascii="Times New Roman" w:eastAsia="바탕" w:hAnsi="Times New Roman"/>
            <w:sz w:val="24"/>
            <w:szCs w:val="24"/>
          </w:rPr>
          <w:t xml:space="preserve"> was observed</w:t>
        </w:r>
      </w:ins>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b</w:t>
      </w:r>
      <w:r w:rsidRPr="001E7322">
        <w:rPr>
          <w:rFonts w:ascii="Times New Roman" w:eastAsia="바탕" w:hAnsi="Times New Roman" w:hint="eastAsia"/>
          <w:sz w:val="24"/>
          <w:szCs w:val="24"/>
        </w:rPr>
        <w:t>y overexpres</w:t>
      </w:r>
      <w:r w:rsidR="004824A5">
        <w:rPr>
          <w:rFonts w:ascii="Times New Roman" w:eastAsia="바탕" w:hAnsi="Times New Roman"/>
          <w:sz w:val="24"/>
          <w:szCs w:val="24"/>
        </w:rPr>
        <w:t>sion of</w:t>
      </w:r>
      <w:r w:rsidRPr="001E7322">
        <w:rPr>
          <w:rFonts w:ascii="Times New Roman" w:eastAsia="바탕" w:hAnsi="Times New Roman" w:hint="eastAsia"/>
          <w:sz w:val="24"/>
          <w:szCs w:val="24"/>
        </w:rPr>
        <w:t xml:space="preserve"> </w:t>
      </w:r>
      <w:r w:rsidR="004824A5">
        <w:rPr>
          <w:rFonts w:ascii="Times New Roman" w:eastAsia="바탕" w:hAnsi="Times New Roman"/>
          <w:sz w:val="24"/>
          <w:szCs w:val="24"/>
        </w:rPr>
        <w:t>the</w:t>
      </w:r>
      <w:r w:rsidRPr="001E7322">
        <w:rPr>
          <w:rFonts w:ascii="Times New Roman" w:eastAsia="바탕" w:hAnsi="Times New Roman"/>
          <w:sz w:val="24"/>
          <w:szCs w:val="24"/>
        </w:rPr>
        <w:t xml:space="preserve"> </w:t>
      </w:r>
      <w:r w:rsidRPr="001E7322">
        <w:rPr>
          <w:rFonts w:ascii="Times New Roman" w:eastAsia="바탕" w:hAnsi="Times New Roman" w:hint="eastAsia"/>
          <w:sz w:val="24"/>
          <w:szCs w:val="24"/>
        </w:rPr>
        <w:t xml:space="preserve">petunia </w:t>
      </w:r>
      <w:r w:rsidRPr="001E7322">
        <w:rPr>
          <w:rFonts w:ascii="Times New Roman" w:eastAsia="바탕" w:hAnsi="Times New Roman" w:hint="eastAsia"/>
          <w:i/>
          <w:sz w:val="24"/>
          <w:szCs w:val="24"/>
        </w:rPr>
        <w:t>CHI</w:t>
      </w:r>
      <w:r w:rsidR="004824A5">
        <w:rPr>
          <w:rFonts w:ascii="Times New Roman" w:eastAsia="바탕" w:hAnsi="Times New Roman"/>
          <w:sz w:val="24"/>
          <w:szCs w:val="24"/>
        </w:rPr>
        <w:t xml:space="preserve"> gene</w:t>
      </w:r>
      <w:ins w:id="81" w:author="Jiarui Li" w:date="2016-06-11T17:55:00Z">
        <w:r w:rsidR="00730EE0">
          <w:rPr>
            <w:rFonts w:ascii="Times New Roman" w:eastAsia="바탕" w:hAnsi="Times New Roman"/>
            <w:sz w:val="24"/>
            <w:szCs w:val="24"/>
          </w:rPr>
          <w:t xml:space="preserve">. The results </w:t>
        </w:r>
      </w:ins>
      <w:del w:id="82" w:author="Jiarui Li" w:date="2016-06-11T17:55:00Z">
        <w:r w:rsidRPr="001E7322" w:rsidDel="00730EE0">
          <w:rPr>
            <w:rFonts w:ascii="Times New Roman" w:eastAsia="바탕" w:hAnsi="Times New Roman"/>
            <w:sz w:val="24"/>
            <w:szCs w:val="24"/>
          </w:rPr>
          <w:delText xml:space="preserve">, </w:delText>
        </w:r>
      </w:del>
      <w:r w:rsidRPr="001E7322">
        <w:rPr>
          <w:rFonts w:ascii="Times New Roman" w:eastAsia="바탕" w:hAnsi="Times New Roman"/>
          <w:sz w:val="24"/>
          <w:szCs w:val="24"/>
        </w:rPr>
        <w:t>indicat</w:t>
      </w:r>
      <w:del w:id="83" w:author="Jiarui Li" w:date="2016-06-11T17:55:00Z">
        <w:r w:rsidRPr="001E7322" w:rsidDel="00730EE0">
          <w:rPr>
            <w:rFonts w:ascii="Times New Roman" w:eastAsia="바탕" w:hAnsi="Times New Roman"/>
            <w:sz w:val="24"/>
            <w:szCs w:val="24"/>
          </w:rPr>
          <w:delText xml:space="preserve">ing </w:delText>
        </w:r>
      </w:del>
      <w:ins w:id="84" w:author="Jiarui Li" w:date="2016-06-11T17:55:00Z">
        <w:r w:rsidR="00730EE0">
          <w:rPr>
            <w:rFonts w:ascii="Times New Roman" w:eastAsia="바탕" w:hAnsi="Times New Roman"/>
            <w:sz w:val="24"/>
            <w:szCs w:val="24"/>
          </w:rPr>
          <w:t xml:space="preserve">ed </w:t>
        </w:r>
      </w:ins>
      <w:r w:rsidRPr="001E7322">
        <w:rPr>
          <w:rFonts w:ascii="Times New Roman" w:eastAsia="바탕" w:hAnsi="Times New Roman"/>
          <w:sz w:val="24"/>
          <w:szCs w:val="24"/>
        </w:rPr>
        <w:t xml:space="preserve">that the conversion of narengenein chalcone to narengenin is a </w:t>
      </w:r>
      <w:r w:rsidR="00A5030B">
        <w:rPr>
          <w:rFonts w:ascii="Times New Roman" w:eastAsia="바탕" w:hAnsi="Times New Roman"/>
          <w:sz w:val="24"/>
          <w:szCs w:val="24"/>
        </w:rPr>
        <w:t>rate-limiting step</w:t>
      </w:r>
      <w:r w:rsidR="00A5030B" w:rsidRPr="00A5030B">
        <w:rPr>
          <w:rFonts w:ascii="Times New Roman" w:eastAsia="바탕" w:hAnsi="Times New Roman"/>
          <w:sz w:val="24"/>
          <w:szCs w:val="24"/>
        </w:rPr>
        <w:t xml:space="preserve"> in flavonol biosynthesis</w:t>
      </w:r>
      <w:r w:rsidR="000477DF">
        <w:rPr>
          <w:rFonts w:ascii="Times New Roman" w:eastAsia="바탕" w:hAnsi="Times New Roman"/>
          <w:sz w:val="24"/>
          <w:szCs w:val="24"/>
        </w:rPr>
        <w:t xml:space="preserve"> </w:t>
      </w:r>
      <w:r w:rsidR="00A5030B" w:rsidRPr="00A5030B">
        <w:rPr>
          <w:rFonts w:ascii="Times New Roman" w:eastAsia="바탕" w:hAnsi="Times New Roman"/>
          <w:sz w:val="24"/>
          <w:szCs w:val="24"/>
        </w:rPr>
        <w:t xml:space="preserve">in </w:t>
      </w:r>
      <w:r w:rsidR="00815C54">
        <w:rPr>
          <w:rFonts w:ascii="Times New Roman" w:eastAsia="바탕" w:hAnsi="Times New Roman"/>
          <w:sz w:val="24"/>
          <w:szCs w:val="24"/>
        </w:rPr>
        <w:t xml:space="preserve">the </w:t>
      </w:r>
      <w:r w:rsidR="00A5030B" w:rsidRPr="00A5030B">
        <w:rPr>
          <w:rFonts w:ascii="Times New Roman" w:eastAsia="바탕" w:hAnsi="Times New Roman"/>
          <w:sz w:val="24"/>
          <w:szCs w:val="24"/>
        </w:rPr>
        <w:t>peel</w:t>
      </w:r>
      <w:r w:rsidR="00F3514F">
        <w:rPr>
          <w:rFonts w:ascii="Times New Roman" w:eastAsia="바탕" w:hAnsi="Times New Roman"/>
          <w:sz w:val="24"/>
          <w:szCs w:val="24"/>
        </w:rPr>
        <w:t xml:space="preserve"> and </w:t>
      </w:r>
      <w:r w:rsidR="00F3514F" w:rsidRPr="00F3514F">
        <w:rPr>
          <w:rFonts w:ascii="Times New Roman" w:eastAsia="바탕" w:hAnsi="Times New Roman" w:hint="eastAsia"/>
          <w:sz w:val="24"/>
          <w:szCs w:val="24"/>
        </w:rPr>
        <w:t xml:space="preserve">the overexpression of </w:t>
      </w:r>
      <w:r w:rsidR="00F3514F" w:rsidRPr="00F3514F">
        <w:rPr>
          <w:rFonts w:ascii="Times New Roman" w:eastAsia="바탕" w:hAnsi="Times New Roman" w:hint="eastAsia"/>
          <w:i/>
          <w:sz w:val="24"/>
          <w:szCs w:val="24"/>
        </w:rPr>
        <w:t>CHI</w:t>
      </w:r>
      <w:r w:rsidR="00F3514F" w:rsidRPr="00F3514F">
        <w:rPr>
          <w:rFonts w:ascii="Times New Roman" w:eastAsia="바탕" w:hAnsi="Times New Roman" w:hint="eastAsia"/>
          <w:sz w:val="24"/>
          <w:szCs w:val="24"/>
        </w:rPr>
        <w:t xml:space="preserve"> </w:t>
      </w:r>
      <w:r w:rsidR="00F3514F" w:rsidRPr="00F3514F">
        <w:rPr>
          <w:rFonts w:ascii="Times New Roman" w:eastAsia="바탕" w:hAnsi="Times New Roman"/>
          <w:sz w:val="24"/>
          <w:szCs w:val="24"/>
        </w:rPr>
        <w:t xml:space="preserve">alleviates a major bottleneck </w:t>
      </w:r>
      <w:del w:id="85" w:author="Jiarui Li" w:date="2016-06-11T17:56:00Z">
        <w:r w:rsidR="00F3514F" w:rsidRPr="00F3514F" w:rsidDel="00730EE0">
          <w:rPr>
            <w:rFonts w:ascii="Times New Roman" w:eastAsia="바탕" w:hAnsi="Times New Roman"/>
            <w:sz w:val="24"/>
            <w:szCs w:val="24"/>
          </w:rPr>
          <w:delText xml:space="preserve">which </w:delText>
        </w:r>
      </w:del>
      <w:ins w:id="86" w:author="Jiarui Li" w:date="2016-06-11T17:56:00Z">
        <w:r w:rsidR="00730EE0">
          <w:rPr>
            <w:rFonts w:ascii="Times New Roman" w:eastAsia="바탕" w:hAnsi="Times New Roman"/>
            <w:sz w:val="24"/>
            <w:szCs w:val="24"/>
          </w:rPr>
          <w:t>and</w:t>
        </w:r>
        <w:r w:rsidR="00730EE0" w:rsidRPr="00F3514F">
          <w:rPr>
            <w:rFonts w:ascii="Times New Roman" w:eastAsia="바탕" w:hAnsi="Times New Roman"/>
            <w:sz w:val="24"/>
            <w:szCs w:val="24"/>
          </w:rPr>
          <w:t xml:space="preserve"> </w:t>
        </w:r>
      </w:ins>
      <w:r w:rsidR="00F3514F" w:rsidRPr="00F3514F">
        <w:rPr>
          <w:rFonts w:ascii="Times New Roman" w:eastAsia="바탕" w:hAnsi="Times New Roman"/>
          <w:sz w:val="24"/>
          <w:szCs w:val="24"/>
        </w:rPr>
        <w:t xml:space="preserve">causes a </w:t>
      </w:r>
      <w:r w:rsidR="00F3514F" w:rsidRPr="00F3514F">
        <w:rPr>
          <w:rFonts w:ascii="Times New Roman" w:eastAsia="바탕" w:hAnsi="Times New Roman" w:hint="eastAsia"/>
          <w:sz w:val="24"/>
          <w:szCs w:val="24"/>
        </w:rPr>
        <w:t xml:space="preserve">significant increase </w:t>
      </w:r>
      <w:r w:rsidR="00F3514F" w:rsidRPr="00F3514F">
        <w:rPr>
          <w:rFonts w:ascii="Times New Roman" w:eastAsia="바탕" w:hAnsi="Times New Roman"/>
          <w:sz w:val="24"/>
          <w:szCs w:val="24"/>
        </w:rPr>
        <w:t xml:space="preserve">in the </w:t>
      </w:r>
      <w:r w:rsidR="00667D4F">
        <w:rPr>
          <w:rFonts w:ascii="Times New Roman" w:eastAsia="바탕" w:hAnsi="Times New Roman"/>
          <w:sz w:val="24"/>
          <w:szCs w:val="24"/>
        </w:rPr>
        <w:t>levels</w:t>
      </w:r>
      <w:r w:rsidR="00F3514F" w:rsidRPr="00F3514F">
        <w:rPr>
          <w:rFonts w:ascii="Times New Roman" w:eastAsia="바탕" w:hAnsi="Times New Roman"/>
          <w:sz w:val="24"/>
          <w:szCs w:val="24"/>
        </w:rPr>
        <w:t xml:space="preserve"> of the </w:t>
      </w:r>
      <w:r w:rsidR="00F3514F" w:rsidRPr="00F3514F">
        <w:rPr>
          <w:rFonts w:ascii="Times New Roman" w:eastAsia="바탕" w:hAnsi="Times New Roman" w:hint="eastAsia"/>
          <w:sz w:val="24"/>
          <w:szCs w:val="24"/>
        </w:rPr>
        <w:t>flavonol</w:t>
      </w:r>
      <w:r w:rsidR="00F3514F">
        <w:rPr>
          <w:rFonts w:ascii="Times New Roman" w:eastAsia="바탕" w:hAnsi="Times New Roman"/>
          <w:sz w:val="24"/>
          <w:szCs w:val="24"/>
        </w:rPr>
        <w:t>s</w:t>
      </w:r>
      <w:r w:rsidRPr="001E7322">
        <w:rPr>
          <w:rFonts w:ascii="Times New Roman" w:eastAsia="바탕" w:hAnsi="Times New Roman"/>
          <w:sz w:val="24"/>
          <w:szCs w:val="24"/>
        </w:rPr>
        <w:t xml:space="preserve"> </w:t>
      </w:r>
      <w:r w:rsidRPr="001E7322">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8" w:tooltip="Muir, 2001 #1" w:history="1">
        <w:r w:rsidR="003C7093">
          <w:rPr>
            <w:rFonts w:ascii="Times New Roman" w:eastAsia="바탕" w:hAnsi="Times New Roman"/>
            <w:noProof/>
            <w:sz w:val="24"/>
            <w:szCs w:val="24"/>
          </w:rPr>
          <w:t>Muir et al. 2001</w:t>
        </w:r>
      </w:hyperlink>
      <w:r w:rsidR="007F7C47">
        <w:rPr>
          <w:rFonts w:ascii="Times New Roman" w:eastAsia="바탕" w:hAnsi="Times New Roman"/>
          <w:noProof/>
          <w:sz w:val="24"/>
          <w:szCs w:val="24"/>
        </w:rPr>
        <w:t>)</w:t>
      </w:r>
      <w:r w:rsidRPr="001E7322">
        <w:rPr>
          <w:rFonts w:ascii="Times New Roman" w:eastAsia="바탕" w:hAnsi="Times New Roman"/>
          <w:sz w:val="24"/>
          <w:szCs w:val="24"/>
        </w:rPr>
        <w:fldChar w:fldCharType="end"/>
      </w:r>
      <w:r w:rsidRPr="001E7322">
        <w:rPr>
          <w:rFonts w:ascii="Times New Roman" w:eastAsia="바탕" w:hAnsi="Times New Roman"/>
          <w:sz w:val="24"/>
          <w:szCs w:val="24"/>
        </w:rPr>
        <w:t>.</w:t>
      </w:r>
    </w:p>
    <w:p w14:paraId="3F69DCC6" w14:textId="21543CAA" w:rsidR="00A64002" w:rsidRPr="008748A4" w:rsidRDefault="005B67D9" w:rsidP="00A54831">
      <w:pPr>
        <w:spacing w:after="0" w:line="360" w:lineRule="auto"/>
        <w:rPr>
          <w:rFonts w:ascii="Times New Roman" w:eastAsia="바탕" w:hAnsi="Times New Roman"/>
          <w:iCs/>
          <w:sz w:val="24"/>
          <w:szCs w:val="24"/>
        </w:rPr>
      </w:pPr>
      <w:r>
        <w:rPr>
          <w:rFonts w:ascii="Times New Roman" w:eastAsia="바탕" w:hAnsi="Times New Roman" w:hint="eastAsia"/>
          <w:sz w:val="24"/>
          <w:szCs w:val="24"/>
        </w:rPr>
        <w:tab/>
      </w:r>
      <w:r w:rsidR="0026547C" w:rsidRPr="0026547C">
        <w:rPr>
          <w:rFonts w:ascii="Times New Roman" w:eastAsia="바탕" w:hAnsi="Times New Roman"/>
          <w:sz w:val="24"/>
          <w:szCs w:val="24"/>
        </w:rPr>
        <w:t>Heterologous</w:t>
      </w:r>
      <w:r w:rsidR="0046692E">
        <w:rPr>
          <w:rFonts w:ascii="Times New Roman" w:eastAsia="바탕" w:hAnsi="Times New Roman" w:hint="eastAsia"/>
          <w:sz w:val="24"/>
          <w:szCs w:val="24"/>
        </w:rPr>
        <w:t xml:space="preserve"> </w:t>
      </w:r>
      <w:r w:rsidR="00F14060">
        <w:rPr>
          <w:rFonts w:ascii="Times New Roman" w:eastAsia="바탕" w:hAnsi="Times New Roman" w:hint="eastAsia"/>
          <w:sz w:val="24"/>
          <w:szCs w:val="24"/>
        </w:rPr>
        <w:t>o</w:t>
      </w:r>
      <w:r w:rsidR="00F14060">
        <w:rPr>
          <w:rFonts w:ascii="Times New Roman" w:eastAsia="바탕" w:hAnsi="Times New Roman"/>
          <w:sz w:val="24"/>
          <w:szCs w:val="24"/>
        </w:rPr>
        <w:t>verexpression</w:t>
      </w:r>
      <w:r w:rsidR="004A4AB7" w:rsidRPr="004A4AB7">
        <w:rPr>
          <w:rFonts w:ascii="Times New Roman" w:eastAsia="바탕" w:hAnsi="Times New Roman"/>
          <w:sz w:val="24"/>
          <w:szCs w:val="24"/>
        </w:rPr>
        <w:t xml:space="preserve"> of </w:t>
      </w:r>
      <w:r w:rsidR="004A4AB7" w:rsidRPr="000A33DE">
        <w:rPr>
          <w:rFonts w:ascii="Times New Roman" w:eastAsia="바탕" w:hAnsi="Times New Roman"/>
          <w:i/>
          <w:sz w:val="24"/>
          <w:szCs w:val="24"/>
        </w:rPr>
        <w:t>Del</w:t>
      </w:r>
      <w:r w:rsidR="004A4AB7" w:rsidRPr="004A4AB7">
        <w:rPr>
          <w:rFonts w:ascii="Times New Roman" w:eastAsia="바탕" w:hAnsi="Times New Roman"/>
          <w:sz w:val="24"/>
          <w:szCs w:val="24"/>
        </w:rPr>
        <w:t xml:space="preserve"> and </w:t>
      </w:r>
      <w:r w:rsidR="004A4AB7" w:rsidRPr="000A33DE">
        <w:rPr>
          <w:rFonts w:ascii="Times New Roman" w:eastAsia="바탕" w:hAnsi="Times New Roman"/>
          <w:i/>
          <w:sz w:val="24"/>
          <w:szCs w:val="24"/>
        </w:rPr>
        <w:t>Ros1</w:t>
      </w:r>
      <w:r w:rsidR="004A4AB7" w:rsidRPr="004A4AB7">
        <w:rPr>
          <w:rFonts w:ascii="Times New Roman" w:eastAsia="바탕" w:hAnsi="Times New Roman"/>
          <w:sz w:val="24"/>
          <w:szCs w:val="24"/>
        </w:rPr>
        <w:t xml:space="preserve"> </w:t>
      </w:r>
      <w:r w:rsidR="00E328AB">
        <w:rPr>
          <w:rFonts w:ascii="Times New Roman" w:eastAsia="바탕" w:hAnsi="Times New Roman"/>
          <w:sz w:val="24"/>
          <w:szCs w:val="24"/>
        </w:rPr>
        <w:t>(</w:t>
      </w:r>
      <w:r w:rsidR="00E328AB" w:rsidRPr="0026547C">
        <w:rPr>
          <w:rFonts w:ascii="Times New Roman" w:eastAsia="바탕" w:hAnsi="Times New Roman"/>
          <w:i/>
          <w:sz w:val="24"/>
          <w:szCs w:val="24"/>
        </w:rPr>
        <w:t>DR</w:t>
      </w:r>
      <w:r w:rsidR="00E328AB">
        <w:rPr>
          <w:rFonts w:ascii="Times New Roman" w:eastAsia="바탕" w:hAnsi="Times New Roman"/>
          <w:sz w:val="24"/>
          <w:szCs w:val="24"/>
        </w:rPr>
        <w:t>)</w:t>
      </w:r>
      <w:r w:rsidR="001E2795">
        <w:rPr>
          <w:rFonts w:ascii="Times New Roman" w:eastAsia="바탕" w:hAnsi="Times New Roman"/>
          <w:sz w:val="24"/>
          <w:szCs w:val="24"/>
        </w:rPr>
        <w:t xml:space="preserve"> </w:t>
      </w:r>
      <w:r w:rsidR="005B2803">
        <w:rPr>
          <w:rFonts w:ascii="Times New Roman" w:eastAsia="바탕" w:hAnsi="Times New Roman"/>
          <w:sz w:val="24"/>
          <w:szCs w:val="24"/>
        </w:rPr>
        <w:t xml:space="preserve">in tomatoes </w:t>
      </w:r>
      <w:r w:rsidR="004A4AB7" w:rsidRPr="004A4AB7">
        <w:rPr>
          <w:rFonts w:ascii="Times New Roman" w:eastAsia="바탕" w:hAnsi="Times New Roman"/>
          <w:sz w:val="24"/>
          <w:szCs w:val="24"/>
        </w:rPr>
        <w:t>increase</w:t>
      </w:r>
      <w:r w:rsidR="00B84C53">
        <w:rPr>
          <w:rFonts w:ascii="Times New Roman" w:eastAsia="바탕" w:hAnsi="Times New Roman"/>
          <w:sz w:val="24"/>
          <w:szCs w:val="24"/>
        </w:rPr>
        <w:t>s</w:t>
      </w:r>
      <w:r w:rsidR="004A4AB7" w:rsidRPr="004A4AB7">
        <w:rPr>
          <w:rFonts w:ascii="Times New Roman" w:eastAsia="바탕" w:hAnsi="Times New Roman"/>
          <w:sz w:val="24"/>
          <w:szCs w:val="24"/>
        </w:rPr>
        <w:t xml:space="preserve"> the </w:t>
      </w:r>
      <w:r w:rsidR="00F14060">
        <w:rPr>
          <w:rFonts w:ascii="Times New Roman" w:eastAsia="바탕" w:hAnsi="Times New Roman" w:hint="eastAsia"/>
          <w:sz w:val="24"/>
          <w:szCs w:val="24"/>
        </w:rPr>
        <w:t>activity</w:t>
      </w:r>
      <w:r w:rsidR="004A4AB7" w:rsidRPr="004A4AB7">
        <w:rPr>
          <w:rFonts w:ascii="Times New Roman" w:eastAsia="바탕" w:hAnsi="Times New Roman"/>
          <w:sz w:val="24"/>
          <w:szCs w:val="24"/>
        </w:rPr>
        <w:t xml:space="preserve"> of</w:t>
      </w:r>
      <w:r w:rsidR="00F14060">
        <w:rPr>
          <w:rFonts w:ascii="Times New Roman" w:eastAsia="바탕" w:hAnsi="Times New Roman" w:hint="eastAsia"/>
          <w:sz w:val="24"/>
          <w:szCs w:val="24"/>
        </w:rPr>
        <w:t xml:space="preserve"> endogenous</w:t>
      </w:r>
      <w:r w:rsidR="006D550A">
        <w:rPr>
          <w:rFonts w:ascii="Times New Roman" w:eastAsia="바탕" w:hAnsi="Times New Roman" w:hint="eastAsia"/>
          <w:sz w:val="24"/>
          <w:szCs w:val="24"/>
        </w:rPr>
        <w:t xml:space="preserve"> </w:t>
      </w:r>
      <w:r w:rsidR="006D550A" w:rsidRPr="000A33DE">
        <w:rPr>
          <w:rFonts w:ascii="Times New Roman" w:eastAsia="바탕" w:hAnsi="Times New Roman" w:hint="eastAsia"/>
          <w:i/>
          <w:sz w:val="24"/>
          <w:szCs w:val="24"/>
        </w:rPr>
        <w:t>CHI</w:t>
      </w:r>
      <w:r w:rsidR="006D550A">
        <w:rPr>
          <w:rFonts w:ascii="Times New Roman" w:eastAsia="바탕" w:hAnsi="Times New Roman" w:hint="eastAsia"/>
          <w:sz w:val="24"/>
          <w:szCs w:val="24"/>
        </w:rPr>
        <w:t xml:space="preserve">, but </w:t>
      </w:r>
      <w:r w:rsidR="00743517">
        <w:rPr>
          <w:rFonts w:ascii="Times New Roman" w:eastAsia="바탕" w:hAnsi="Times New Roman" w:hint="eastAsia"/>
          <w:sz w:val="24"/>
          <w:szCs w:val="24"/>
        </w:rPr>
        <w:t xml:space="preserve">not </w:t>
      </w:r>
      <w:r w:rsidR="00B84C53">
        <w:rPr>
          <w:rFonts w:ascii="Times New Roman" w:eastAsia="바탕" w:hAnsi="Times New Roman"/>
          <w:sz w:val="24"/>
          <w:szCs w:val="24"/>
        </w:rPr>
        <w:t xml:space="preserve">sufficiently </w:t>
      </w:r>
      <w:r w:rsidR="006271ED">
        <w:rPr>
          <w:rFonts w:ascii="Times New Roman" w:eastAsia="바탕" w:hAnsi="Times New Roman" w:hint="eastAsia"/>
          <w:sz w:val="24"/>
          <w:szCs w:val="24"/>
        </w:rPr>
        <w:t>to resolve the bottleneck</w:t>
      </w:r>
      <w:r w:rsidR="00743517">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 w:tooltip="Butelli, 2008 #122" w:history="1">
        <w:r w:rsidR="003C7093">
          <w:rPr>
            <w:rFonts w:ascii="Times New Roman" w:eastAsia="바탕" w:hAnsi="Times New Roman"/>
            <w:noProof/>
            <w:sz w:val="24"/>
            <w:szCs w:val="24"/>
          </w:rPr>
          <w:t>Butelli et al. 2008</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D1224B">
        <w:rPr>
          <w:rFonts w:ascii="Times New Roman" w:eastAsia="바탕" w:hAnsi="Times New Roman" w:hint="eastAsia"/>
          <w:sz w:val="24"/>
          <w:szCs w:val="24"/>
        </w:rPr>
        <w:t>.</w:t>
      </w:r>
      <w:r w:rsidR="00E328AB">
        <w:rPr>
          <w:rFonts w:ascii="Times New Roman" w:eastAsia="바탕" w:hAnsi="Times New Roman"/>
          <w:sz w:val="24"/>
          <w:szCs w:val="24"/>
        </w:rPr>
        <w:t xml:space="preserve"> </w:t>
      </w:r>
      <w:r w:rsidR="00300C11">
        <w:rPr>
          <w:rFonts w:ascii="Times New Roman" w:eastAsia="바탕" w:hAnsi="Times New Roman"/>
          <w:sz w:val="24"/>
          <w:szCs w:val="24"/>
        </w:rPr>
        <w:t xml:space="preserve">Since </w:t>
      </w:r>
      <w:r w:rsidR="00E328AB">
        <w:rPr>
          <w:rFonts w:ascii="Times New Roman" w:eastAsia="바탕" w:hAnsi="Times New Roman"/>
          <w:sz w:val="24"/>
          <w:szCs w:val="24"/>
        </w:rPr>
        <w:t xml:space="preserve">CHI is a major </w:t>
      </w:r>
      <w:r w:rsidR="000477DF" w:rsidRPr="000477DF">
        <w:rPr>
          <w:rFonts w:ascii="Times New Roman" w:eastAsia="바탕" w:hAnsi="Times New Roman"/>
          <w:sz w:val="24"/>
          <w:szCs w:val="24"/>
        </w:rPr>
        <w:t>rate-limiting step</w:t>
      </w:r>
      <w:r w:rsidR="00E328AB">
        <w:rPr>
          <w:rFonts w:ascii="Times New Roman" w:eastAsia="바탕" w:hAnsi="Times New Roman"/>
          <w:sz w:val="24"/>
          <w:szCs w:val="24"/>
        </w:rPr>
        <w:t xml:space="preserve"> </w:t>
      </w:r>
      <w:r w:rsidR="000A798D" w:rsidRPr="000A798D">
        <w:rPr>
          <w:rFonts w:ascii="Times New Roman" w:eastAsia="바탕" w:hAnsi="Times New Roman"/>
          <w:sz w:val="24"/>
          <w:szCs w:val="24"/>
        </w:rPr>
        <w:t>in flavonol biosynthesis</w:t>
      </w:r>
      <w:r w:rsidR="00EB3256">
        <w:rPr>
          <w:rFonts w:ascii="Times New Roman" w:eastAsia="바탕" w:hAnsi="Times New Roman"/>
          <w:sz w:val="24"/>
          <w:szCs w:val="24"/>
        </w:rPr>
        <w:t xml:space="preserve">, </w:t>
      </w:r>
      <w:r w:rsidR="000A798D" w:rsidRPr="000A798D">
        <w:rPr>
          <w:rFonts w:ascii="Times New Roman" w:eastAsia="바탕" w:hAnsi="Times New Roman"/>
          <w:iCs/>
          <w:sz w:val="24"/>
          <w:szCs w:val="24"/>
        </w:rPr>
        <w:t xml:space="preserve">we hypothesize that </w:t>
      </w:r>
      <w:r w:rsidR="005B23B7">
        <w:rPr>
          <w:rFonts w:ascii="Times New Roman" w:eastAsia="바탕" w:hAnsi="Times New Roman"/>
          <w:sz w:val="24"/>
          <w:szCs w:val="24"/>
        </w:rPr>
        <w:t>co-</w:t>
      </w:r>
      <w:r w:rsidR="00E328AB">
        <w:rPr>
          <w:rFonts w:ascii="Times New Roman" w:eastAsia="바탕" w:hAnsi="Times New Roman"/>
          <w:sz w:val="24"/>
          <w:szCs w:val="24"/>
        </w:rPr>
        <w:t xml:space="preserve">expressing </w:t>
      </w:r>
      <w:r w:rsidR="00E328AB" w:rsidRPr="00B04E5D">
        <w:rPr>
          <w:rFonts w:ascii="Times New Roman" w:eastAsia="바탕" w:hAnsi="Times New Roman"/>
          <w:i/>
          <w:sz w:val="24"/>
          <w:szCs w:val="24"/>
        </w:rPr>
        <w:t>CHI</w:t>
      </w:r>
      <w:r w:rsidR="00E328AB">
        <w:rPr>
          <w:rFonts w:ascii="Times New Roman" w:eastAsia="바탕" w:hAnsi="Times New Roman"/>
          <w:sz w:val="24"/>
          <w:szCs w:val="24"/>
        </w:rPr>
        <w:t xml:space="preserve"> </w:t>
      </w:r>
      <w:r w:rsidR="0079677B">
        <w:rPr>
          <w:rFonts w:ascii="Times New Roman" w:eastAsia="바탕" w:hAnsi="Times New Roman"/>
          <w:sz w:val="24"/>
          <w:szCs w:val="24"/>
        </w:rPr>
        <w:t xml:space="preserve">in </w:t>
      </w:r>
      <w:r w:rsidR="0079677B" w:rsidRPr="0079677B">
        <w:rPr>
          <w:rFonts w:ascii="Times New Roman" w:eastAsia="바탕" w:hAnsi="Times New Roman"/>
          <w:sz w:val="24"/>
          <w:szCs w:val="24"/>
        </w:rPr>
        <w:t xml:space="preserve">the </w:t>
      </w:r>
      <w:r w:rsidR="0079677B" w:rsidRPr="0079677B">
        <w:rPr>
          <w:rFonts w:ascii="Times New Roman" w:eastAsia="바탕" w:hAnsi="Times New Roman"/>
          <w:i/>
          <w:sz w:val="24"/>
          <w:szCs w:val="24"/>
        </w:rPr>
        <w:t>DR</w:t>
      </w:r>
      <w:r w:rsidR="0079677B" w:rsidRPr="0079677B">
        <w:rPr>
          <w:rFonts w:ascii="Times New Roman" w:eastAsia="바탕" w:hAnsi="Times New Roman"/>
          <w:sz w:val="24"/>
          <w:szCs w:val="24"/>
        </w:rPr>
        <w:t>-expressing transgen</w:t>
      </w:r>
      <w:ins w:id="87" w:author="Jiarui Li" w:date="2016-06-11T17:57:00Z">
        <w:r w:rsidR="00730EE0">
          <w:rPr>
            <w:rFonts w:ascii="Times New Roman" w:eastAsia="바탕" w:hAnsi="Times New Roman"/>
            <w:sz w:val="24"/>
            <w:szCs w:val="24"/>
          </w:rPr>
          <w:t xml:space="preserve">ic </w:t>
        </w:r>
      </w:ins>
      <w:del w:id="88" w:author="Jiarui Li" w:date="2016-06-11T17:57:00Z">
        <w:r w:rsidR="0079677B" w:rsidRPr="0079677B" w:rsidDel="00730EE0">
          <w:rPr>
            <w:rFonts w:ascii="Times New Roman" w:eastAsia="바탕" w:hAnsi="Times New Roman"/>
            <w:sz w:val="24"/>
            <w:szCs w:val="24"/>
          </w:rPr>
          <w:delText xml:space="preserve">e </w:delText>
        </w:r>
      </w:del>
      <w:r w:rsidR="008A0447">
        <w:rPr>
          <w:rFonts w:ascii="Times New Roman" w:eastAsia="바탕" w:hAnsi="Times New Roman"/>
          <w:sz w:val="24"/>
          <w:szCs w:val="24"/>
        </w:rPr>
        <w:t xml:space="preserve">tomato </w:t>
      </w:r>
      <w:r w:rsidR="0079677B" w:rsidRPr="0079677B">
        <w:rPr>
          <w:rFonts w:ascii="Times New Roman" w:eastAsia="바탕" w:hAnsi="Times New Roman"/>
          <w:sz w:val="24"/>
          <w:szCs w:val="24"/>
        </w:rPr>
        <w:t xml:space="preserve">lines </w:t>
      </w:r>
      <w:del w:id="89" w:author="Jiarui Li" w:date="2016-06-11T17:57:00Z">
        <w:r w:rsidR="008A0447" w:rsidDel="00730EE0">
          <w:rPr>
            <w:rFonts w:ascii="Times New Roman" w:eastAsia="바탕" w:hAnsi="Times New Roman"/>
            <w:sz w:val="24"/>
            <w:szCs w:val="24"/>
          </w:rPr>
          <w:delText>is</w:delText>
        </w:r>
        <w:r w:rsidR="00E328AB" w:rsidDel="00730EE0">
          <w:rPr>
            <w:rFonts w:ascii="Times New Roman" w:eastAsia="바탕" w:hAnsi="Times New Roman"/>
            <w:sz w:val="24"/>
            <w:szCs w:val="24"/>
          </w:rPr>
          <w:delText xml:space="preserve"> necessary for</w:delText>
        </w:r>
      </w:del>
      <w:ins w:id="90" w:author="Jiarui Li" w:date="2016-06-11T17:57:00Z">
        <w:r w:rsidR="00730EE0">
          <w:rPr>
            <w:rFonts w:ascii="Times New Roman" w:eastAsia="바탕" w:hAnsi="Times New Roman"/>
            <w:sz w:val="24"/>
            <w:szCs w:val="24"/>
          </w:rPr>
          <w:t xml:space="preserve">could </w:t>
        </w:r>
      </w:ins>
      <w:del w:id="91" w:author="Jiarui Li" w:date="2016-06-11T17:57:00Z">
        <w:r w:rsidR="00E328AB" w:rsidDel="00730EE0">
          <w:rPr>
            <w:rFonts w:ascii="Times New Roman" w:eastAsia="바탕" w:hAnsi="Times New Roman"/>
            <w:sz w:val="24"/>
            <w:szCs w:val="24"/>
          </w:rPr>
          <w:delText xml:space="preserve"> </w:delText>
        </w:r>
      </w:del>
      <w:r w:rsidR="00E328AB">
        <w:rPr>
          <w:rFonts w:ascii="Times New Roman" w:eastAsia="바탕" w:hAnsi="Times New Roman"/>
          <w:sz w:val="24"/>
          <w:szCs w:val="24"/>
        </w:rPr>
        <w:t>full</w:t>
      </w:r>
      <w:ins w:id="92" w:author="Jiarui Li" w:date="2016-06-11T17:57:00Z">
        <w:r w:rsidR="00730EE0">
          <w:rPr>
            <w:rFonts w:ascii="Times New Roman" w:eastAsia="바탕" w:hAnsi="Times New Roman"/>
            <w:sz w:val="24"/>
            <w:szCs w:val="24"/>
          </w:rPr>
          <w:t>y</w:t>
        </w:r>
      </w:ins>
      <w:r w:rsidR="00E328AB">
        <w:rPr>
          <w:rFonts w:ascii="Times New Roman" w:eastAsia="바탕" w:hAnsi="Times New Roman"/>
          <w:sz w:val="24"/>
          <w:szCs w:val="24"/>
        </w:rPr>
        <w:t xml:space="preserve"> </w:t>
      </w:r>
      <w:del w:id="93" w:author="Jiarui Li" w:date="2016-06-11T17:57:00Z">
        <w:r w:rsidR="00EB3256" w:rsidDel="00730EE0">
          <w:rPr>
            <w:rFonts w:ascii="Times New Roman" w:eastAsia="바탕" w:hAnsi="Times New Roman"/>
            <w:sz w:val="24"/>
            <w:szCs w:val="24"/>
          </w:rPr>
          <w:delText>utilization</w:delText>
        </w:r>
        <w:r w:rsidR="00E328AB" w:rsidDel="00730EE0">
          <w:rPr>
            <w:rFonts w:ascii="Times New Roman" w:eastAsia="바탕" w:hAnsi="Times New Roman"/>
            <w:sz w:val="24"/>
            <w:szCs w:val="24"/>
          </w:rPr>
          <w:delText xml:space="preserve"> of</w:delText>
        </w:r>
        <w:r w:rsidR="001E2795" w:rsidDel="00730EE0">
          <w:rPr>
            <w:rFonts w:ascii="Times New Roman" w:eastAsia="바탕" w:hAnsi="Times New Roman"/>
            <w:sz w:val="24"/>
            <w:szCs w:val="24"/>
          </w:rPr>
          <w:delText xml:space="preserve"> </w:delText>
        </w:r>
        <w:r w:rsidR="0079677B" w:rsidRPr="0079677B" w:rsidDel="00730EE0">
          <w:rPr>
            <w:rFonts w:ascii="Times New Roman" w:eastAsia="바탕" w:hAnsi="Times New Roman"/>
            <w:sz w:val="24"/>
            <w:szCs w:val="24"/>
          </w:rPr>
          <w:delText>the</w:delText>
        </w:r>
      </w:del>
      <w:ins w:id="94" w:author="Jiarui Li" w:date="2016-06-11T17:57:00Z">
        <w:r w:rsidR="00730EE0">
          <w:rPr>
            <w:rFonts w:ascii="Times New Roman" w:eastAsia="바탕" w:hAnsi="Times New Roman"/>
            <w:sz w:val="24"/>
            <w:szCs w:val="24"/>
          </w:rPr>
          <w:t>maximize</w:t>
        </w:r>
      </w:ins>
      <w:r w:rsidR="0079677B" w:rsidRPr="0079677B">
        <w:rPr>
          <w:rFonts w:ascii="Times New Roman" w:eastAsia="바탕" w:hAnsi="Times New Roman"/>
          <w:sz w:val="24"/>
          <w:szCs w:val="24"/>
        </w:rPr>
        <w:t xml:space="preserve"> </w:t>
      </w:r>
      <w:r w:rsidR="0079677B" w:rsidRPr="0079677B">
        <w:rPr>
          <w:rFonts w:ascii="Times New Roman" w:eastAsia="바탕" w:hAnsi="Times New Roman" w:hint="eastAsia"/>
          <w:sz w:val="24"/>
          <w:szCs w:val="24"/>
        </w:rPr>
        <w:t xml:space="preserve">anthocyanin </w:t>
      </w:r>
      <w:r w:rsidR="0079677B">
        <w:rPr>
          <w:rFonts w:ascii="Times New Roman" w:eastAsia="바탕" w:hAnsi="Times New Roman"/>
          <w:sz w:val="24"/>
          <w:szCs w:val="24"/>
        </w:rPr>
        <w:t xml:space="preserve">and flavonol </w:t>
      </w:r>
      <w:r w:rsidR="0079677B" w:rsidRPr="0079677B">
        <w:rPr>
          <w:rFonts w:ascii="Times New Roman" w:eastAsia="바탕" w:hAnsi="Times New Roman"/>
          <w:sz w:val="24"/>
          <w:szCs w:val="24"/>
        </w:rPr>
        <w:t>production pathway</w:t>
      </w:r>
      <w:r w:rsidR="0079677B">
        <w:rPr>
          <w:rFonts w:ascii="Times New Roman" w:eastAsia="바탕" w:hAnsi="Times New Roman"/>
          <w:sz w:val="24"/>
          <w:szCs w:val="24"/>
        </w:rPr>
        <w:t>.</w:t>
      </w:r>
      <w:r w:rsidR="000A798D">
        <w:rPr>
          <w:rFonts w:ascii="Times New Roman" w:eastAsia="바탕" w:hAnsi="Times New Roman"/>
          <w:sz w:val="24"/>
          <w:szCs w:val="24"/>
        </w:rPr>
        <w:t xml:space="preserve"> </w:t>
      </w:r>
      <w:r w:rsidR="008A0447" w:rsidRPr="008A0447">
        <w:rPr>
          <w:rFonts w:ascii="Times New Roman" w:eastAsia="바탕" w:hAnsi="Times New Roman" w:hint="eastAsia"/>
          <w:sz w:val="24"/>
          <w:szCs w:val="24"/>
        </w:rPr>
        <w:t>In this</w:t>
      </w:r>
      <w:r w:rsidR="008A0447" w:rsidRPr="008A0447">
        <w:rPr>
          <w:rFonts w:ascii="Times New Roman" w:eastAsia="바탕" w:hAnsi="Times New Roman"/>
          <w:sz w:val="24"/>
          <w:szCs w:val="24"/>
        </w:rPr>
        <w:t xml:space="preserve"> study</w:t>
      </w:r>
      <w:r w:rsidR="008A0447" w:rsidRPr="008A0447">
        <w:rPr>
          <w:rFonts w:ascii="Times New Roman" w:eastAsia="바탕" w:hAnsi="Times New Roman" w:hint="eastAsia"/>
          <w:sz w:val="24"/>
          <w:szCs w:val="24"/>
        </w:rPr>
        <w:t xml:space="preserve">, </w:t>
      </w:r>
      <w:r w:rsidR="008A0447" w:rsidRPr="008A0447">
        <w:rPr>
          <w:rFonts w:ascii="Times New Roman" w:eastAsia="바탕" w:hAnsi="Times New Roman" w:hint="eastAsia"/>
          <w:i/>
          <w:sz w:val="24"/>
          <w:szCs w:val="24"/>
        </w:rPr>
        <w:t xml:space="preserve">CHI </w:t>
      </w:r>
      <w:r w:rsidR="008A0447" w:rsidRPr="008A0447">
        <w:rPr>
          <w:rFonts w:ascii="Times New Roman" w:eastAsia="바탕" w:hAnsi="Times New Roman" w:hint="eastAsia"/>
          <w:sz w:val="24"/>
          <w:szCs w:val="24"/>
        </w:rPr>
        <w:t xml:space="preserve">from onion </w:t>
      </w:r>
      <w:r w:rsidR="008A0447" w:rsidRPr="008A0447">
        <w:rPr>
          <w:rFonts w:ascii="Times New Roman" w:eastAsia="바탕" w:hAnsi="Times New Roman"/>
          <w:sz w:val="24"/>
          <w:szCs w:val="24"/>
        </w:rPr>
        <w:t>(</w:t>
      </w:r>
      <w:r w:rsidR="008A0447" w:rsidRPr="008A0447">
        <w:rPr>
          <w:rFonts w:ascii="Times New Roman" w:eastAsia="바탕" w:hAnsi="Times New Roman"/>
          <w:i/>
          <w:iCs/>
          <w:sz w:val="24"/>
          <w:szCs w:val="24"/>
        </w:rPr>
        <w:t>Allium cepa</w:t>
      </w:r>
      <w:r w:rsidR="008A0447" w:rsidRPr="008A0447">
        <w:rPr>
          <w:rFonts w:ascii="Times New Roman" w:eastAsia="바탕" w:hAnsi="Times New Roman"/>
          <w:sz w:val="24"/>
          <w:szCs w:val="24"/>
        </w:rPr>
        <w:t xml:space="preserve"> L.) was isolated and transformed to</w:t>
      </w:r>
      <w:r w:rsidR="008A0447">
        <w:rPr>
          <w:rFonts w:ascii="Times New Roman" w:eastAsia="바탕" w:hAnsi="Times New Roman"/>
          <w:sz w:val="24"/>
          <w:szCs w:val="24"/>
        </w:rPr>
        <w:t xml:space="preserve"> generate </w:t>
      </w:r>
      <w:r w:rsidR="008A0447" w:rsidRPr="008A0447">
        <w:rPr>
          <w:rFonts w:ascii="Times New Roman" w:eastAsia="바탕" w:hAnsi="Times New Roman"/>
          <w:i/>
          <w:sz w:val="24"/>
          <w:szCs w:val="24"/>
        </w:rPr>
        <w:t>CHI/DR</w:t>
      </w:r>
      <w:r w:rsidR="008A0447" w:rsidRPr="008A0447">
        <w:rPr>
          <w:rFonts w:ascii="Times New Roman" w:eastAsia="바탕" w:hAnsi="Times New Roman"/>
          <w:sz w:val="24"/>
          <w:szCs w:val="24"/>
        </w:rPr>
        <w:t>-</w:t>
      </w:r>
      <w:r w:rsidR="008A0447">
        <w:rPr>
          <w:rFonts w:ascii="Times New Roman" w:eastAsia="바탕" w:hAnsi="Times New Roman"/>
          <w:sz w:val="24"/>
          <w:szCs w:val="24"/>
        </w:rPr>
        <w:t>co</w:t>
      </w:r>
      <w:r w:rsidR="0092243B">
        <w:rPr>
          <w:rFonts w:ascii="Times New Roman" w:eastAsia="바탕" w:hAnsi="Times New Roman"/>
          <w:sz w:val="24"/>
          <w:szCs w:val="24"/>
        </w:rPr>
        <w:t>-</w:t>
      </w:r>
      <w:r w:rsidR="008A0447">
        <w:rPr>
          <w:rFonts w:ascii="Times New Roman" w:eastAsia="바탕" w:hAnsi="Times New Roman"/>
          <w:sz w:val="24"/>
          <w:szCs w:val="24"/>
        </w:rPr>
        <w:t>expressing</w:t>
      </w:r>
      <w:r w:rsidR="008A0447">
        <w:rPr>
          <w:rFonts w:ascii="Times New Roman" w:eastAsia="바탕" w:hAnsi="Times New Roman"/>
          <w:iCs/>
          <w:sz w:val="24"/>
          <w:szCs w:val="24"/>
        </w:rPr>
        <w:t xml:space="preserve"> </w:t>
      </w:r>
      <w:r w:rsidR="00564479">
        <w:rPr>
          <w:rFonts w:ascii="Times New Roman" w:eastAsia="바탕" w:hAnsi="Times New Roman"/>
          <w:iCs/>
          <w:sz w:val="24"/>
          <w:szCs w:val="24"/>
        </w:rPr>
        <w:t xml:space="preserve">tomato </w:t>
      </w:r>
      <w:r w:rsidR="00564479" w:rsidRPr="00564479">
        <w:rPr>
          <w:rFonts w:ascii="Times New Roman" w:eastAsia="바탕" w:hAnsi="Times New Roman"/>
          <w:iCs/>
          <w:sz w:val="24"/>
          <w:szCs w:val="24"/>
        </w:rPr>
        <w:t>plants</w:t>
      </w:r>
      <w:r w:rsidR="000C777C">
        <w:rPr>
          <w:rFonts w:ascii="Times New Roman" w:eastAsia="바탕" w:hAnsi="Times New Roman"/>
          <w:iCs/>
          <w:sz w:val="24"/>
          <w:szCs w:val="24"/>
        </w:rPr>
        <w:t>.</w:t>
      </w:r>
      <w:r w:rsidR="00564479" w:rsidRPr="00564479">
        <w:rPr>
          <w:rFonts w:ascii="Times New Roman" w:eastAsia="바탕" w:hAnsi="Times New Roman"/>
          <w:iCs/>
          <w:sz w:val="24"/>
          <w:szCs w:val="24"/>
        </w:rPr>
        <w:t xml:space="preserve"> </w:t>
      </w:r>
      <w:r w:rsidR="00300C11" w:rsidRPr="00300C11">
        <w:rPr>
          <w:rFonts w:ascii="Times New Roman" w:eastAsia="바탕" w:hAnsi="Times New Roman"/>
          <w:iCs/>
          <w:sz w:val="24"/>
          <w:szCs w:val="24"/>
        </w:rPr>
        <w:t>The stacked lines exhibit</w:t>
      </w:r>
      <w:ins w:id="95" w:author="Jiarui Li" w:date="2016-06-11T17:57:00Z">
        <w:r w:rsidR="00730EE0">
          <w:rPr>
            <w:rFonts w:ascii="Times New Roman" w:eastAsia="바탕" w:hAnsi="Times New Roman"/>
            <w:iCs/>
            <w:sz w:val="24"/>
            <w:szCs w:val="24"/>
          </w:rPr>
          <w:t>ed</w:t>
        </w:r>
      </w:ins>
      <w:r w:rsidR="00300C11" w:rsidRPr="00300C11">
        <w:rPr>
          <w:rFonts w:ascii="Times New Roman" w:eastAsia="바탕" w:hAnsi="Times New Roman"/>
          <w:iCs/>
          <w:sz w:val="24"/>
          <w:szCs w:val="24"/>
        </w:rPr>
        <w:t xml:space="preserve"> significant increases in both flavonol and anthocyanin content in both the peel and the flesh.  </w:t>
      </w:r>
      <w:r w:rsidR="00564479" w:rsidRPr="00564479">
        <w:rPr>
          <w:rFonts w:ascii="Times New Roman" w:eastAsia="바탕" w:hAnsi="Times New Roman"/>
          <w:iCs/>
          <w:sz w:val="24"/>
          <w:szCs w:val="24"/>
        </w:rPr>
        <w:t xml:space="preserve">The sustained growth of </w:t>
      </w:r>
      <w:r w:rsidR="0079744A" w:rsidRPr="0079744A">
        <w:rPr>
          <w:rFonts w:ascii="Times New Roman" w:eastAsia="바탕" w:hAnsi="Times New Roman"/>
          <w:i/>
          <w:iCs/>
          <w:sz w:val="24"/>
          <w:szCs w:val="24"/>
        </w:rPr>
        <w:t>CHI/DR-</w:t>
      </w:r>
      <w:r w:rsidR="0079744A" w:rsidRPr="0079744A">
        <w:rPr>
          <w:rFonts w:ascii="Times New Roman" w:eastAsia="바탕" w:hAnsi="Times New Roman"/>
          <w:iCs/>
          <w:sz w:val="24"/>
          <w:szCs w:val="24"/>
        </w:rPr>
        <w:t>co</w:t>
      </w:r>
      <w:r w:rsidR="0092243B">
        <w:rPr>
          <w:rFonts w:ascii="Times New Roman" w:eastAsia="바탕" w:hAnsi="Times New Roman"/>
          <w:iCs/>
          <w:sz w:val="24"/>
          <w:szCs w:val="24"/>
        </w:rPr>
        <w:t>-</w:t>
      </w:r>
      <w:r w:rsidR="0079744A" w:rsidRPr="0079744A">
        <w:rPr>
          <w:rFonts w:ascii="Times New Roman" w:eastAsia="바탕" w:hAnsi="Times New Roman"/>
          <w:iCs/>
          <w:sz w:val="24"/>
          <w:szCs w:val="24"/>
        </w:rPr>
        <w:t>expressing</w:t>
      </w:r>
      <w:r w:rsidR="00564479" w:rsidRPr="00564479">
        <w:rPr>
          <w:rFonts w:ascii="Times New Roman" w:eastAsia="바탕" w:hAnsi="Times New Roman"/>
          <w:iCs/>
          <w:sz w:val="24"/>
          <w:szCs w:val="24"/>
        </w:rPr>
        <w:t xml:space="preserve"> tomatoes demonstrates </w:t>
      </w:r>
      <w:del w:id="96" w:author="Jiarui Li" w:date="2016-06-11T17:58:00Z">
        <w:r w:rsidR="00564479" w:rsidRPr="00564479" w:rsidDel="00730EE0">
          <w:rPr>
            <w:rFonts w:ascii="Times New Roman" w:eastAsia="바탕" w:hAnsi="Times New Roman"/>
            <w:iCs/>
            <w:sz w:val="24"/>
            <w:szCs w:val="24"/>
          </w:rPr>
          <w:delText>the potential of this biotechnology</w:delText>
        </w:r>
      </w:del>
      <w:ins w:id="97" w:author="Jiarui Li" w:date="2016-06-11T17:58:00Z">
        <w:r w:rsidR="00730EE0">
          <w:rPr>
            <w:rFonts w:ascii="Times New Roman" w:eastAsia="바탕" w:hAnsi="Times New Roman"/>
            <w:iCs/>
            <w:sz w:val="24"/>
            <w:szCs w:val="24"/>
          </w:rPr>
          <w:t xml:space="preserve">this strategy could improve </w:t>
        </w:r>
      </w:ins>
      <w:r w:rsidR="00564479" w:rsidRPr="00564479">
        <w:rPr>
          <w:rFonts w:ascii="Times New Roman" w:eastAsia="바탕" w:hAnsi="Times New Roman"/>
          <w:iCs/>
          <w:sz w:val="24"/>
          <w:szCs w:val="24"/>
        </w:rPr>
        <w:t xml:space="preserve"> </w:t>
      </w:r>
      <w:del w:id="98" w:author="Jiarui Li" w:date="2016-06-11T17:58:00Z">
        <w:r w:rsidR="00564479" w:rsidRPr="00564479" w:rsidDel="00730EE0">
          <w:rPr>
            <w:rFonts w:ascii="Times New Roman" w:eastAsia="바탕" w:hAnsi="Times New Roman"/>
            <w:iCs/>
            <w:sz w:val="24"/>
            <w:szCs w:val="24"/>
          </w:rPr>
          <w:delText xml:space="preserve">in </w:delText>
        </w:r>
      </w:del>
      <w:r w:rsidR="0047383D">
        <w:rPr>
          <w:rFonts w:ascii="Times New Roman" w:eastAsia="바탕" w:hAnsi="Times New Roman"/>
          <w:iCs/>
          <w:sz w:val="24"/>
          <w:szCs w:val="24"/>
        </w:rPr>
        <w:t>tomato nutritional</w:t>
      </w:r>
      <w:r w:rsidR="00564479" w:rsidRPr="00564479">
        <w:rPr>
          <w:rFonts w:ascii="Times New Roman" w:eastAsia="바탕" w:hAnsi="Times New Roman"/>
          <w:iCs/>
          <w:sz w:val="24"/>
          <w:szCs w:val="24"/>
        </w:rPr>
        <w:t xml:space="preserve"> </w:t>
      </w:r>
      <w:del w:id="99" w:author="Jiarui Li" w:date="2016-06-11T17:58:00Z">
        <w:r w:rsidR="00564479" w:rsidRPr="00564479" w:rsidDel="00730EE0">
          <w:rPr>
            <w:rFonts w:ascii="Times New Roman" w:eastAsia="바탕" w:hAnsi="Times New Roman"/>
            <w:iCs/>
            <w:sz w:val="24"/>
            <w:szCs w:val="24"/>
          </w:rPr>
          <w:delText>improvement</w:delText>
        </w:r>
        <w:r w:rsidR="0047383D" w:rsidDel="00730EE0">
          <w:rPr>
            <w:rFonts w:ascii="Times New Roman" w:eastAsia="바탕" w:hAnsi="Times New Roman"/>
            <w:iCs/>
            <w:sz w:val="24"/>
            <w:szCs w:val="24"/>
          </w:rPr>
          <w:delText xml:space="preserve"> </w:delText>
        </w:r>
      </w:del>
      <w:ins w:id="100" w:author="Jiarui Li" w:date="2016-06-11T17:58:00Z">
        <w:r w:rsidR="00730EE0">
          <w:rPr>
            <w:rFonts w:ascii="Times New Roman" w:eastAsia="바탕" w:hAnsi="Times New Roman"/>
            <w:iCs/>
            <w:sz w:val="24"/>
            <w:szCs w:val="24"/>
          </w:rPr>
          <w:t xml:space="preserve">content </w:t>
        </w:r>
      </w:ins>
      <w:ins w:id="101" w:author="Jiarui Li" w:date="2016-06-11T17:59:00Z">
        <w:r w:rsidR="00730EE0">
          <w:rPr>
            <w:rFonts w:ascii="Times New Roman" w:eastAsia="바탕" w:hAnsi="Times New Roman"/>
            <w:iCs/>
            <w:sz w:val="24"/>
            <w:szCs w:val="24"/>
          </w:rPr>
          <w:t xml:space="preserve">significantly </w:t>
        </w:r>
      </w:ins>
      <w:ins w:id="102" w:author="Jiarui Li" w:date="2016-06-11T17:58:00Z">
        <w:r w:rsidR="00730EE0">
          <w:rPr>
            <w:rFonts w:ascii="Times New Roman" w:eastAsia="바탕" w:hAnsi="Times New Roman"/>
            <w:iCs/>
            <w:sz w:val="24"/>
            <w:szCs w:val="24"/>
          </w:rPr>
          <w:t xml:space="preserve">to make </w:t>
        </w:r>
      </w:ins>
      <w:ins w:id="103" w:author="Jiarui Li" w:date="2016-06-11T17:59:00Z">
        <w:r w:rsidR="00730EE0">
          <w:rPr>
            <w:rFonts w:ascii="Times New Roman" w:eastAsia="바탕" w:hAnsi="Times New Roman"/>
            <w:iCs/>
            <w:sz w:val="24"/>
            <w:szCs w:val="24"/>
          </w:rPr>
          <w:t xml:space="preserve">tomato a more healthy diet. </w:t>
        </w:r>
      </w:ins>
      <w:del w:id="104" w:author="Jiarui Li" w:date="2016-06-11T17:59:00Z">
        <w:r w:rsidR="0047383D" w:rsidDel="00730EE0">
          <w:rPr>
            <w:rFonts w:ascii="Times New Roman" w:eastAsia="바탕" w:hAnsi="Times New Roman"/>
            <w:iCs/>
            <w:sz w:val="24"/>
            <w:szCs w:val="24"/>
          </w:rPr>
          <w:delText>with</w:delText>
        </w:r>
        <w:r w:rsidR="0047383D" w:rsidRPr="0047383D" w:rsidDel="00730EE0">
          <w:rPr>
            <w:rFonts w:ascii="Times New Roman" w:eastAsia="바탕" w:hAnsi="Times New Roman" w:hint="eastAsia"/>
            <w:iCs/>
            <w:sz w:val="24"/>
            <w:szCs w:val="24"/>
          </w:rPr>
          <w:delText xml:space="preserve"> high antioxidant activity</w:delText>
        </w:r>
        <w:r w:rsidR="0047383D" w:rsidRPr="0047383D" w:rsidDel="00730EE0">
          <w:rPr>
            <w:rFonts w:ascii="Times New Roman" w:eastAsia="바탕" w:hAnsi="Times New Roman"/>
            <w:iCs/>
            <w:sz w:val="24"/>
            <w:szCs w:val="24"/>
          </w:rPr>
          <w:delText xml:space="preserve"> </w:delText>
        </w:r>
        <w:r w:rsidR="00300C11" w:rsidDel="00730EE0">
          <w:rPr>
            <w:rFonts w:ascii="Times New Roman" w:eastAsia="바탕" w:hAnsi="Times New Roman"/>
            <w:iCs/>
            <w:sz w:val="24"/>
            <w:szCs w:val="24"/>
          </w:rPr>
          <w:delText>could</w:delText>
        </w:r>
        <w:r w:rsidR="0047383D" w:rsidRPr="0047383D" w:rsidDel="00730EE0">
          <w:rPr>
            <w:rFonts w:ascii="Times New Roman" w:eastAsia="바탕" w:hAnsi="Times New Roman"/>
            <w:iCs/>
            <w:sz w:val="24"/>
            <w:szCs w:val="24"/>
          </w:rPr>
          <w:delText xml:space="preserve"> help supplement a healthy diet to lower the risk of cancer, cardiovascular disease, diabetes, and promote healthy brain function</w:delText>
        </w:r>
        <w:r w:rsidR="00CA7AE3" w:rsidDel="00730EE0">
          <w:rPr>
            <w:rFonts w:ascii="Times New Roman" w:eastAsia="바탕" w:hAnsi="Times New Roman"/>
            <w:iCs/>
            <w:sz w:val="24"/>
            <w:szCs w:val="24"/>
          </w:rPr>
          <w:delText>.</w:delText>
        </w:r>
        <w:r w:rsidR="00230DD1" w:rsidDel="00730EE0">
          <w:rPr>
            <w:rFonts w:ascii="Times New Roman" w:eastAsia="바탕" w:hAnsi="Times New Roman"/>
            <w:sz w:val="24"/>
            <w:szCs w:val="24"/>
          </w:rPr>
          <w:delText xml:space="preserve"> </w:delText>
        </w:r>
      </w:del>
    </w:p>
    <w:p w14:paraId="051A7162" w14:textId="58EB0A5D" w:rsidR="008118E5" w:rsidRDefault="00230DD1" w:rsidP="00A54831">
      <w:pPr>
        <w:spacing w:after="0" w:line="360" w:lineRule="auto"/>
        <w:rPr>
          <w:rFonts w:ascii="Times New Roman" w:hAnsi="Times New Roman"/>
          <w:sz w:val="24"/>
          <w:szCs w:val="24"/>
        </w:rPr>
      </w:pPr>
      <w:r>
        <w:rPr>
          <w:rFonts w:ascii="Times New Roman" w:hAnsi="Times New Roman"/>
          <w:sz w:val="24"/>
          <w:szCs w:val="24"/>
        </w:rPr>
        <w:tab/>
      </w:r>
    </w:p>
    <w:p w14:paraId="51D02941" w14:textId="77777777" w:rsidR="006A27CF" w:rsidRDefault="006A27CF" w:rsidP="006A27CF">
      <w:pPr>
        <w:spacing w:after="0" w:line="360" w:lineRule="auto"/>
        <w:rPr>
          <w:ins w:id="105" w:author="Jiarui Li" w:date="2016-06-11T17:59:00Z"/>
          <w:rFonts w:ascii="Times New Roman" w:hAnsi="Times New Roman"/>
          <w:strike/>
          <w:sz w:val="24"/>
          <w:szCs w:val="24"/>
        </w:rPr>
      </w:pPr>
    </w:p>
    <w:p w14:paraId="57089DCA" w14:textId="77777777" w:rsidR="00730EE0" w:rsidRDefault="00730EE0" w:rsidP="006A27CF">
      <w:pPr>
        <w:spacing w:after="0" w:line="360" w:lineRule="auto"/>
        <w:rPr>
          <w:ins w:id="106" w:author="Jiarui Li" w:date="2016-06-11T17:59:00Z"/>
          <w:rFonts w:ascii="Times New Roman" w:hAnsi="Times New Roman"/>
          <w:strike/>
          <w:sz w:val="24"/>
          <w:szCs w:val="24"/>
        </w:rPr>
      </w:pPr>
    </w:p>
    <w:p w14:paraId="74576302" w14:textId="77777777" w:rsidR="00730EE0" w:rsidRDefault="00730EE0" w:rsidP="006A27CF">
      <w:pPr>
        <w:spacing w:after="0" w:line="360" w:lineRule="auto"/>
        <w:rPr>
          <w:ins w:id="107" w:author="Jiarui Li" w:date="2016-06-11T17:59:00Z"/>
          <w:rFonts w:ascii="Times New Roman" w:hAnsi="Times New Roman"/>
          <w:strike/>
          <w:sz w:val="24"/>
          <w:szCs w:val="24"/>
        </w:rPr>
      </w:pPr>
    </w:p>
    <w:p w14:paraId="2F751BF8" w14:textId="77777777" w:rsidR="00730EE0" w:rsidRDefault="00730EE0"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Pr="006A27CF" w:rsidRDefault="00687B56" w:rsidP="006A27CF">
      <w:pPr>
        <w:spacing w:after="0" w:line="360" w:lineRule="auto"/>
        <w:rPr>
          <w:rFonts w:ascii="Times New Roman" w:hAnsi="Times New Roman"/>
          <w:strike/>
          <w:sz w:val="24"/>
          <w:szCs w:val="24"/>
        </w:rPr>
      </w:pPr>
      <w:r w:rsidRPr="008520F7">
        <w:rPr>
          <w:rFonts w:ascii="Times New Roman" w:hAnsi="Times New Roman"/>
          <w:sz w:val="36"/>
          <w:szCs w:val="36"/>
        </w:rPr>
        <w:t>Material and Methods</w:t>
      </w:r>
    </w:p>
    <w:p w14:paraId="6A544E70" w14:textId="0805FE3E" w:rsidR="00687B56" w:rsidRDefault="00687B56" w:rsidP="00687B56">
      <w:pPr>
        <w:spacing w:after="0" w:line="360" w:lineRule="auto"/>
        <w:rPr>
          <w:rFonts w:ascii="Times New Roman" w:hAnsi="Times New Roman"/>
          <w:sz w:val="24"/>
          <w:szCs w:val="24"/>
        </w:rPr>
      </w:pPr>
      <w:r w:rsidRPr="000C122A">
        <w:rPr>
          <w:rFonts w:ascii="Times New Roman" w:hAnsi="Times New Roman"/>
          <w:b/>
          <w:sz w:val="24"/>
          <w:szCs w:val="24"/>
          <w:u w:val="single"/>
        </w:rPr>
        <w:t>Vector construction</w:t>
      </w:r>
    </w:p>
    <w:p w14:paraId="3F521D2B" w14:textId="04F4F544"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7F7C47">
        <w:rPr>
          <w:rFonts w:ascii="Times New Roman" w:hAnsi="Times New Roman"/>
          <w:noProof/>
          <w:sz w:val="24"/>
          <w:szCs w:val="24"/>
        </w:rPr>
        <w:t>(</w:t>
      </w:r>
      <w:hyperlink w:anchor="_ENREF_8" w:tooltip="Kim, 2004 #134" w:history="1">
        <w:r w:rsidR="003C7093">
          <w:rPr>
            <w:rFonts w:ascii="Times New Roman" w:hAnsi="Times New Roman"/>
            <w:noProof/>
            <w:sz w:val="24"/>
            <w:szCs w:val="24"/>
          </w:rPr>
          <w:t>Kim et al. 2004</w:t>
        </w:r>
      </w:hyperlink>
      <w:r w:rsidR="007F7C47">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7F7C47">
        <w:rPr>
          <w:rFonts w:ascii="Times New Roman" w:hAnsi="Times New Roman"/>
          <w:noProof/>
          <w:sz w:val="24"/>
          <w:szCs w:val="24"/>
        </w:rPr>
        <w:t>(</w:t>
      </w:r>
      <w:hyperlink w:anchor="_ENREF_12" w:tooltip="Lee, 2007 #133" w:history="1">
        <w:r w:rsidR="003C7093">
          <w:rPr>
            <w:rFonts w:ascii="Times New Roman" w:hAnsi="Times New Roman"/>
            <w:noProof/>
            <w:sz w:val="24"/>
            <w:szCs w:val="24"/>
          </w:rPr>
          <w:t>Lee et al. 2007</w:t>
        </w:r>
      </w:hyperlink>
      <w:r w:rsidR="007F7C47">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7F7C47">
        <w:rPr>
          <w:rFonts w:ascii="Times New Roman" w:hAnsi="Times New Roman"/>
          <w:noProof/>
          <w:sz w:val="24"/>
          <w:szCs w:val="24"/>
        </w:rPr>
        <w:t>(</w:t>
      </w:r>
      <w:hyperlink w:anchor="_ENREF_7" w:tooltip="Holsters, 1978 #196" w:history="1">
        <w:r w:rsidR="003C7093">
          <w:rPr>
            <w:rFonts w:ascii="Times New Roman" w:hAnsi="Times New Roman"/>
            <w:noProof/>
            <w:sz w:val="24"/>
            <w:szCs w:val="24"/>
          </w:rPr>
          <w:t>Holsters et al. 1978</w:t>
        </w:r>
      </w:hyperlink>
      <w:r w:rsidR="007F7C47">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3C7093">
          <w:rPr>
            <w:rFonts w:ascii="Times New Roman" w:hAnsi="Times New Roman"/>
            <w:noProof/>
            <w:sz w:val="24"/>
            <w:szCs w:val="24"/>
          </w:rPr>
          <w:t>Butelli et al. 2008</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77777777" w:rsidR="00687B56" w:rsidRPr="000C122A" w:rsidRDefault="00687B56" w:rsidP="00687B56">
      <w:pPr>
        <w:spacing w:after="0" w:line="360" w:lineRule="auto"/>
        <w:contextualSpacing/>
        <w:rPr>
          <w:rFonts w:ascii="Times New Roman" w:hAnsi="Times New Roman"/>
          <w:b/>
          <w:sz w:val="24"/>
          <w:szCs w:val="24"/>
          <w:u w:val="single"/>
        </w:rPr>
      </w:pPr>
      <w:r>
        <w:rPr>
          <w:rFonts w:ascii="Times New Roman" w:eastAsia="SimSun" w:hAnsi="Times New Roman" w:hint="eastAsia"/>
          <w:b/>
          <w:sz w:val="24"/>
          <w:szCs w:val="24"/>
          <w:u w:val="single"/>
          <w:lang w:eastAsia="zh-CN"/>
        </w:rPr>
        <w:t xml:space="preserve">Plant </w:t>
      </w:r>
      <w:r w:rsidR="000D3784">
        <w:rPr>
          <w:rFonts w:ascii="Times New Roman" w:hAnsi="Times New Roman"/>
          <w:b/>
          <w:sz w:val="24"/>
          <w:szCs w:val="24"/>
          <w:u w:val="single"/>
        </w:rPr>
        <w:t>t</w:t>
      </w:r>
      <w:r w:rsidR="000D3784" w:rsidRPr="000C122A">
        <w:rPr>
          <w:rFonts w:ascii="Times New Roman" w:hAnsi="Times New Roman"/>
          <w:b/>
          <w:sz w:val="24"/>
          <w:szCs w:val="24"/>
          <w:u w:val="single"/>
        </w:rPr>
        <w:t>ransformaton</w:t>
      </w:r>
    </w:p>
    <w:p w14:paraId="14FAC165" w14:textId="46DE30B4" w:rsidR="00687B56" w:rsidRPr="00DB5E00"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1224B">
        <w:rPr>
          <w:rFonts w:ascii="Times New Roman" w:hAnsi="Times New Roman"/>
          <w:sz w:val="24"/>
          <w:szCs w:val="24"/>
        </w:rPr>
        <w:t xml:space="preserve">. </w:t>
      </w:r>
      <w:r w:rsidRPr="00147A8D">
        <w:rPr>
          <w:rFonts w:ascii="Times New Roman" w:hAnsi="Times New Roman"/>
          <w:spacing w:val="-1"/>
          <w:sz w:val="24"/>
          <w:szCs w:val="24"/>
        </w:rPr>
        <w:t>(</w:t>
      </w:r>
      <w:r w:rsidRPr="00147A8D">
        <w:rPr>
          <w:rFonts w:ascii="Times New Roman" w:hAnsi="Times New Roman"/>
          <w:spacing w:val="3"/>
          <w:sz w:val="24"/>
          <w:szCs w:val="24"/>
        </w:rPr>
        <w:t>c</w:t>
      </w:r>
      <w:r w:rsidRPr="00147A8D">
        <w:rPr>
          <w:rFonts w:ascii="Times New Roman" w:hAnsi="Times New Roman"/>
          <w:sz w:val="24"/>
          <w:szCs w:val="24"/>
        </w:rPr>
        <w:t>v</w:t>
      </w:r>
      <w:r w:rsidR="00D1224B">
        <w:rPr>
          <w:rFonts w:ascii="Times New Roman" w:hAnsi="Times New Roman"/>
          <w:sz w:val="24"/>
          <w:szCs w:val="24"/>
        </w:rPr>
        <w:t xml:space="preserve"> </w:t>
      </w:r>
      <w:r w:rsidRPr="00147A8D">
        <w:rPr>
          <w:rFonts w:ascii="Times New Roman" w:hAnsi="Times New Roman"/>
          <w:spacing w:val="1"/>
          <w:sz w:val="24"/>
          <w:szCs w:val="24"/>
        </w:rPr>
        <w:t>R</w:t>
      </w:r>
      <w:r w:rsidRPr="00147A8D">
        <w:rPr>
          <w:rFonts w:ascii="Times New Roman" w:hAnsi="Times New Roman"/>
          <w:sz w:val="24"/>
          <w:szCs w:val="24"/>
        </w:rPr>
        <w:t>ubion)</w:t>
      </w:r>
      <w:r w:rsidR="00D1224B">
        <w:rPr>
          <w:rFonts w:ascii="Times New Roman" w:hAnsi="Times New Roman"/>
          <w:sz w:val="24"/>
          <w:szCs w:val="24"/>
        </w:rPr>
        <w:t xml:space="preserve"> </w:t>
      </w:r>
      <w:r w:rsidR="00195C28">
        <w:rPr>
          <w:rFonts w:ascii="Times New Roman" w:hAnsi="Times New Roman"/>
          <w:sz w:val="24"/>
          <w:szCs w:val="24"/>
        </w:rPr>
        <w:t xml:space="preserve">tomato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205E85">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3C7093">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F51F1" w:rsidRPr="007F51F1">
        <w:rPr>
          <w:rFonts w:ascii="Times New Roman" w:hAnsi="Times New Roman"/>
          <w:sz w:val="24"/>
          <w:szCs w:val="24"/>
        </w:rPr>
        <w:t xml:space="preserve">as described </w:t>
      </w:r>
      <w:del w:id="108" w:author="Jiarui Li" w:date="2016-06-12T07:59:00Z">
        <w:r w:rsidR="007F51F1" w:rsidRPr="007F51F1" w:rsidDel="00620127">
          <w:rPr>
            <w:rFonts w:ascii="Times New Roman" w:hAnsi="Times New Roman"/>
            <w:sz w:val="24"/>
            <w:szCs w:val="24"/>
          </w:rPr>
          <w:delText xml:space="preserve">in </w:delText>
        </w:r>
      </w:del>
      <w:r w:rsidR="00714F0B">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2" w:tooltip="Park, 2003 #84" w:history="1">
        <w:r w:rsidR="003C7093">
          <w:rPr>
            <w:rFonts w:ascii="Times New Roman" w:hAnsi="Times New Roman"/>
            <w:noProof/>
            <w:sz w:val="24"/>
            <w:szCs w:val="24"/>
          </w:rPr>
          <w:t>Park et al. 2003</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7" w:tooltip="Holsters, 1978 #196" w:history="1">
        <w:r w:rsidR="003C7093">
          <w:rPr>
            <w:rFonts w:ascii="Times New Roman" w:hAnsi="Times New Roman"/>
            <w:noProof/>
            <w:sz w:val="24"/>
            <w:szCs w:val="24"/>
          </w:rPr>
          <w:t>Holsters et al. 1978</w:t>
        </w:r>
      </w:hyperlink>
      <w:r w:rsidR="007F7C47">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7F7C47">
        <w:rPr>
          <w:rFonts w:ascii="Times New Roman" w:hAnsi="Times New Roman"/>
          <w:noProof/>
          <w:sz w:val="24"/>
          <w:szCs w:val="24"/>
        </w:rPr>
        <w:t>(</w:t>
      </w:r>
      <w:hyperlink w:anchor="_ENREF_16" w:tooltip="Lim, 2014 #387" w:history="1">
        <w:r w:rsidR="003C7093">
          <w:rPr>
            <w:rFonts w:ascii="Times New Roman" w:hAnsi="Times New Roman"/>
            <w:noProof/>
            <w:sz w:val="24"/>
            <w:szCs w:val="24"/>
          </w:rPr>
          <w:t>Lim et al. 2014</w:t>
        </w:r>
      </w:hyperlink>
      <w:r w:rsidR="007F7C47">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 xml:space="preserve">. </w:t>
      </w:r>
    </w:p>
    <w:p w14:paraId="72D9E959" w14:textId="77777777" w:rsidR="00687B56" w:rsidRPr="001405DB" w:rsidRDefault="00687B56" w:rsidP="00687B56">
      <w:pPr>
        <w:spacing w:after="0" w:line="360" w:lineRule="auto"/>
        <w:contextualSpacing/>
        <w:rPr>
          <w:rFonts w:ascii="Times New Roman" w:hAnsi="Times New Roman"/>
          <w:sz w:val="24"/>
          <w:szCs w:val="24"/>
        </w:rPr>
      </w:pPr>
    </w:p>
    <w:p w14:paraId="2CD9FB3C" w14:textId="77777777" w:rsidR="00687B56" w:rsidRPr="00614C01" w:rsidRDefault="000D3784" w:rsidP="00687B56">
      <w:pPr>
        <w:spacing w:after="0" w:line="360" w:lineRule="auto"/>
        <w:contextualSpacing/>
        <w:rPr>
          <w:rFonts w:ascii="Times New Roman" w:eastAsia="SimSun" w:hAnsi="Times New Roman"/>
          <w:sz w:val="24"/>
          <w:szCs w:val="24"/>
          <w:lang w:eastAsia="zh-CN"/>
        </w:rPr>
      </w:pPr>
      <w:r>
        <w:rPr>
          <w:rFonts w:ascii="Times New Roman" w:eastAsia="SimSun" w:hAnsi="Times New Roman"/>
          <w:b/>
          <w:sz w:val="24"/>
          <w:szCs w:val="24"/>
          <w:u w:val="single"/>
          <w:lang w:eastAsia="zh-CN"/>
        </w:rPr>
        <w:t>Molecular analysis of t</w:t>
      </w:r>
      <w:r>
        <w:rPr>
          <w:rFonts w:ascii="Times New Roman" w:eastAsia="SimSun" w:hAnsi="Times New Roman" w:hint="eastAsia"/>
          <w:b/>
          <w:sz w:val="24"/>
          <w:szCs w:val="24"/>
          <w:u w:val="single"/>
          <w:lang w:eastAsia="zh-CN"/>
        </w:rPr>
        <w:t xml:space="preserve">ransgenic </w:t>
      </w:r>
      <w:r w:rsidR="00687B56">
        <w:rPr>
          <w:rFonts w:ascii="Times New Roman" w:eastAsia="SimSun" w:hAnsi="Times New Roman" w:hint="eastAsia"/>
          <w:b/>
          <w:sz w:val="24"/>
          <w:szCs w:val="24"/>
          <w:u w:val="single"/>
          <w:lang w:eastAsia="zh-CN"/>
        </w:rPr>
        <w:t>plant</w:t>
      </w:r>
      <w:r>
        <w:rPr>
          <w:rFonts w:ascii="Times New Roman" w:eastAsia="SimSun" w:hAnsi="Times New Roman"/>
          <w:b/>
          <w:sz w:val="24"/>
          <w:szCs w:val="24"/>
          <w:u w:val="single"/>
          <w:lang w:eastAsia="zh-CN"/>
        </w:rPr>
        <w:t>s</w:t>
      </w:r>
    </w:p>
    <w:p w14:paraId="41880909" w14:textId="603C465F"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w:t>
      </w:r>
      <w:del w:id="109" w:author="Jiarui Li" w:date="2016-06-12T08:04:00Z">
        <w:r w:rsidR="002D6460" w:rsidDel="00620127">
          <w:rPr>
            <w:rFonts w:ascii="Times New Roman" w:hAnsi="Times New Roman"/>
            <w:sz w:val="24"/>
            <w:szCs w:val="24"/>
          </w:rPr>
          <w:delText xml:space="preserve">the </w:delText>
        </w:r>
      </w:del>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Pr>
          <w:rFonts w:ascii="Times New Roman" w:hAnsi="Times New Roman"/>
          <w:b/>
          <w:sz w:val="24"/>
          <w:szCs w:val="24"/>
          <w:u w:val="single"/>
        </w:rPr>
        <w:t>HPLC analysis</w:t>
      </w:r>
    </w:p>
    <w:p w14:paraId="68E7BB45" w14:textId="58F3F09D"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633878">
        <w:rPr>
          <w:rFonts w:ascii="Times New Roman" w:hAnsi="Times New Roman"/>
          <w:sz w:val="24"/>
          <w:szCs w:val="24"/>
        </w:rPr>
        <w:t>O</w:t>
      </w:r>
      <w:r w:rsidR="002D6460" w:rsidRPr="00A52038">
        <w:rPr>
          <w:rFonts w:ascii="Times New Roman" w:hAnsi="Times New Roman"/>
          <w:sz w:val="24"/>
          <w:szCs w:val="24"/>
        </w:rPr>
        <w:t xml:space="preserve">ne </w:t>
      </w:r>
      <w:r w:rsidR="00687B56" w:rsidRPr="00A52038">
        <w:rPr>
          <w:rFonts w:ascii="Times New Roman" w:hAnsi="Times New Roman"/>
          <w:sz w:val="24"/>
          <w:szCs w:val="24"/>
        </w:rPr>
        <w:t xml:space="preserve">gram of peel </w:t>
      </w:r>
      <w:r w:rsidR="00633878">
        <w:rPr>
          <w:rFonts w:ascii="Times New Roman" w:hAnsi="Times New Roman"/>
          <w:sz w:val="24"/>
          <w:szCs w:val="24"/>
        </w:rPr>
        <w:t xml:space="preserve">was frozen </w:t>
      </w:r>
      <w:r w:rsidR="00687B56" w:rsidRPr="00A52038">
        <w:rPr>
          <w:rFonts w:ascii="Times New Roman" w:hAnsi="Times New Roman"/>
          <w:sz w:val="24"/>
          <w:szCs w:val="24"/>
        </w:rPr>
        <w:t xml:space="preserve">in liquid nitrogen and macerated in </w:t>
      </w:r>
      <w:r w:rsidR="002D6460" w:rsidRPr="00A52038">
        <w:rPr>
          <w:rFonts w:ascii="Times New Roman" w:hAnsi="Times New Roman"/>
          <w:sz w:val="24"/>
          <w:szCs w:val="24"/>
        </w:rPr>
        <w:t xml:space="preserve">a </w:t>
      </w:r>
      <w:r w:rsidR="00687B56" w:rsidRPr="00A52038">
        <w:rPr>
          <w:rFonts w:ascii="Times New Roman" w:hAnsi="Times New Roman"/>
          <w:sz w:val="24"/>
          <w:szCs w:val="24"/>
        </w:rPr>
        <w:t>15</w:t>
      </w:r>
      <w:r w:rsidR="00633878">
        <w:rPr>
          <w:rFonts w:ascii="Times New Roman" w:hAnsi="Times New Roman"/>
          <w:sz w:val="24"/>
          <w:szCs w:val="24"/>
        </w:rPr>
        <w:t xml:space="preserve"> </w:t>
      </w:r>
      <w:r w:rsidR="00687B56" w:rsidRPr="00A52038">
        <w:rPr>
          <w:rFonts w:ascii="Times New Roman" w:hAnsi="Times New Roman"/>
          <w:sz w:val="24"/>
          <w:szCs w:val="24"/>
        </w:rPr>
        <w:t xml:space="preserve">ml </w:t>
      </w:r>
      <w:r w:rsidR="002D6460" w:rsidRPr="00A52038">
        <w:rPr>
          <w:rFonts w:ascii="Times New Roman" w:hAnsi="Times New Roman"/>
          <w:sz w:val="24"/>
          <w:szCs w:val="24"/>
        </w:rPr>
        <w:t>round-bottom</w:t>
      </w:r>
      <w:r w:rsidR="002D6460" w:rsidRPr="00A52038">
        <w:rPr>
          <w:rFonts w:ascii="Times New Roman" w:eastAsia="SimSun" w:hAnsi="Times New Roman"/>
          <w:sz w:val="24"/>
          <w:szCs w:val="24"/>
          <w:lang w:eastAsia="zh-CN"/>
        </w:rPr>
        <w:t xml:space="preserve"> </w:t>
      </w:r>
      <w:r w:rsidR="00687B56" w:rsidRPr="00A52038">
        <w:rPr>
          <w:rFonts w:ascii="Times New Roman" w:hAnsi="Times New Roman"/>
          <w:sz w:val="24"/>
          <w:szCs w:val="24"/>
        </w:rPr>
        <w:t xml:space="preserve">tube with </w:t>
      </w:r>
      <w:r w:rsidR="002D6460" w:rsidRPr="00A52038">
        <w:rPr>
          <w:rFonts w:ascii="Times New Roman" w:hAnsi="Times New Roman"/>
          <w:sz w:val="24"/>
          <w:szCs w:val="24"/>
        </w:rPr>
        <w:t xml:space="preserve">a </w:t>
      </w:r>
      <w:r w:rsidR="00687B56" w:rsidRPr="00A52038">
        <w:rPr>
          <w:rFonts w:ascii="Times New Roman" w:hAnsi="Times New Roman"/>
          <w:sz w:val="24"/>
          <w:szCs w:val="24"/>
        </w:rPr>
        <w:t>plastic pestle. The samples were hydrolyzed with 4.8</w:t>
      </w:r>
      <w:r w:rsidR="00CE36E5" w:rsidRPr="00A52038">
        <w:rPr>
          <w:rFonts w:ascii="Times New Roman" w:hAnsi="Times New Roman"/>
          <w:sz w:val="24"/>
          <w:szCs w:val="24"/>
        </w:rPr>
        <w:t xml:space="preserve"> </w:t>
      </w:r>
      <w:r w:rsidR="00687B56" w:rsidRPr="00A52038">
        <w:rPr>
          <w:rFonts w:ascii="Times New Roman" w:hAnsi="Times New Roman"/>
          <w:sz w:val="24"/>
          <w:szCs w:val="24"/>
        </w:rPr>
        <w:t xml:space="preserve">ml of 62.5% methanol and 1.2 ml 6M HCl for 60 min at </w:t>
      </w:r>
      <w:r w:rsidR="00A52038" w:rsidRPr="00A52038">
        <w:rPr>
          <w:rFonts w:ascii="Times New Roman" w:hAnsi="Times New Roman" w:hint="eastAsia"/>
          <w:sz w:val="24"/>
          <w:szCs w:val="24"/>
        </w:rPr>
        <w:t>45</w:t>
      </w:r>
      <w:r w:rsidR="00687B56" w:rsidRPr="00A52038">
        <w:rPr>
          <w:rFonts w:ascii="맑은 고딕" w:hAnsi="맑은 고딕" w:hint="eastAsia"/>
          <w:sz w:val="24"/>
          <w:szCs w:val="24"/>
        </w:rPr>
        <w:t>˚</w:t>
      </w:r>
      <w:r w:rsidR="00687B56" w:rsidRPr="00A52038">
        <w:rPr>
          <w:rFonts w:ascii="Times New Roman" w:hAnsi="Times New Roman"/>
          <w:sz w:val="24"/>
          <w:szCs w:val="24"/>
        </w:rPr>
        <w:t xml:space="preserve">C. The extracts </w:t>
      </w:r>
      <w:r w:rsidR="00687B56" w:rsidRPr="00A52038">
        <w:rPr>
          <w:rFonts w:ascii="Times New Roman" w:eastAsia="SimSun" w:hAnsi="Times New Roman"/>
          <w:sz w:val="24"/>
          <w:szCs w:val="24"/>
          <w:lang w:eastAsia="zh-CN"/>
        </w:rPr>
        <w:t>were</w:t>
      </w:r>
      <w:r w:rsidR="00687B56" w:rsidRPr="00A52038">
        <w:rPr>
          <w:rFonts w:ascii="Times New Roman" w:hAnsi="Times New Roman"/>
          <w:sz w:val="24"/>
          <w:szCs w:val="24"/>
        </w:rPr>
        <w:t xml:space="preserve"> cooled on ice and sonicated at temperature for 45</w:t>
      </w:r>
      <w:r w:rsidR="002D6460" w:rsidRPr="00A52038">
        <w:rPr>
          <w:rFonts w:ascii="Times New Roman" w:hAnsi="Times New Roman"/>
          <w:sz w:val="24"/>
          <w:szCs w:val="24"/>
        </w:rPr>
        <w:t xml:space="preserve"> </w:t>
      </w:r>
      <w:r w:rsidR="00687B56" w:rsidRPr="00A52038">
        <w:rPr>
          <w:rFonts w:ascii="Times New Roman" w:hAnsi="Times New Roman"/>
          <w:sz w:val="24"/>
          <w:szCs w:val="24"/>
        </w:rPr>
        <w:t>min</w:t>
      </w:r>
      <w:r w:rsidR="002D6460" w:rsidRPr="00A52038">
        <w:rPr>
          <w:rFonts w:ascii="Times New Roman" w:hAnsi="Times New Roman"/>
          <w:sz w:val="24"/>
          <w:szCs w:val="24"/>
        </w:rPr>
        <w:t xml:space="preserve"> and then </w:t>
      </w:r>
      <w:r w:rsidR="00687B56" w:rsidRPr="00A52038">
        <w:rPr>
          <w:rFonts w:ascii="Times New Roman" w:hAnsi="Times New Roman"/>
          <w:sz w:val="24"/>
          <w:szCs w:val="24"/>
        </w:rPr>
        <w:t xml:space="preserve">centrifuged at 13,000 RPM for 20 min. </w:t>
      </w:r>
      <w:r w:rsidR="00CE36E5" w:rsidRPr="00A52038">
        <w:rPr>
          <w:rFonts w:ascii="Times New Roman" w:hAnsi="Times New Roman"/>
          <w:sz w:val="24"/>
          <w:szCs w:val="24"/>
        </w:rPr>
        <w:t>S</w:t>
      </w:r>
      <w:r w:rsidR="00687B56" w:rsidRPr="00A52038">
        <w:rPr>
          <w:rFonts w:ascii="Times New Roman" w:hAnsi="Times New Roman"/>
          <w:sz w:val="24"/>
          <w:szCs w:val="24"/>
        </w:rPr>
        <w:t xml:space="preserve">upernatant </w:t>
      </w:r>
      <w:r w:rsidR="002D6460" w:rsidRPr="00A52038">
        <w:rPr>
          <w:rFonts w:ascii="Times New Roman" w:hAnsi="Times New Roman"/>
          <w:sz w:val="24"/>
          <w:szCs w:val="24"/>
        </w:rPr>
        <w:t xml:space="preserve">filtering </w:t>
      </w:r>
      <w:r w:rsidR="00687B56" w:rsidRPr="00A52038">
        <w:rPr>
          <w:rFonts w:ascii="Times New Roman" w:hAnsi="Times New Roman"/>
          <w:sz w:val="24"/>
          <w:szCs w:val="24"/>
        </w:rPr>
        <w:t xml:space="preserve">was </w:t>
      </w:r>
      <w:r w:rsidR="002D6460" w:rsidRPr="00A52038">
        <w:rPr>
          <w:rFonts w:ascii="Times New Roman" w:hAnsi="Times New Roman"/>
          <w:sz w:val="24"/>
          <w:szCs w:val="24"/>
        </w:rPr>
        <w:t xml:space="preserve">performed </w:t>
      </w:r>
      <w:r w:rsidR="00687B56" w:rsidRPr="00A52038">
        <w:rPr>
          <w:rFonts w:ascii="Times New Roman" w:hAnsi="Times New Roman"/>
          <w:sz w:val="24"/>
          <w:szCs w:val="24"/>
        </w:rPr>
        <w:t xml:space="preserve">with </w:t>
      </w:r>
      <w:r w:rsidR="002D6460" w:rsidRPr="00A52038">
        <w:rPr>
          <w:rFonts w:ascii="Times New Roman" w:hAnsi="Times New Roman"/>
          <w:sz w:val="24"/>
          <w:szCs w:val="24"/>
        </w:rPr>
        <w:t xml:space="preserve">a </w:t>
      </w:r>
      <w:r w:rsidR="00687B56" w:rsidRPr="00A52038">
        <w:rPr>
          <w:rFonts w:ascii="Times New Roman" w:hAnsi="Times New Roman"/>
          <w:sz w:val="24"/>
          <w:szCs w:val="24"/>
        </w:rPr>
        <w:t xml:space="preserve">0.45 μm filter. </w:t>
      </w:r>
      <w:r w:rsidR="00945469">
        <w:rPr>
          <w:rFonts w:ascii="Times New Roman" w:hAnsi="Times New Roman"/>
          <w:sz w:val="24"/>
          <w:szCs w:val="24"/>
        </w:rPr>
        <w:t xml:space="preserve">The </w:t>
      </w:r>
      <w:r w:rsidR="00687B56" w:rsidRPr="00A52038">
        <w:rPr>
          <w:rFonts w:ascii="Times New Roman" w:hAnsi="Times New Roman"/>
          <w:sz w:val="24"/>
          <w:szCs w:val="24"/>
        </w:rPr>
        <w:t xml:space="preserve">extraction procedure </w:t>
      </w:r>
      <w:r w:rsidR="00945469">
        <w:rPr>
          <w:rFonts w:ascii="Times New Roman" w:hAnsi="Times New Roman"/>
          <w:sz w:val="24"/>
          <w:szCs w:val="24"/>
        </w:rPr>
        <w:t>was following</w:t>
      </w:r>
      <w:ins w:id="110" w:author="Jiarui Li" w:date="2016-06-12T08:05:00Z">
        <w:r w:rsidR="00620127">
          <w:rPr>
            <w:rFonts w:ascii="Times New Roman" w:hAnsi="Times New Roman"/>
            <w:sz w:val="24"/>
            <w:szCs w:val="24"/>
          </w:rPr>
          <w:t xml:space="preserve"> a published protocol</w:t>
        </w:r>
      </w:ins>
      <w:r w:rsidR="00687B56" w:rsidRPr="00A52038">
        <w:rPr>
          <w:rFonts w:ascii="Times New Roman" w:hAnsi="Times New Roman"/>
          <w:sz w:val="24"/>
          <w:szCs w:val="24"/>
        </w:rPr>
        <w:t xml:space="preserve"> </w:t>
      </w:r>
      <w:r w:rsidR="00714F0B" w:rsidRPr="00A52038">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714F0B" w:rsidRPr="00A52038">
        <w:rPr>
          <w:rFonts w:ascii="Times New Roman" w:hAnsi="Times New Roman"/>
          <w:sz w:val="24"/>
          <w:szCs w:val="24"/>
        </w:rPr>
        <w:fldChar w:fldCharType="separate"/>
      </w:r>
      <w:r w:rsidR="007F7C47">
        <w:rPr>
          <w:rFonts w:ascii="Times New Roman" w:hAnsi="Times New Roman"/>
          <w:noProof/>
          <w:sz w:val="24"/>
          <w:szCs w:val="24"/>
        </w:rPr>
        <w:t>(</w:t>
      </w:r>
      <w:hyperlink w:anchor="_ENREF_18" w:tooltip="Muir, 2001 #1" w:history="1">
        <w:r w:rsidR="003C7093">
          <w:rPr>
            <w:rFonts w:ascii="Times New Roman" w:hAnsi="Times New Roman"/>
            <w:noProof/>
            <w:sz w:val="24"/>
            <w:szCs w:val="24"/>
          </w:rPr>
          <w:t>Muir et al. 2001</w:t>
        </w:r>
      </w:hyperlink>
      <w:r w:rsidR="007F7C47">
        <w:rPr>
          <w:rFonts w:ascii="Times New Roman" w:hAnsi="Times New Roman"/>
          <w:noProof/>
          <w:sz w:val="24"/>
          <w:szCs w:val="24"/>
        </w:rPr>
        <w:t>)</w:t>
      </w:r>
      <w:r w:rsidR="00714F0B" w:rsidRPr="00A52038">
        <w:rPr>
          <w:rFonts w:ascii="Times New Roman" w:hAnsi="Times New Roman"/>
          <w:sz w:val="24"/>
          <w:szCs w:val="24"/>
        </w:rPr>
        <w:fldChar w:fldCharType="end"/>
      </w:r>
      <w:r w:rsidR="00B84C53" w:rsidRPr="00A52038">
        <w:rPr>
          <w:rFonts w:ascii="Times New Roman" w:hAnsi="Times New Roman"/>
          <w:sz w:val="24"/>
          <w:szCs w:val="24"/>
        </w:rPr>
        <w:t>.</w:t>
      </w:r>
    </w:p>
    <w:p w14:paraId="1D083A95" w14:textId="35A94BF1"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ins w:id="111" w:author="Jiarui Li" w:date="2016-06-12T08:06:00Z">
        <w:r w:rsidR="00620127" w:rsidRPr="00620127">
          <w:t xml:space="preserve"> </w:t>
        </w:r>
        <w:r w:rsidR="00620127" w:rsidRPr="00620127">
          <w:rPr>
            <w:rFonts w:ascii="Times New Roman" w:hAnsi="Times New Roman"/>
            <w:sz w:val="24"/>
            <w:szCs w:val="24"/>
          </w:rPr>
          <w:t>a published p</w:t>
        </w:r>
        <w:r w:rsidR="00620127">
          <w:rPr>
            <w:rFonts w:ascii="Times New Roman" w:hAnsi="Times New Roman"/>
            <w:sz w:val="24"/>
            <w:szCs w:val="24"/>
          </w:rPr>
          <w:t>aper</w:t>
        </w:r>
      </w:ins>
      <w:r>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0" w:tooltip="Oh, 2009 #179" w:history="1">
        <w:r w:rsidR="003C7093">
          <w:rPr>
            <w:rFonts w:ascii="Times New Roman" w:hAnsi="Times New Roman"/>
            <w:noProof/>
            <w:sz w:val="24"/>
            <w:szCs w:val="24"/>
          </w:rPr>
          <w:t>Oh et al. 2009</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Total flavonoid and anthocyanin content</w:t>
      </w: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6763DF8E"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6" w:tooltip="Solfanelli, 2006 #187" w:history="1">
        <w:r w:rsidR="003C7093">
          <w:rPr>
            <w:rFonts w:ascii="Times New Roman" w:hAnsi="Times New Roman"/>
            <w:noProof/>
            <w:sz w:val="24"/>
            <w:szCs w:val="24"/>
          </w:rPr>
          <w:t>Solfanelli et al. 2006</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Antioxidant activity</w:t>
      </w:r>
    </w:p>
    <w:p w14:paraId="3EB21AF7" w14:textId="349B3F50"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of lettuce leaves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Pr="00EF6A30" w:rsidRDefault="00667A18" w:rsidP="00F54262">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Lycopene analysis</w:t>
      </w:r>
    </w:p>
    <w:p w14:paraId="5CF3AA24" w14:textId="29D0FB2B" w:rsidR="002A7532" w:rsidRDefault="008748A4" w:rsidP="008748A4">
      <w:pPr>
        <w:spacing w:after="0" w:line="360" w:lineRule="auto"/>
        <w:rPr>
          <w:rFonts w:ascii="Times New Roman" w:hAnsi="Times New Roman"/>
          <w:sz w:val="24"/>
          <w:szCs w:val="24"/>
        </w:rPr>
      </w:pPr>
      <w:r>
        <w:rPr>
          <w:rFonts w:ascii="Times New Roman" w:hAnsi="Times New Roman"/>
          <w:sz w:val="24"/>
          <w:szCs w:val="24"/>
        </w:rPr>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7F7C47">
        <w:rPr>
          <w:rFonts w:ascii="Times New Roman" w:hAnsi="Times New Roman" w:cs="Times New Roman"/>
          <w:sz w:val="24"/>
          <w:szCs w:val="24"/>
        </w:rPr>
        <w:instrText xml:space="preserve"> ADDIN EN.CITE </w:instrText>
      </w:r>
      <w:r w:rsidR="007F7C47">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7F7C47">
        <w:rPr>
          <w:rFonts w:ascii="Times New Roman" w:hAnsi="Times New Roman" w:cs="Times New Roman"/>
          <w:sz w:val="24"/>
          <w:szCs w:val="24"/>
        </w:rPr>
        <w:instrText xml:space="preserve"> ADDIN EN.CITE.DATA </w:instrText>
      </w:r>
      <w:r w:rsidR="007F7C47">
        <w:rPr>
          <w:rFonts w:ascii="Times New Roman" w:hAnsi="Times New Roman" w:cs="Times New Roman"/>
          <w:sz w:val="24"/>
          <w:szCs w:val="24"/>
        </w:rPr>
      </w:r>
      <w:r w:rsidR="007F7C47">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13" w:tooltip="Levin, 2003 #215" w:history="1">
        <w:r w:rsidR="003C7093">
          <w:rPr>
            <w:rFonts w:ascii="Times New Roman" w:hAnsi="Times New Roman" w:cs="Times New Roman"/>
            <w:noProof/>
            <w:sz w:val="24"/>
            <w:szCs w:val="24"/>
          </w:rPr>
          <w:t>Levin et al. 2003</w:t>
        </w:r>
      </w:hyperlink>
      <w:r w:rsidR="007F7C47">
        <w:rPr>
          <w:rFonts w:ascii="Times New Roman" w:hAnsi="Times New Roman" w:cs="Times New Roman"/>
          <w:noProof/>
          <w:sz w:val="24"/>
          <w:szCs w:val="24"/>
        </w:rPr>
        <w:t xml:space="preserve">; </w:t>
      </w:r>
      <w:hyperlink w:anchor="_ENREF_29" w:tooltip="Yodjun, 2011 #321" w:history="1">
        <w:r w:rsidR="003C7093">
          <w:rPr>
            <w:rFonts w:ascii="Times New Roman" w:hAnsi="Times New Roman" w:cs="Times New Roman"/>
            <w:noProof/>
            <w:sz w:val="24"/>
            <w:szCs w:val="24"/>
          </w:rPr>
          <w:t>Yodjun et al. 2011</w:t>
        </w:r>
      </w:hyperlink>
      <w:r w:rsidR="007F7C47">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7F7C47">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29" w:tooltip="Yodjun, 2011 #321" w:history="1">
        <w:r w:rsidR="003C7093">
          <w:rPr>
            <w:rFonts w:ascii="Times New Roman" w:hAnsi="Times New Roman" w:cs="Times New Roman"/>
            <w:noProof/>
            <w:sz w:val="24"/>
            <w:szCs w:val="24"/>
          </w:rPr>
          <w:t>Yodjun et al. 2011</w:t>
        </w:r>
      </w:hyperlink>
      <w:r w:rsidR="007F7C47">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Stacking gene</w:t>
      </w:r>
      <w:r w:rsidR="00042127">
        <w:rPr>
          <w:rFonts w:ascii="Times New Roman" w:hAnsi="Times New Roman"/>
          <w:b/>
          <w:sz w:val="24"/>
          <w:szCs w:val="24"/>
          <w:u w:val="single"/>
        </w:rPr>
        <w:t>s</w:t>
      </w:r>
      <w:r w:rsidRPr="00EF6A30">
        <w:rPr>
          <w:rFonts w:ascii="Times New Roman" w:hAnsi="Times New Roman"/>
          <w:b/>
          <w:sz w:val="24"/>
          <w:szCs w:val="24"/>
          <w:u w:val="single"/>
        </w:rPr>
        <w:t xml:space="preserve"> by </w:t>
      </w:r>
      <w:r w:rsidR="000C777C" w:rsidRPr="000C777C">
        <w:rPr>
          <w:rFonts w:ascii="Times New Roman" w:hAnsi="Times New Roman"/>
          <w:b/>
          <w:sz w:val="24"/>
          <w:szCs w:val="24"/>
          <w:u w:val="single"/>
        </w:rPr>
        <w:t>cross-pollination</w:t>
      </w: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Pr="00105BF8" w:rsidRDefault="00B81EB3" w:rsidP="00B81EB3">
      <w:pPr>
        <w:spacing w:after="0" w:line="360" w:lineRule="auto"/>
        <w:rPr>
          <w:rFonts w:ascii="Times New Roman" w:hAnsi="Times New Roman"/>
          <w:b/>
          <w:sz w:val="24"/>
          <w:szCs w:val="24"/>
          <w:u w:val="single"/>
        </w:rPr>
      </w:pPr>
      <w:r w:rsidRPr="00105BF8">
        <w:rPr>
          <w:rFonts w:ascii="Times New Roman" w:hAnsi="Times New Roman" w:hint="eastAsia"/>
          <w:b/>
          <w:sz w:val="24"/>
          <w:szCs w:val="24"/>
          <w:u w:val="single"/>
        </w:rPr>
        <w:t>Harvesting and growing condition</w:t>
      </w: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45E1B2A5" w:rsidR="000D3784" w:rsidRPr="00C1161B" w:rsidRDefault="000D3784" w:rsidP="000D3784">
      <w:pPr>
        <w:spacing w:after="0" w:line="360" w:lineRule="auto"/>
        <w:rPr>
          <w:rFonts w:ascii="Times New Roman" w:hAnsi="Times New Roman" w:cs="Times New Roman"/>
          <w:b/>
          <w:sz w:val="24"/>
          <w:szCs w:val="24"/>
          <w:u w:val="single"/>
        </w:rPr>
      </w:pPr>
      <w:r w:rsidRPr="00C1161B">
        <w:rPr>
          <w:rFonts w:ascii="Times New Roman" w:hAnsi="Times New Roman" w:cs="Times New Roman"/>
          <w:b/>
          <w:sz w:val="24"/>
          <w:szCs w:val="24"/>
          <w:u w:val="single"/>
        </w:rPr>
        <w:t xml:space="preserve">Statistical analysis </w:t>
      </w:r>
    </w:p>
    <w:p w14:paraId="668B74E4" w14:textId="392FA38D" w:rsidR="002B6312" w:rsidRPr="007C03DB" w:rsidRDefault="00B64867" w:rsidP="00C1161B">
      <w:pPr>
        <w:autoSpaceDE w:val="0"/>
        <w:autoSpaceDN w:val="0"/>
        <w:adjustRightInd w:val="0"/>
        <w:spacing w:after="0" w:line="360" w:lineRule="auto"/>
        <w:ind w:firstLine="720"/>
        <w:rPr>
          <w:rFonts w:ascii="AdvPTimes" w:hAnsi="AdvPTimes" w:cs="AdvPTimes"/>
          <w:sz w:val="20"/>
          <w:szCs w:val="20"/>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7F7C47">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14" w:tooltip="Lim, 2008 #107" w:history="1">
        <w:r w:rsidR="003C7093">
          <w:rPr>
            <w:rFonts w:ascii="Times New Roman" w:hAnsi="Times New Roman" w:cs="Times New Roman"/>
            <w:noProof/>
            <w:sz w:val="24"/>
            <w:szCs w:val="24"/>
          </w:rPr>
          <w:t>Lim and Earle 2008</w:t>
        </w:r>
      </w:hyperlink>
      <w:r w:rsidR="007F7C47">
        <w:rPr>
          <w:rFonts w:ascii="Times New Roman" w:hAnsi="Times New Roman" w:cs="Times New Roman"/>
          <w:noProof/>
          <w:sz w:val="24"/>
          <w:szCs w:val="24"/>
        </w:rPr>
        <w:t xml:space="preserve">; </w:t>
      </w:r>
      <w:hyperlink w:anchor="_ENREF_15" w:tooltip="Lim, 2009 #109" w:history="1">
        <w:r w:rsidR="003C7093">
          <w:rPr>
            <w:rFonts w:ascii="Times New Roman" w:hAnsi="Times New Roman" w:cs="Times New Roman"/>
            <w:noProof/>
            <w:sz w:val="24"/>
            <w:szCs w:val="24"/>
          </w:rPr>
          <w:t>Lim and Earle 2009</w:t>
        </w:r>
      </w:hyperlink>
      <w:r w:rsidR="007F7C47">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3C7093">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The mean 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Default="004F51D0" w:rsidP="00680975">
      <w:pPr>
        <w:spacing w:after="0" w:line="360" w:lineRule="auto"/>
        <w:rPr>
          <w:rFonts w:ascii="Times New Roman" w:hAnsi="Times New Roman"/>
          <w:b/>
          <w:iCs/>
          <w:sz w:val="24"/>
          <w:szCs w:val="24"/>
          <w:u w:val="single"/>
        </w:rPr>
      </w:pPr>
      <w:r w:rsidRPr="004F51D0">
        <w:rPr>
          <w:rFonts w:ascii="Times New Roman" w:hAnsi="Times New Roman"/>
          <w:b/>
          <w:iCs/>
          <w:sz w:val="24"/>
          <w:szCs w:val="24"/>
          <w:u w:val="single"/>
        </w:rPr>
        <w:t xml:space="preserve">Generation of </w:t>
      </w:r>
      <w:r w:rsidRPr="004F51D0">
        <w:rPr>
          <w:rFonts w:ascii="Times New Roman" w:hAnsi="Times New Roman"/>
          <w:b/>
          <w:i/>
          <w:iCs/>
          <w:sz w:val="24"/>
          <w:szCs w:val="24"/>
          <w:u w:val="single"/>
        </w:rPr>
        <w:t>CHI</w:t>
      </w:r>
      <w:r w:rsidRPr="004F51D0">
        <w:rPr>
          <w:rFonts w:ascii="Times New Roman" w:hAnsi="Times New Roman"/>
          <w:b/>
          <w:iCs/>
          <w:sz w:val="24"/>
          <w:szCs w:val="24"/>
          <w:u w:val="single"/>
        </w:rPr>
        <w:t xml:space="preserve">- and </w:t>
      </w:r>
      <w:r w:rsidR="008C7721">
        <w:rPr>
          <w:rFonts w:ascii="Times New Roman" w:hAnsi="Times New Roman"/>
          <w:b/>
          <w:i/>
          <w:iCs/>
          <w:sz w:val="24"/>
          <w:szCs w:val="24"/>
          <w:u w:val="single"/>
        </w:rPr>
        <w:t>D</w:t>
      </w:r>
      <w:r w:rsidRPr="004F51D0">
        <w:rPr>
          <w:rFonts w:ascii="Times New Roman" w:hAnsi="Times New Roman"/>
          <w:b/>
          <w:i/>
          <w:iCs/>
          <w:sz w:val="24"/>
          <w:szCs w:val="24"/>
          <w:u w:val="single"/>
        </w:rPr>
        <w:t>R</w:t>
      </w:r>
      <w:r w:rsidRPr="004F51D0">
        <w:rPr>
          <w:rFonts w:ascii="Times New Roman" w:hAnsi="Times New Roman"/>
          <w:b/>
          <w:iCs/>
          <w:sz w:val="24"/>
          <w:szCs w:val="24"/>
          <w:u w:val="single"/>
        </w:rPr>
        <w:t>-expressing tomato plants</w:t>
      </w:r>
      <w:r w:rsidR="00F77A45">
        <w:rPr>
          <w:rFonts w:ascii="Times New Roman" w:hAnsi="Times New Roman" w:hint="eastAsia"/>
          <w:b/>
          <w:iCs/>
          <w:sz w:val="24"/>
          <w:szCs w:val="24"/>
          <w:u w:val="single"/>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385A2A96"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del w:id="112" w:author="Jiarui Li" w:date="2016-06-12T08:21:00Z">
        <w:r w:rsidR="005456DC" w:rsidDel="003E043A">
          <w:rPr>
            <w:rFonts w:ascii="Times New Roman" w:hAnsi="Times New Roman"/>
            <w:sz w:val="24"/>
            <w:szCs w:val="24"/>
          </w:rPr>
          <w:delText xml:space="preserve">Also, there </w:delText>
        </w:r>
        <w:r w:rsidR="00583A06" w:rsidDel="003E043A">
          <w:rPr>
            <w:rFonts w:ascii="Times New Roman" w:hAnsi="Times New Roman"/>
            <w:sz w:val="24"/>
            <w:szCs w:val="24"/>
          </w:rPr>
          <w:delText xml:space="preserve">was </w:delText>
        </w:r>
        <w:r w:rsidR="005456DC" w:rsidDel="003E043A">
          <w:rPr>
            <w:rFonts w:ascii="Times New Roman" w:hAnsi="Times New Roman"/>
            <w:sz w:val="24"/>
            <w:szCs w:val="24"/>
          </w:rPr>
          <w:delText>no significant difference</w:delText>
        </w:r>
        <w:r w:rsidR="00583A06" w:rsidDel="003E043A">
          <w:rPr>
            <w:rFonts w:ascii="Times New Roman" w:hAnsi="Times New Roman"/>
            <w:sz w:val="24"/>
            <w:szCs w:val="24"/>
          </w:rPr>
          <w:delText>s</w:delText>
        </w:r>
        <w:r w:rsidR="005456DC" w:rsidDel="003E043A">
          <w:rPr>
            <w:rFonts w:ascii="Times New Roman" w:hAnsi="Times New Roman"/>
            <w:sz w:val="24"/>
            <w:szCs w:val="24"/>
          </w:rPr>
          <w:delText xml:space="preserve"> in liking of color or texture between them and </w:delText>
        </w:r>
        <w:r w:rsidR="009241C2" w:rsidDel="003E043A">
          <w:rPr>
            <w:rFonts w:ascii="Times New Roman" w:hAnsi="Times New Roman"/>
            <w:sz w:val="24"/>
            <w:szCs w:val="24"/>
          </w:rPr>
          <w:delText xml:space="preserve">the flavor and overall liking of CHI tomatoes are marginally higher over DR and wild type </w:delText>
        </w:r>
        <w:r w:rsidR="009241C2" w:rsidDel="003E043A">
          <w:rPr>
            <w:rFonts w:ascii="Times New Roman" w:hAnsi="Times New Roman"/>
            <w:sz w:val="24"/>
            <w:szCs w:val="24"/>
          </w:rPr>
          <w:fldChar w:fldCharType="begin"/>
        </w:r>
        <w:r w:rsidR="007F7C47" w:rsidDel="003E043A">
          <w:rPr>
            <w:rFonts w:ascii="Times New Roman" w:hAnsi="Times New Roman"/>
            <w:sz w:val="24"/>
            <w:szCs w:val="24"/>
          </w:rPr>
          <w:delInstrText xml:space="preserve"> ADDIN EN.CITE &lt;EndNote&gt;&lt;Cite&gt;&lt;Author&gt;Lim&lt;/Author&gt;&lt;Year&gt;2014 Accepted&lt;/Year&gt;&lt;RecNum&gt;387&lt;/RecNum&gt;&lt;DisplayText&gt;(Lim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delInstrText>
        </w:r>
        <w:r w:rsidR="009241C2" w:rsidDel="003E043A">
          <w:rPr>
            <w:rFonts w:ascii="Times New Roman" w:hAnsi="Times New Roman"/>
            <w:sz w:val="24"/>
            <w:szCs w:val="24"/>
          </w:rPr>
          <w:fldChar w:fldCharType="separate"/>
        </w:r>
        <w:r w:rsidR="007F7C47" w:rsidDel="003E043A">
          <w:rPr>
            <w:rFonts w:ascii="Times New Roman" w:hAnsi="Times New Roman"/>
            <w:noProof/>
            <w:sz w:val="24"/>
            <w:szCs w:val="24"/>
          </w:rPr>
          <w:delText>(</w:delText>
        </w:r>
      </w:del>
      <w:r w:rsidR="003C7093">
        <w:rPr>
          <w:rFonts w:ascii="Times New Roman" w:hAnsi="Times New Roman"/>
          <w:noProof/>
          <w:sz w:val="24"/>
          <w:szCs w:val="24"/>
        </w:rPr>
        <w:fldChar w:fldCharType="begin"/>
      </w:r>
      <w:r w:rsidR="003C7093">
        <w:rPr>
          <w:rFonts w:ascii="Times New Roman" w:hAnsi="Times New Roman"/>
          <w:noProof/>
          <w:sz w:val="24"/>
          <w:szCs w:val="24"/>
        </w:rPr>
        <w:instrText xml:space="preserve"> HYPERLINK \l "_ENREF_16" \o "Lim, 2014 #387" </w:instrText>
      </w:r>
      <w:r w:rsidR="003C7093">
        <w:rPr>
          <w:rFonts w:ascii="Times New Roman" w:hAnsi="Times New Roman"/>
          <w:noProof/>
          <w:sz w:val="24"/>
          <w:szCs w:val="24"/>
        </w:rPr>
      </w:r>
      <w:r w:rsidR="003C7093">
        <w:rPr>
          <w:rFonts w:ascii="Times New Roman" w:hAnsi="Times New Roman"/>
          <w:noProof/>
          <w:sz w:val="24"/>
          <w:szCs w:val="24"/>
        </w:rPr>
        <w:fldChar w:fldCharType="separate"/>
      </w:r>
      <w:del w:id="113" w:author="Jiarui Li" w:date="2016-06-12T08:21:00Z">
        <w:r w:rsidR="003C7093" w:rsidDel="003E043A">
          <w:rPr>
            <w:rFonts w:ascii="Times New Roman" w:hAnsi="Times New Roman"/>
            <w:noProof/>
            <w:sz w:val="24"/>
            <w:szCs w:val="24"/>
          </w:rPr>
          <w:delText>Lim et al. 2014</w:delText>
        </w:r>
      </w:del>
      <w:r w:rsidR="003C7093">
        <w:rPr>
          <w:rFonts w:ascii="Times New Roman" w:hAnsi="Times New Roman"/>
          <w:noProof/>
          <w:sz w:val="24"/>
          <w:szCs w:val="24"/>
        </w:rPr>
        <w:fldChar w:fldCharType="end"/>
      </w:r>
      <w:del w:id="114" w:author="Jiarui Li" w:date="2016-06-12T08:21:00Z">
        <w:r w:rsidR="007F7C47" w:rsidDel="003E043A">
          <w:rPr>
            <w:rFonts w:ascii="Times New Roman" w:hAnsi="Times New Roman"/>
            <w:noProof/>
            <w:sz w:val="24"/>
            <w:szCs w:val="24"/>
          </w:rPr>
          <w:delText>)</w:delText>
        </w:r>
        <w:r w:rsidR="009241C2" w:rsidDel="003E043A">
          <w:rPr>
            <w:rFonts w:ascii="Times New Roman" w:hAnsi="Times New Roman"/>
            <w:sz w:val="24"/>
            <w:szCs w:val="24"/>
          </w:rPr>
          <w:fldChar w:fldCharType="end"/>
        </w:r>
        <w:r w:rsidR="009241C2" w:rsidDel="003E043A">
          <w:rPr>
            <w:rFonts w:ascii="Times New Roman" w:hAnsi="Times New Roman"/>
            <w:sz w:val="24"/>
            <w:szCs w:val="24"/>
          </w:rPr>
          <w:delText xml:space="preserve">. </w:delText>
        </w:r>
        <w:r w:rsidR="0041493E" w:rsidDel="003E043A">
          <w:rPr>
            <w:rFonts w:ascii="Times New Roman" w:hAnsi="Times New Roman"/>
            <w:sz w:val="24"/>
            <w:szCs w:val="24"/>
          </w:rPr>
          <w:delText xml:space="preserve"> </w:delText>
        </w:r>
      </w:del>
      <w:r w:rsidR="00A414E9">
        <w:rPr>
          <w:rFonts w:ascii="Times New Roman" w:hAnsi="Times New Roman" w:hint="eastAsia"/>
          <w:sz w:val="24"/>
          <w:szCs w:val="24"/>
        </w:rPr>
        <w:t xml:space="preserve">All of the </w:t>
      </w:r>
      <w:r w:rsidR="00A009DE">
        <w:rPr>
          <w:rFonts w:ascii="Times New Roman" w:hAnsi="Times New Roman" w:hint="eastAsia"/>
          <w:sz w:val="24"/>
          <w:szCs w:val="24"/>
        </w:rPr>
        <w:t>T</w:t>
      </w:r>
      <w:r w:rsidR="009241C2">
        <w:rPr>
          <w:rFonts w:ascii="Times New Roman" w:hAnsi="Times New Roman"/>
          <w:sz w:val="24"/>
          <w:szCs w:val="24"/>
        </w:rPr>
        <w:t xml:space="preserve">0, </w:t>
      </w:r>
      <w:r w:rsidR="00583A06">
        <w:rPr>
          <w:rFonts w:ascii="Times New Roman" w:hAnsi="Times New Roman"/>
          <w:sz w:val="24"/>
          <w:szCs w:val="24"/>
        </w:rPr>
        <w:t>T</w:t>
      </w:r>
      <w:r w:rsidR="009241C2">
        <w:rPr>
          <w:rFonts w:ascii="Times New Roman" w:hAnsi="Times New Roman"/>
          <w:sz w:val="24"/>
          <w:szCs w:val="24"/>
        </w:rPr>
        <w:t xml:space="preserve">1 and </w:t>
      </w:r>
      <w:r w:rsidR="00583A06">
        <w:rPr>
          <w:rFonts w:ascii="Times New Roman" w:hAnsi="Times New Roman"/>
          <w:sz w:val="24"/>
          <w:szCs w:val="24"/>
        </w:rPr>
        <w:t>T</w:t>
      </w:r>
      <w:r w:rsidR="00A009DE">
        <w:rPr>
          <w:rFonts w:ascii="Times New Roman" w:hAnsi="Times New Roman" w:hint="eastAsia"/>
          <w:sz w:val="24"/>
          <w:szCs w:val="24"/>
        </w:rPr>
        <w:t>2 and F</w:t>
      </w:r>
      <w:r w:rsidR="006176CB">
        <w:rPr>
          <w:rFonts w:ascii="Times New Roman" w:hAnsi="Times New Roman"/>
          <w:sz w:val="24"/>
          <w:szCs w:val="24"/>
        </w:rPr>
        <w:t xml:space="preserve">1 and </w:t>
      </w:r>
      <w:r w:rsidR="00583A06">
        <w:rPr>
          <w:rFonts w:ascii="Times New Roman" w:hAnsi="Times New Roman"/>
          <w:sz w:val="24"/>
          <w:szCs w:val="24"/>
        </w:rPr>
        <w:t>F</w:t>
      </w:r>
      <w:r w:rsidR="00A009DE">
        <w:rPr>
          <w:rFonts w:ascii="Times New Roman" w:hAnsi="Times New Roman" w:hint="eastAsia"/>
          <w:sz w:val="24"/>
          <w:szCs w:val="24"/>
        </w:rPr>
        <w:t xml:space="preserve">2 </w:t>
      </w:r>
      <w:r w:rsidR="00A414E9">
        <w:rPr>
          <w:rFonts w:ascii="Times New Roman" w:hAnsi="Times New Roman"/>
          <w:sz w:val="24"/>
          <w:szCs w:val="24"/>
        </w:rPr>
        <w:t>transgenic</w:t>
      </w:r>
      <w:r w:rsidR="0041493E">
        <w:rPr>
          <w:rFonts w:ascii="Times New Roman" w:hAnsi="Times New Roman"/>
          <w:sz w:val="24"/>
          <w:szCs w:val="24"/>
        </w:rPr>
        <w:t xml:space="preserve"> and crossed</w:t>
      </w:r>
      <w:r w:rsidR="00A414E9">
        <w:rPr>
          <w:rFonts w:ascii="Times New Roman" w:hAnsi="Times New Roman" w:hint="eastAsia"/>
          <w:sz w:val="24"/>
          <w:szCs w:val="24"/>
        </w:rPr>
        <w:t xml:space="preserve"> lines </w:t>
      </w:r>
      <w:r w:rsidR="0064624A">
        <w:rPr>
          <w:rFonts w:ascii="Times New Roman" w:hAnsi="Times New Roman"/>
          <w:sz w:val="24"/>
          <w:szCs w:val="24"/>
        </w:rPr>
        <w:t xml:space="preserve">developed as many </w:t>
      </w:r>
      <w:r w:rsidR="00AB2E5B">
        <w:rPr>
          <w:rFonts w:ascii="Times New Roman" w:hAnsi="Times New Roman" w:hint="eastAsia"/>
          <w:sz w:val="24"/>
          <w:szCs w:val="24"/>
        </w:rPr>
        <w:t xml:space="preserve">seeds as </w:t>
      </w:r>
      <w:r w:rsidR="0064624A">
        <w:rPr>
          <w:rFonts w:ascii="Times New Roman" w:hAnsi="Times New Roman"/>
          <w:sz w:val="24"/>
          <w:szCs w:val="24"/>
        </w:rPr>
        <w:t xml:space="preserve">the </w:t>
      </w:r>
      <w:r w:rsidR="00AB2E5B">
        <w:rPr>
          <w:rFonts w:ascii="Times New Roman" w:hAnsi="Times New Roman" w:hint="eastAsia"/>
          <w:sz w:val="24"/>
          <w:szCs w:val="24"/>
        </w:rPr>
        <w:t>wild type</w:t>
      </w:r>
      <w:r w:rsidR="00583A06">
        <w:rPr>
          <w:rFonts w:ascii="Times New Roman" w:hAnsi="Times New Roman"/>
          <w:sz w:val="24"/>
          <w:szCs w:val="24"/>
        </w:rPr>
        <w:t xml:space="preserve"> plants</w:t>
      </w:r>
      <w:r w:rsidR="00AB2E5B">
        <w:rPr>
          <w:rFonts w:ascii="Times New Roman" w:hAnsi="Times New Roman" w:hint="eastAsia"/>
          <w:sz w:val="24"/>
          <w:szCs w:val="24"/>
        </w:rPr>
        <w:t xml:space="preserve"> (Fig</w:t>
      </w:r>
      <w:r w:rsidR="00947CA1">
        <w:rPr>
          <w:rFonts w:ascii="Times New Roman" w:hAnsi="Times New Roman"/>
          <w:sz w:val="24"/>
          <w:szCs w:val="24"/>
        </w:rPr>
        <w:t>.</w:t>
      </w:r>
      <w:r w:rsidR="006176CB">
        <w:rPr>
          <w:rFonts w:ascii="Times New Roman" w:hAnsi="Times New Roman" w:hint="eastAsia"/>
          <w:sz w:val="24"/>
          <w:szCs w:val="24"/>
        </w:rPr>
        <w:t xml:space="preserve"> 3</w:t>
      </w:r>
      <w:r w:rsidR="00A414E9">
        <w:rPr>
          <w:rFonts w:ascii="Times New Roman" w:hAnsi="Times New Roman" w:hint="eastAsia"/>
          <w:sz w:val="24"/>
          <w:szCs w:val="24"/>
        </w:rPr>
        <w:t>b)</w:t>
      </w:r>
      <w:r w:rsidR="00617258">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Pr="00552361" w:rsidRDefault="006B0011" w:rsidP="006B0011">
      <w:pPr>
        <w:spacing w:after="0" w:line="360" w:lineRule="auto"/>
        <w:rPr>
          <w:rFonts w:ascii="Times New Roman" w:hAnsi="Times New Roman"/>
          <w:b/>
          <w:sz w:val="24"/>
          <w:szCs w:val="24"/>
          <w:u w:val="single"/>
        </w:rPr>
      </w:pPr>
      <w:r>
        <w:rPr>
          <w:rFonts w:ascii="Times New Roman" w:hAnsi="Times New Roman"/>
          <w:b/>
          <w:sz w:val="24"/>
          <w:szCs w:val="24"/>
          <w:u w:val="single"/>
        </w:rPr>
        <w:t>Total anthocyanin content</w:t>
      </w:r>
      <w:r w:rsid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Pr>
          <w:rFonts w:ascii="Times New Roman" w:hAnsi="Times New Roman"/>
          <w:b/>
          <w:sz w:val="24"/>
          <w:szCs w:val="24"/>
          <w:u w:val="single"/>
        </w:rPr>
        <w:t>-expressing tomatoes</w:t>
      </w:r>
    </w:p>
    <w:p w14:paraId="7B9A18FB" w14:textId="13DD52B5" w:rsidR="000C0E7C" w:rsidRDefault="0064624A" w:rsidP="00500691">
      <w:pPr>
        <w:spacing w:after="0" w:line="360" w:lineRule="auto"/>
        <w:ind w:firstLine="720"/>
        <w:rPr>
          <w:rFonts w:ascii="Times New Roman" w:hAnsi="Times New Roman"/>
          <w:sz w:val="24"/>
          <w:szCs w:val="24"/>
        </w:rPr>
      </w:pPr>
      <w:r>
        <w:rPr>
          <w:rFonts w:ascii="Times New Roman" w:hAnsi="Times New Roman"/>
          <w:sz w:val="24"/>
          <w:szCs w:val="24"/>
        </w:rPr>
        <w:t xml:space="preserve">There was approximately 100 times and 400 times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맑은 고딕"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Pr>
          <w:rFonts w:ascii="Times New Roman" w:hAnsi="Times New Roman"/>
          <w:sz w:val="24"/>
          <w:szCs w:val="24"/>
        </w:rPr>
        <w:t xml:space="preserve">There was approximately 120 times and 260 times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Pr>
          <w:rFonts w:ascii="Times New Roman" w:hAnsi="Times New Roman"/>
          <w:sz w:val="24"/>
          <w:szCs w:val="24"/>
        </w:rPr>
        <w:t xml:space="preserve">the </w:t>
      </w:r>
      <w:r w:rsidR="00ED167B">
        <w:rPr>
          <w:rFonts w:ascii="Times New Roman" w:hAnsi="Times New Roman" w:hint="eastAsia"/>
          <w:sz w:val="24"/>
          <w:szCs w:val="24"/>
        </w:rPr>
        <w:t>DR and CHI/DR lines</w:t>
      </w:r>
      <w:ins w:id="115" w:author="Jiarui Li" w:date="2016-06-12T08:22:00Z">
        <w:r w:rsidR="003E043A">
          <w:rPr>
            <w:rFonts w:ascii="Times New Roman" w:hAnsi="Times New Roman"/>
            <w:sz w:val="24"/>
            <w:szCs w:val="24"/>
          </w:rPr>
          <w:t xml:space="preserve"> than the wild type plants</w:t>
        </w:r>
      </w:ins>
      <w:r w:rsidR="00ED167B">
        <w:rPr>
          <w:rFonts w:ascii="Times New Roman" w:hAnsi="Times New Roman" w:hint="eastAsia"/>
          <w:sz w:val="24"/>
          <w:szCs w:val="24"/>
        </w:rPr>
        <w:t xml:space="preserve">, respectively.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no significant 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 </w:t>
      </w:r>
      <w:r w:rsidR="00F66740">
        <w:rPr>
          <w:rFonts w:ascii="Times New Roman" w:hAnsi="Times New Roman"/>
          <w:sz w:val="24"/>
          <w:szCs w:val="24"/>
        </w:rPr>
        <w:t>peel</w:t>
      </w:r>
      <w:r w:rsidR="009351B2">
        <w:rPr>
          <w:rFonts w:ascii="Times New Roman" w:hAnsi="Times New Roman"/>
          <w:sz w:val="24"/>
          <w:szCs w:val="24"/>
        </w:rPr>
        <w:t xml:space="preserve"> 4 fold and in flesh 2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7777777" w:rsidR="00D87A04" w:rsidRPr="00552361" w:rsidRDefault="00D87A04" w:rsidP="00D87A04">
      <w:pPr>
        <w:spacing w:after="0" w:line="360" w:lineRule="auto"/>
        <w:rPr>
          <w:rFonts w:ascii="Times New Roman" w:hAnsi="Times New Roman"/>
          <w:b/>
          <w:sz w:val="24"/>
          <w:szCs w:val="24"/>
          <w:u w:val="single"/>
        </w:rPr>
      </w:pPr>
      <w:r>
        <w:rPr>
          <w:rFonts w:ascii="Times New Roman" w:hAnsi="Times New Roman"/>
          <w:b/>
          <w:sz w:val="24"/>
          <w:szCs w:val="24"/>
          <w:u w:val="single"/>
        </w:rPr>
        <w:t xml:space="preserve">Total </w:t>
      </w:r>
      <w:r>
        <w:rPr>
          <w:rFonts w:ascii="Times New Roman" w:hAnsi="Times New Roman" w:hint="eastAsia"/>
          <w:b/>
          <w:sz w:val="24"/>
          <w:szCs w:val="24"/>
          <w:u w:val="single"/>
        </w:rPr>
        <w:t>flavonol</w:t>
      </w:r>
      <w:r>
        <w:rPr>
          <w:rFonts w:ascii="Times New Roman" w:hAnsi="Times New Roman"/>
          <w:b/>
          <w:sz w:val="24"/>
          <w:szCs w:val="24"/>
          <w:u w:val="single"/>
        </w:rPr>
        <w:t xml:space="preserve"> content</w:t>
      </w:r>
      <w:r w:rsidR="008C7721" w:rsidRP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5B2B50DE"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 xml:space="preserve">the flesh, </w:t>
      </w:r>
      <w:r>
        <w:rPr>
          <w:rFonts w:ascii="Times New Roman" w:hAnsi="Times New Roman"/>
          <w:sz w:val="24"/>
          <w:szCs w:val="24"/>
        </w:rPr>
        <w:t xml:space="preserve">however,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times more </w:t>
      </w:r>
      <w:r w:rsidR="00DE6EA4">
        <w:rPr>
          <w:rFonts w:ascii="Times New Roman" w:hAnsi="Times New Roman" w:hint="eastAsia"/>
          <w:sz w:val="24"/>
          <w:szCs w:val="24"/>
        </w:rPr>
        <w:t xml:space="preserve">total flavonol </w:t>
      </w:r>
      <w:r>
        <w:rPr>
          <w:rFonts w:ascii="Times New Roman" w:hAnsi="Times New Roman"/>
          <w:sz w:val="24"/>
          <w:szCs w:val="24"/>
        </w:rPr>
        <w:t xml:space="preserve">content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Pr>
          <w:rFonts w:ascii="Times New Roman" w:hAnsi="Times New Roman"/>
          <w:sz w:val="24"/>
          <w:szCs w:val="24"/>
        </w:rPr>
        <w:t xml:space="preserve">, </w:t>
      </w:r>
      <w:r w:rsidR="00535E77">
        <w:rPr>
          <w:rFonts w:ascii="Times New Roman" w:hAnsi="Times New Roman"/>
          <w:sz w:val="24"/>
          <w:szCs w:val="24"/>
        </w:rPr>
        <w:t>and</w:t>
      </w:r>
      <w:r>
        <w:rPr>
          <w:rFonts w:ascii="Times New Roman" w:hAnsi="Times New Roman"/>
          <w:sz w:val="24"/>
          <w:szCs w:val="24"/>
        </w:rPr>
        <w:t xml:space="preserve"> 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Pr>
          <w:rFonts w:ascii="Times New Roman" w:hAnsi="Times New Roman"/>
          <w:sz w:val="24"/>
          <w:szCs w:val="24"/>
        </w:rPr>
        <w:t xml:space="preserve">times </w:t>
      </w:r>
      <w:r w:rsidR="00DE6EA4">
        <w:rPr>
          <w:rFonts w:ascii="Times New Roman" w:hAnsi="Times New Roman" w:hint="eastAsia"/>
          <w:sz w:val="24"/>
          <w:szCs w:val="24"/>
        </w:rPr>
        <w:t>and 40</w:t>
      </w:r>
      <w:r>
        <w:rPr>
          <w:rFonts w:ascii="Times New Roman" w:hAnsi="Times New Roman"/>
          <w:sz w:val="24"/>
          <w:szCs w:val="24"/>
        </w:rPr>
        <w:t>–</w:t>
      </w:r>
      <w:r w:rsidR="00DE6EA4">
        <w:rPr>
          <w:rFonts w:ascii="Times New Roman" w:hAnsi="Times New Roman" w:hint="eastAsia"/>
          <w:sz w:val="24"/>
          <w:szCs w:val="24"/>
        </w:rPr>
        <w:t xml:space="preserve">48 </w:t>
      </w:r>
      <w:r>
        <w:rPr>
          <w:rFonts w:ascii="Times New Roman" w:hAnsi="Times New Roman"/>
          <w:sz w:val="24"/>
          <w:szCs w:val="24"/>
        </w:rPr>
        <w:t xml:space="preserve">times </w:t>
      </w:r>
      <w:r w:rsidR="00762ED6">
        <w:rPr>
          <w:rFonts w:ascii="Times New Roman" w:hAnsi="Times New Roman"/>
          <w:sz w:val="24"/>
          <w:szCs w:val="24"/>
        </w:rPr>
        <w:t xml:space="preserve">more than </w:t>
      </w:r>
      <w:r>
        <w:rPr>
          <w:rFonts w:ascii="Times New Roman" w:hAnsi="Times New Roman"/>
          <w:sz w:val="24"/>
          <w:szCs w:val="24"/>
        </w:rPr>
        <w:t xml:space="preserve">the </w:t>
      </w:r>
      <w:r w:rsidR="00DE6EA4">
        <w:rPr>
          <w:rFonts w:ascii="Times New Roman" w:hAnsi="Times New Roman" w:hint="eastAsia"/>
          <w:sz w:val="24"/>
          <w:szCs w:val="24"/>
        </w:rPr>
        <w:t>CHI and DR lines, respectively.</w:t>
      </w:r>
      <w:r w:rsidR="00F762B1">
        <w:rPr>
          <w:rFonts w:ascii="Times New Roman" w:hAnsi="Times New Roman"/>
          <w:sz w:val="24"/>
          <w:szCs w:val="24"/>
        </w:rPr>
        <w:t xml:space="preserve">  Addition of CHI to DR lines approximately increased total flavonol content 1.5 fold in </w:t>
      </w:r>
      <w:r w:rsidR="00F66740">
        <w:rPr>
          <w:rFonts w:ascii="Times New Roman" w:hAnsi="Times New Roman"/>
          <w:sz w:val="24"/>
          <w:szCs w:val="24"/>
        </w:rPr>
        <w:t>peel</w:t>
      </w:r>
      <w:r w:rsidR="00F762B1">
        <w:rPr>
          <w:rFonts w:ascii="Times New Roman" w:hAnsi="Times New Roman"/>
          <w:sz w:val="24"/>
          <w:szCs w:val="24"/>
        </w:rPr>
        <w:t xml:space="preserve"> and 2 fold in flesh.</w:t>
      </w:r>
    </w:p>
    <w:p w14:paraId="519487B7" w14:textId="77777777" w:rsidR="005864F4" w:rsidRDefault="005864F4" w:rsidP="00D87A04">
      <w:pPr>
        <w:spacing w:after="0" w:line="360" w:lineRule="auto"/>
        <w:rPr>
          <w:rFonts w:ascii="Times New Roman" w:hAnsi="Times New Roman"/>
          <w:sz w:val="24"/>
          <w:szCs w:val="24"/>
        </w:rPr>
      </w:pPr>
    </w:p>
    <w:p w14:paraId="4A27584A" w14:textId="77777777" w:rsidR="00DE6EA4" w:rsidRDefault="00DE6EA4" w:rsidP="00D87A04">
      <w:pPr>
        <w:spacing w:after="0" w:line="360" w:lineRule="auto"/>
        <w:rPr>
          <w:rFonts w:ascii="Times New Roman" w:hAnsi="Times New Roman"/>
          <w:sz w:val="24"/>
          <w:szCs w:val="24"/>
        </w:rPr>
      </w:pPr>
    </w:p>
    <w:p w14:paraId="6272F36F" w14:textId="77777777" w:rsidR="00953ECC" w:rsidRPr="00552361" w:rsidRDefault="001823EE" w:rsidP="00953ECC">
      <w:pPr>
        <w:spacing w:after="0" w:line="360" w:lineRule="auto"/>
        <w:rPr>
          <w:rFonts w:ascii="Times New Roman" w:hAnsi="Times New Roman"/>
          <w:b/>
          <w:sz w:val="24"/>
          <w:szCs w:val="24"/>
          <w:u w:val="single"/>
        </w:rPr>
      </w:pPr>
      <w:r>
        <w:rPr>
          <w:rFonts w:ascii="Times New Roman" w:hAnsi="Times New Roman" w:hint="eastAsia"/>
          <w:b/>
          <w:sz w:val="24"/>
          <w:szCs w:val="24"/>
          <w:u w:val="single"/>
        </w:rPr>
        <w:t>F</w:t>
      </w:r>
      <w:r w:rsidR="00635827">
        <w:rPr>
          <w:rFonts w:ascii="Times New Roman" w:hAnsi="Times New Roman"/>
          <w:b/>
          <w:sz w:val="24"/>
          <w:szCs w:val="24"/>
          <w:u w:val="single"/>
        </w:rPr>
        <w:t>lavono</w:t>
      </w:r>
      <w:r w:rsidR="00635827">
        <w:rPr>
          <w:rFonts w:ascii="Times New Roman" w:hAnsi="Times New Roman" w:hint="eastAsia"/>
          <w:b/>
          <w:sz w:val="24"/>
          <w:szCs w:val="24"/>
          <w:u w:val="single"/>
        </w:rPr>
        <w:t>l</w:t>
      </w:r>
      <w:r>
        <w:rPr>
          <w:rFonts w:ascii="Times New Roman" w:hAnsi="Times New Roman" w:hint="eastAsia"/>
          <w:b/>
          <w:sz w:val="24"/>
          <w:szCs w:val="24"/>
          <w:u w:val="single"/>
        </w:rPr>
        <w:t xml:space="preserve"> </w:t>
      </w:r>
      <w:r w:rsidR="0040045A">
        <w:rPr>
          <w:rFonts w:ascii="Times New Roman" w:hAnsi="Times New Roman"/>
          <w:b/>
          <w:sz w:val="24"/>
          <w:szCs w:val="24"/>
          <w:u w:val="single"/>
        </w:rPr>
        <w:t xml:space="preserve">composition of </w:t>
      </w:r>
      <w:r w:rsidR="008C7721" w:rsidRPr="008C7721">
        <w:rPr>
          <w:rFonts w:ascii="Times New Roman" w:hAnsi="Times New Roman"/>
          <w:b/>
          <w:sz w:val="24"/>
          <w:szCs w:val="24"/>
          <w:u w:val="single"/>
        </w:rPr>
        <w:t xml:space="preserve">in </w:t>
      </w:r>
      <w:r w:rsidR="008C7721" w:rsidRPr="008C7721">
        <w:rPr>
          <w:rFonts w:ascii="Times New Roman" w:hAnsi="Times New Roman"/>
          <w:b/>
          <w:i/>
          <w:sz w:val="24"/>
          <w:szCs w:val="24"/>
          <w:u w:val="single"/>
        </w:rPr>
        <w:t>CHI</w:t>
      </w:r>
      <w:r w:rsidR="008C7721">
        <w:rPr>
          <w:rFonts w:ascii="Times New Roman" w:hAnsi="Times New Roman"/>
          <w:b/>
          <w:sz w:val="24"/>
          <w:szCs w:val="24"/>
          <w:u w:val="single"/>
        </w:rPr>
        <w:t xml:space="preserve">-, </w:t>
      </w:r>
      <w:r w:rsidR="008C7721" w:rsidRPr="008C7721">
        <w:rPr>
          <w:rFonts w:ascii="Times New Roman" w:hAnsi="Times New Roman"/>
          <w:b/>
          <w:i/>
          <w:sz w:val="24"/>
          <w:szCs w:val="24"/>
          <w:u w:val="single"/>
        </w:rPr>
        <w:t>DR</w:t>
      </w:r>
      <w:r w:rsidR="008C7721">
        <w:rPr>
          <w:rFonts w:ascii="Times New Roman" w:hAnsi="Times New Roman"/>
          <w:b/>
          <w:sz w:val="24"/>
          <w:szCs w:val="24"/>
          <w:u w:val="single"/>
        </w:rPr>
        <w:t xml:space="preserve">-, and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7777777" w:rsidR="00692058" w:rsidRPr="00552361" w:rsidRDefault="00543725" w:rsidP="00692058">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w:t>
      </w:r>
      <w:r w:rsidR="00DA35F4">
        <w:rPr>
          <w:rFonts w:ascii="Times New Roman" w:hAnsi="Times New Roman"/>
          <w:b/>
          <w:sz w:val="24"/>
          <w:szCs w:val="24"/>
          <w:u w:val="single"/>
        </w:rPr>
        <w:t>e</w:t>
      </w:r>
      <w:r>
        <w:rPr>
          <w:rFonts w:ascii="Times New Roman" w:hAnsi="Times New Roman" w:hint="eastAsia"/>
          <w:b/>
          <w:sz w:val="24"/>
          <w:szCs w:val="24"/>
          <w:u w:val="single"/>
        </w:rPr>
        <w:t xml:space="preserve"> </w:t>
      </w:r>
      <w:r w:rsidR="000E3359">
        <w:rPr>
          <w:rFonts w:ascii="Times New Roman" w:hAnsi="Times New Roman"/>
          <w:b/>
          <w:sz w:val="24"/>
          <w:szCs w:val="24"/>
          <w:u w:val="single"/>
        </w:rPr>
        <w:t xml:space="preserve">content </w:t>
      </w:r>
      <w:r>
        <w:rPr>
          <w:rFonts w:ascii="Times New Roman" w:hAnsi="Times New Roman" w:hint="eastAsia"/>
          <w:b/>
          <w:sz w:val="24"/>
          <w:szCs w:val="24"/>
          <w:u w:val="single"/>
        </w:rPr>
        <w:t>and a</w:t>
      </w:r>
      <w:r w:rsidR="00CB0DA6">
        <w:rPr>
          <w:rFonts w:ascii="Times New Roman" w:hAnsi="Times New Roman" w:hint="eastAsia"/>
          <w:b/>
          <w:sz w:val="24"/>
          <w:szCs w:val="24"/>
          <w:u w:val="single"/>
        </w:rPr>
        <w:t>ntioxidant activity</w:t>
      </w:r>
      <w:r w:rsidR="008C7721">
        <w:rPr>
          <w:rFonts w:ascii="Times New Roman" w:hAnsi="Times New Roman"/>
          <w:b/>
          <w:sz w:val="24"/>
          <w:szCs w:val="24"/>
          <w:u w:val="single"/>
        </w:rPr>
        <w:t xml:space="preserve"> in</w:t>
      </w:r>
      <w:r w:rsidR="008C7721" w:rsidRPr="008C7721">
        <w:rPr>
          <w:rFonts w:ascii="Times New Roman" w:hAnsi="Times New Roman"/>
          <w:b/>
          <w:sz w:val="24"/>
          <w:szCs w:val="24"/>
          <w:u w:val="single"/>
        </w:rPr>
        <w:t xml:space="preserve">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3AD66866" w14:textId="289F140F" w:rsidR="002F2131" w:rsidRPr="005816B9" w:rsidRDefault="0089530E" w:rsidP="004A30F2">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DA35F4">
        <w:rPr>
          <w:rFonts w:ascii="Times New Roman" w:hAnsi="Times New Roman"/>
          <w:sz w:val="24"/>
          <w:szCs w:val="24"/>
        </w:rPr>
        <w:t>time</w:t>
      </w:r>
      <w:r w:rsidR="00762ED6">
        <w:rPr>
          <w:rFonts w:ascii="Times New Roman" w:hAnsi="Times New Roman"/>
          <w:sz w:val="24"/>
          <w:szCs w:val="24"/>
        </w:rPr>
        <w:t>s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DA35F4">
        <w:rPr>
          <w:rFonts w:ascii="Times New Roman" w:hAnsi="Times New Roman"/>
          <w:sz w:val="24"/>
          <w:szCs w:val="24"/>
        </w:rPr>
        <w:t>times</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F55E0B">
        <w:rPr>
          <w:rFonts w:ascii="Times New Roman" w:hAnsi="Times New Roman" w:hint="eastAsia"/>
          <w:sz w:val="24"/>
          <w:szCs w:val="24"/>
        </w:rPr>
        <w:t>.</w:t>
      </w:r>
      <w:r w:rsidR="00DD76C4">
        <w:rPr>
          <w:rFonts w:ascii="Times New Roman" w:hAnsi="Times New Roman"/>
          <w:sz w:val="24"/>
          <w:szCs w:val="24"/>
        </w:rPr>
        <w:t xml:space="preserve">  </w:t>
      </w:r>
      <w:ins w:id="116" w:author="Jiarui Li" w:date="2016-06-12T08:25:00Z">
        <w:r w:rsidR="003E043A">
          <w:rPr>
            <w:rFonts w:ascii="Times New Roman" w:hAnsi="Times New Roman"/>
            <w:sz w:val="24"/>
            <w:szCs w:val="24"/>
          </w:rPr>
          <w:t xml:space="preserve">Thus, </w:t>
        </w:r>
      </w:ins>
      <w:del w:id="117" w:author="Jiarui Li" w:date="2016-06-12T08:25:00Z">
        <w:r w:rsidR="00252531" w:rsidDel="003E043A">
          <w:rPr>
            <w:rFonts w:ascii="Times New Roman" w:hAnsi="Times New Roman"/>
            <w:sz w:val="24"/>
            <w:szCs w:val="24"/>
          </w:rPr>
          <w:delText>P</w:delText>
        </w:r>
      </w:del>
      <w:ins w:id="118" w:author="Jiarui Li" w:date="2016-06-12T08:25:00Z">
        <w:r w:rsidR="003E043A">
          <w:rPr>
            <w:rFonts w:ascii="Times New Roman" w:hAnsi="Times New Roman"/>
            <w:sz w:val="24"/>
            <w:szCs w:val="24"/>
          </w:rPr>
          <w:t>p</w:t>
        </w:r>
      </w:ins>
      <w:r w:rsidR="00252531">
        <w:rPr>
          <w:rFonts w:ascii="Times New Roman" w:hAnsi="Times New Roman"/>
          <w:sz w:val="24"/>
          <w:szCs w:val="24"/>
        </w:rPr>
        <w:t>eels</w:t>
      </w:r>
      <w:r w:rsidR="00822D6E">
        <w:rPr>
          <w:rFonts w:ascii="Times New Roman" w:hAnsi="Times New Roman"/>
          <w:sz w:val="24"/>
          <w:szCs w:val="24"/>
        </w:rPr>
        <w:t xml:space="preserve"> </w:t>
      </w:r>
      <w:r w:rsidR="005058B8">
        <w:rPr>
          <w:rFonts w:ascii="Times New Roman" w:hAnsi="Times New Roman"/>
          <w:sz w:val="24"/>
          <w:szCs w:val="24"/>
        </w:rPr>
        <w:t xml:space="preserve">in </w:t>
      </w:r>
      <w:r w:rsidR="00DD76C4">
        <w:rPr>
          <w:rFonts w:ascii="Times New Roman" w:hAnsi="Times New Roman"/>
          <w:sz w:val="24"/>
          <w:szCs w:val="24"/>
        </w:rPr>
        <w:t>CHI</w:t>
      </w:r>
      <w:r w:rsidR="00822D6E">
        <w:rPr>
          <w:rFonts w:ascii="Times New Roman" w:hAnsi="Times New Roman"/>
          <w:sz w:val="24"/>
          <w:szCs w:val="24"/>
        </w:rPr>
        <w:t>/DR</w:t>
      </w:r>
      <w:r w:rsidR="005058B8">
        <w:rPr>
          <w:rFonts w:ascii="Times New Roman" w:hAnsi="Times New Roman"/>
          <w:sz w:val="24"/>
          <w:szCs w:val="24"/>
        </w:rPr>
        <w:t xml:space="preserve"> lines</w:t>
      </w:r>
      <w:r w:rsidR="00DD76C4">
        <w:rPr>
          <w:rFonts w:ascii="Times New Roman" w:hAnsi="Times New Roman"/>
          <w:sz w:val="24"/>
          <w:szCs w:val="24"/>
        </w:rPr>
        <w:t xml:space="preserve"> exhibited more than twice antioxidant activity </w:t>
      </w:r>
      <w:r w:rsidR="005058B8">
        <w:rPr>
          <w:rFonts w:ascii="Times New Roman" w:hAnsi="Times New Roman"/>
          <w:sz w:val="24"/>
          <w:szCs w:val="24"/>
        </w:rPr>
        <w:t>than</w:t>
      </w:r>
      <w:r w:rsidR="00DD76C4">
        <w:rPr>
          <w:rFonts w:ascii="Times New Roman" w:hAnsi="Times New Roman"/>
          <w:sz w:val="24"/>
          <w:szCs w:val="24"/>
        </w:rPr>
        <w:t xml:space="preserve"> DR only plants.</w:t>
      </w:r>
      <w:r w:rsidR="00F55E0B">
        <w:rPr>
          <w:rFonts w:ascii="Times New Roman" w:hAnsi="Times New Roman" w:hint="eastAsia"/>
          <w:sz w:val="24"/>
          <w:szCs w:val="24"/>
        </w:rPr>
        <w:t xml:space="preserve"> </w:t>
      </w:r>
      <w:r w:rsidR="000C57B0">
        <w:rPr>
          <w:rFonts w:ascii="Times New Roman" w:hAnsi="Times New Roman" w:hint="eastAsia"/>
          <w:sz w:val="24"/>
          <w:szCs w:val="24"/>
        </w:rPr>
        <w:t xml:space="preserve">In </w:t>
      </w:r>
      <w:r w:rsidR="00590DC0">
        <w:rPr>
          <w:rFonts w:ascii="Times New Roman" w:hAnsi="Times New Roman" w:hint="eastAsia"/>
          <w:sz w:val="24"/>
          <w:szCs w:val="24"/>
        </w:rPr>
        <w:t xml:space="preserve">the flesh, </w:t>
      </w:r>
      <w:r w:rsidR="00DA35F4">
        <w:rPr>
          <w:rFonts w:ascii="Times New Roman" w:hAnsi="Times New Roman"/>
          <w:sz w:val="24"/>
          <w:szCs w:val="24"/>
        </w:rPr>
        <w:t xml:space="preserve">the </w:t>
      </w:r>
      <w:r w:rsidR="00634073">
        <w:rPr>
          <w:rFonts w:ascii="Times New Roman" w:hAnsi="Times New Roman"/>
          <w:sz w:val="24"/>
          <w:szCs w:val="24"/>
        </w:rPr>
        <w:t>antioxidant capacity</w:t>
      </w:r>
      <w:r w:rsidR="00DA35F4">
        <w:rPr>
          <w:rFonts w:ascii="Times New Roman" w:hAnsi="Times New Roman"/>
          <w:sz w:val="24"/>
          <w:szCs w:val="24"/>
        </w:rPr>
        <w:t xml:space="preserve"> of the </w:t>
      </w:r>
      <w:r w:rsidR="00590DC0">
        <w:rPr>
          <w:rFonts w:ascii="Times New Roman" w:hAnsi="Times New Roman" w:hint="eastAsia"/>
          <w:sz w:val="24"/>
          <w:szCs w:val="24"/>
        </w:rPr>
        <w:t xml:space="preserve">CHI/DR lines </w:t>
      </w:r>
      <w:r w:rsidR="00DA35F4">
        <w:rPr>
          <w:rFonts w:ascii="Times New Roman" w:hAnsi="Times New Roman"/>
          <w:sz w:val="24"/>
          <w:szCs w:val="24"/>
        </w:rPr>
        <w:t xml:space="preserve">was </w:t>
      </w:r>
      <w:r w:rsidR="00590DC0">
        <w:rPr>
          <w:rFonts w:ascii="Times New Roman" w:hAnsi="Times New Roman" w:hint="eastAsia"/>
          <w:sz w:val="24"/>
          <w:szCs w:val="24"/>
        </w:rPr>
        <w:t>significantly higher than</w:t>
      </w:r>
      <w:r w:rsidR="005058B8">
        <w:rPr>
          <w:rFonts w:ascii="Times New Roman" w:hAnsi="Times New Roman"/>
          <w:sz w:val="24"/>
          <w:szCs w:val="24"/>
        </w:rPr>
        <w:t xml:space="preserve"> that</w:t>
      </w:r>
      <w:r w:rsidR="00590DC0">
        <w:rPr>
          <w:rFonts w:ascii="Times New Roman" w:hAnsi="Times New Roman" w:hint="eastAsia"/>
          <w:sz w:val="24"/>
          <w:szCs w:val="24"/>
        </w:rPr>
        <w:t xml:space="preserve"> </w:t>
      </w:r>
      <w:r w:rsidR="00DA35F4">
        <w:rPr>
          <w:rFonts w:ascii="Times New Roman" w:hAnsi="Times New Roman"/>
          <w:sz w:val="24"/>
          <w:szCs w:val="24"/>
        </w:rPr>
        <w:t>in the</w:t>
      </w:r>
      <w:r w:rsidR="00363652">
        <w:rPr>
          <w:rFonts w:ascii="Times New Roman" w:hAnsi="Times New Roman" w:hint="eastAsia"/>
          <w:sz w:val="24"/>
          <w:szCs w:val="24"/>
        </w:rPr>
        <w:t xml:space="preserve"> </w:t>
      </w:r>
      <w:r w:rsidR="00590DC0">
        <w:rPr>
          <w:rFonts w:ascii="Times New Roman" w:hAnsi="Times New Roman"/>
          <w:sz w:val="24"/>
          <w:szCs w:val="24"/>
        </w:rPr>
        <w:t>single</w:t>
      </w:r>
      <w:r w:rsidR="00DA35F4">
        <w:rPr>
          <w:rFonts w:ascii="Times New Roman" w:hAnsi="Times New Roman"/>
          <w:sz w:val="24"/>
          <w:szCs w:val="24"/>
        </w:rPr>
        <w:t>-</w:t>
      </w:r>
      <w:r w:rsidR="00590DC0">
        <w:rPr>
          <w:rFonts w:ascii="Times New Roman" w:hAnsi="Times New Roman" w:hint="eastAsia"/>
          <w:sz w:val="24"/>
          <w:szCs w:val="24"/>
        </w:rPr>
        <w:t>gene</w:t>
      </w:r>
      <w:r w:rsidR="006300CB">
        <w:rPr>
          <w:rFonts w:ascii="Times New Roman" w:hAnsi="Times New Roman" w:hint="eastAsia"/>
          <w:sz w:val="24"/>
          <w:szCs w:val="24"/>
        </w:rPr>
        <w:t xml:space="preserve"> transgenic plants</w:t>
      </w:r>
      <w:r w:rsidR="0032697C">
        <w:rPr>
          <w:rFonts w:ascii="Times New Roman" w:hAnsi="Times New Roman" w:hint="eastAsia"/>
          <w:sz w:val="24"/>
          <w:szCs w:val="24"/>
        </w:rPr>
        <w:t xml:space="preserve">, </w:t>
      </w:r>
      <w:r w:rsidR="00363652">
        <w:rPr>
          <w:rFonts w:ascii="Times New Roman" w:hAnsi="Times New Roman" w:hint="eastAsia"/>
          <w:sz w:val="24"/>
          <w:szCs w:val="24"/>
        </w:rPr>
        <w:t>CHI and DR</w:t>
      </w:r>
      <w:r w:rsidR="006300CB">
        <w:rPr>
          <w:rFonts w:ascii="Times New Roman" w:hAnsi="Times New Roman" w:hint="eastAsia"/>
          <w:sz w:val="24"/>
          <w:szCs w:val="24"/>
        </w:rPr>
        <w:t>.</w:t>
      </w:r>
      <w:r w:rsidR="00252531">
        <w:rPr>
          <w:rFonts w:ascii="Times New Roman" w:hAnsi="Times New Roman"/>
          <w:sz w:val="24"/>
          <w:szCs w:val="24"/>
        </w:rPr>
        <w:t xml:space="preserve">  TEAC </w:t>
      </w:r>
      <w:del w:id="119" w:author="Jiarui Li" w:date="2016-06-12T08:25:00Z">
        <w:r w:rsidR="00252531" w:rsidDel="003E043A">
          <w:rPr>
            <w:rFonts w:ascii="Times New Roman" w:hAnsi="Times New Roman"/>
            <w:sz w:val="24"/>
            <w:szCs w:val="24"/>
          </w:rPr>
          <w:delText xml:space="preserve">is </w:delText>
        </w:r>
      </w:del>
      <w:ins w:id="120" w:author="Jiarui Li" w:date="2016-06-12T08:25:00Z">
        <w:r w:rsidR="003E043A">
          <w:rPr>
            <w:rFonts w:ascii="Times New Roman" w:hAnsi="Times New Roman"/>
            <w:sz w:val="24"/>
            <w:szCs w:val="24"/>
          </w:rPr>
          <w:t xml:space="preserve">was </w:t>
        </w:r>
      </w:ins>
      <w:r w:rsidR="00B7340A">
        <w:rPr>
          <w:rFonts w:ascii="Times New Roman" w:hAnsi="Times New Roman"/>
          <w:sz w:val="24"/>
          <w:szCs w:val="24"/>
        </w:rPr>
        <w:t>45</w:t>
      </w:r>
      <w:r w:rsidR="00252531">
        <w:rPr>
          <w:rFonts w:ascii="Times New Roman" w:hAnsi="Times New Roman"/>
          <w:sz w:val="24"/>
          <w:szCs w:val="24"/>
        </w:rPr>
        <w:t>% higher in flesh tissue of DR/CHI plants than in the same tissues of DR only expressing plants</w:t>
      </w:r>
      <w:r w:rsidR="00BB64AF">
        <w:rPr>
          <w:rFonts w:ascii="Times New Roman" w:hAnsi="Times New Roman"/>
          <w:sz w:val="24"/>
          <w:szCs w:val="24"/>
        </w:rPr>
        <w:t xml:space="preserve"> (DR-11)</w:t>
      </w:r>
      <w:r w:rsidR="00252531">
        <w:rPr>
          <w:rFonts w:ascii="Times New Roman" w:hAnsi="Times New Roman"/>
          <w:sz w:val="24"/>
          <w:szCs w:val="24"/>
        </w:rPr>
        <w:t>.</w:t>
      </w:r>
      <w:r w:rsidR="00112F2B">
        <w:rPr>
          <w:rFonts w:ascii="Times New Roman" w:hAnsi="Times New Roman"/>
          <w:sz w:val="24"/>
          <w:szCs w:val="24"/>
        </w:rPr>
        <w:t xml:space="preserve"> Other lines </w:t>
      </w:r>
      <w:del w:id="121" w:author="Jiarui Li" w:date="2016-06-12T08:25:00Z">
        <w:r w:rsidR="00112F2B" w:rsidDel="003E043A">
          <w:rPr>
            <w:rFonts w:ascii="Times New Roman" w:hAnsi="Times New Roman"/>
            <w:sz w:val="24"/>
            <w:szCs w:val="24"/>
          </w:rPr>
          <w:delText xml:space="preserve">have </w:delText>
        </w:r>
      </w:del>
      <w:ins w:id="122" w:author="Jiarui Li" w:date="2016-06-12T08:25:00Z">
        <w:r w:rsidR="003E043A">
          <w:rPr>
            <w:rFonts w:ascii="Times New Roman" w:hAnsi="Times New Roman"/>
            <w:sz w:val="24"/>
            <w:szCs w:val="24"/>
          </w:rPr>
          <w:t xml:space="preserve">had </w:t>
        </w:r>
      </w:ins>
      <w:r w:rsidR="00112F2B">
        <w:rPr>
          <w:rFonts w:ascii="Times New Roman" w:hAnsi="Times New Roman"/>
          <w:sz w:val="24"/>
          <w:szCs w:val="24"/>
        </w:rPr>
        <w:t xml:space="preserve">27-42% increase by crossing </w:t>
      </w:r>
      <w:r w:rsidR="00DA6FC6">
        <w:rPr>
          <w:rFonts w:ascii="Times New Roman" w:hAnsi="Times New Roman"/>
          <w:sz w:val="24"/>
          <w:szCs w:val="24"/>
        </w:rPr>
        <w:t>with CHI lines</w:t>
      </w:r>
      <w:r w:rsidR="00B84C53">
        <w:rPr>
          <w:rFonts w:ascii="Times New Roman" w:hAnsi="Times New Roman" w:hint="eastAsia"/>
          <w:sz w:val="24"/>
          <w:szCs w:val="24"/>
        </w:rPr>
        <w:t>.</w:t>
      </w:r>
    </w:p>
    <w:p w14:paraId="4E6FF396" w14:textId="77777777" w:rsidR="0078217C" w:rsidRDefault="0078217C" w:rsidP="00A45E36">
      <w:pPr>
        <w:spacing w:after="0" w:line="360" w:lineRule="auto"/>
        <w:rPr>
          <w:rFonts w:ascii="Times New Roman" w:hAnsi="Times New Roman"/>
          <w:sz w:val="24"/>
          <w:szCs w:val="24"/>
        </w:rPr>
      </w:pPr>
    </w:p>
    <w:p w14:paraId="37E095DD" w14:textId="77777777" w:rsidR="00FD3D8B" w:rsidRPr="00B04E5D" w:rsidRDefault="00714F0B" w:rsidP="00A45E36">
      <w:pPr>
        <w:spacing w:after="0" w:line="360" w:lineRule="auto"/>
        <w:rPr>
          <w:rFonts w:ascii="Times New Roman" w:hAnsi="Times New Roman"/>
          <w:b/>
          <w:sz w:val="24"/>
          <w:szCs w:val="24"/>
          <w:u w:val="single"/>
        </w:rPr>
      </w:pPr>
      <w:r w:rsidRPr="00B04E5D">
        <w:rPr>
          <w:rFonts w:ascii="Times New Roman" w:hAnsi="Times New Roman"/>
          <w:b/>
          <w:sz w:val="24"/>
          <w:szCs w:val="24"/>
          <w:u w:val="single"/>
        </w:rPr>
        <w:t xml:space="preserve">Fruit </w:t>
      </w:r>
      <w:r w:rsidR="00904444">
        <w:rPr>
          <w:rFonts w:ascii="Times New Roman" w:hAnsi="Times New Roman"/>
          <w:b/>
          <w:sz w:val="24"/>
          <w:szCs w:val="24"/>
          <w:u w:val="single"/>
        </w:rPr>
        <w:t>y</w:t>
      </w:r>
      <w:r w:rsidR="00904444" w:rsidRPr="00904444">
        <w:rPr>
          <w:rFonts w:ascii="Times New Roman" w:hAnsi="Times New Roman"/>
          <w:b/>
          <w:sz w:val="24"/>
          <w:szCs w:val="24"/>
          <w:u w:val="single"/>
        </w:rPr>
        <w:t>ield measurements</w:t>
      </w:r>
    </w:p>
    <w:p w14:paraId="3DE206FE" w14:textId="22A2CDAC" w:rsidR="00FD3D8B" w:rsidRDefault="003E043A" w:rsidP="00A45E36">
      <w:pPr>
        <w:spacing w:after="0" w:line="360" w:lineRule="auto"/>
        <w:rPr>
          <w:rFonts w:ascii="Times New Roman" w:hAnsi="Times New Roman"/>
          <w:sz w:val="24"/>
          <w:szCs w:val="24"/>
        </w:rPr>
      </w:pPr>
      <w:ins w:id="123" w:author="Jiarui Li" w:date="2016-06-12T08:27:00Z">
        <w:r>
          <w:rPr>
            <w:rFonts w:ascii="Times New Roman" w:hAnsi="Times New Roman" w:cs="Times New Roman"/>
            <w:sz w:val="24"/>
            <w:szCs w:val="24"/>
          </w:rPr>
          <w:t xml:space="preserve">In terms of </w:t>
        </w:r>
        <w:r w:rsidRPr="003E043A">
          <w:rPr>
            <w:rFonts w:ascii="Times New Roman" w:hAnsi="Times New Roman" w:cs="Times New Roman"/>
            <w:sz w:val="24"/>
            <w:szCs w:val="24"/>
          </w:rPr>
          <w:t>weight and numbers of fruit</w:t>
        </w:r>
        <w:r>
          <w:rPr>
            <w:rFonts w:ascii="Times New Roman" w:hAnsi="Times New Roman" w:cs="Times New Roman"/>
            <w:sz w:val="24"/>
            <w:szCs w:val="24"/>
          </w:rPr>
          <w:t xml:space="preserve">, </w:t>
        </w:r>
      </w:ins>
      <w:del w:id="124" w:author="Jiarui Li" w:date="2016-06-12T08:27:00Z">
        <w:r w:rsidR="00751519" w:rsidDel="003E043A">
          <w:rPr>
            <w:rFonts w:ascii="Times New Roman" w:hAnsi="Times New Roman" w:cs="Times New Roman" w:hint="eastAsia"/>
            <w:sz w:val="24"/>
            <w:szCs w:val="24"/>
          </w:rPr>
          <w:delText>T</w:delText>
        </w:r>
      </w:del>
      <w:ins w:id="125" w:author="Jiarui Li" w:date="2016-06-12T08:27:00Z">
        <w:r>
          <w:rPr>
            <w:rFonts w:ascii="Times New Roman" w:hAnsi="Times New Roman" w:cs="Times New Roman"/>
            <w:sz w:val="24"/>
            <w:szCs w:val="24"/>
          </w:rPr>
          <w:t>t</w:t>
        </w:r>
      </w:ins>
      <w:r w:rsidR="00751519">
        <w:rPr>
          <w:rFonts w:ascii="Times New Roman" w:hAnsi="Times New Roman" w:cs="Times New Roman" w:hint="eastAsia"/>
          <w:sz w:val="24"/>
          <w:szCs w:val="24"/>
        </w:rPr>
        <w:t xml:space="preserve">here </w:t>
      </w:r>
      <w:del w:id="126" w:author="Jiarui Li" w:date="2016-06-12T08:26:00Z">
        <w:r w:rsidR="00751519" w:rsidDel="003E043A">
          <w:rPr>
            <w:rFonts w:ascii="Times New Roman" w:hAnsi="Times New Roman" w:cs="Times New Roman" w:hint="eastAsia"/>
            <w:sz w:val="24"/>
            <w:szCs w:val="24"/>
          </w:rPr>
          <w:delText xml:space="preserve">was </w:delText>
        </w:r>
      </w:del>
      <w:ins w:id="127" w:author="Jiarui Li" w:date="2016-06-12T08:26:00Z">
        <w:r>
          <w:rPr>
            <w:rFonts w:ascii="Times New Roman" w:hAnsi="Times New Roman" w:cs="Times New Roman" w:hint="eastAsia"/>
            <w:sz w:val="24"/>
            <w:szCs w:val="24"/>
          </w:rPr>
          <w:t>w</w:t>
        </w:r>
        <w:r>
          <w:rPr>
            <w:rFonts w:ascii="Times New Roman" w:hAnsi="Times New Roman" w:cs="Times New Roman"/>
            <w:sz w:val="24"/>
            <w:szCs w:val="24"/>
          </w:rPr>
          <w:t>ere</w:t>
        </w:r>
        <w:r>
          <w:rPr>
            <w:rFonts w:ascii="Times New Roman" w:hAnsi="Times New Roman" w:cs="Times New Roman" w:hint="eastAsia"/>
            <w:sz w:val="24"/>
            <w:szCs w:val="24"/>
          </w:rPr>
          <w:t xml:space="preserve"> </w:t>
        </w:r>
      </w:ins>
      <w:r w:rsidR="00751519">
        <w:rPr>
          <w:rFonts w:ascii="Times New Roman" w:hAnsi="Times New Roman" w:cs="Times New Roman" w:hint="eastAsia"/>
          <w:sz w:val="24"/>
          <w:szCs w:val="24"/>
        </w:rPr>
        <w:t>no statistical difference</w:t>
      </w:r>
      <w:ins w:id="128" w:author="Jiarui Li" w:date="2016-06-12T08:25:00Z">
        <w:r>
          <w:rPr>
            <w:rFonts w:ascii="Times New Roman" w:hAnsi="Times New Roman" w:cs="Times New Roman"/>
            <w:sz w:val="24"/>
            <w:szCs w:val="24"/>
          </w:rPr>
          <w:t>s</w:t>
        </w:r>
      </w:ins>
      <w:r w:rsidR="00751519">
        <w:rPr>
          <w:rFonts w:ascii="Times New Roman" w:hAnsi="Times New Roman" w:cs="Times New Roman" w:hint="eastAsia"/>
          <w:sz w:val="24"/>
          <w:szCs w:val="24"/>
        </w:rPr>
        <w:t xml:space="preserve"> between </w:t>
      </w:r>
      <w:ins w:id="129" w:author="Jiarui Li" w:date="2016-06-12T08:25:00Z">
        <w:r>
          <w:rPr>
            <w:rFonts w:ascii="Times New Roman" w:hAnsi="Times New Roman" w:cs="Times New Roman"/>
            <w:sz w:val="24"/>
            <w:szCs w:val="24"/>
          </w:rPr>
          <w:t xml:space="preserve">transgenic </w:t>
        </w:r>
      </w:ins>
      <w:r w:rsidR="00751519">
        <w:rPr>
          <w:rFonts w:ascii="Times New Roman" w:hAnsi="Times New Roman" w:cs="Times New Roman" w:hint="eastAsia"/>
          <w:sz w:val="24"/>
          <w:szCs w:val="24"/>
        </w:rPr>
        <w:t xml:space="preserve">lines </w:t>
      </w:r>
      <w:del w:id="130" w:author="Jiarui Li" w:date="2016-06-12T08:26:00Z">
        <w:r w:rsidR="00751519" w:rsidDel="003E043A">
          <w:rPr>
            <w:rFonts w:ascii="Times New Roman" w:hAnsi="Times New Roman" w:cs="Times New Roman" w:hint="eastAsia"/>
            <w:sz w:val="24"/>
            <w:szCs w:val="24"/>
          </w:rPr>
          <w:delText>in every gene</w:delText>
        </w:r>
      </w:del>
      <w:ins w:id="131" w:author="Jiarui Li" w:date="2016-06-12T08:26:00Z">
        <w:r>
          <w:rPr>
            <w:rFonts w:ascii="Times New Roman" w:hAnsi="Times New Roman" w:cs="Times New Roman"/>
            <w:sz w:val="24"/>
            <w:szCs w:val="24"/>
          </w:rPr>
          <w:t>derived from each construct</w:t>
        </w:r>
      </w:ins>
      <w:r w:rsidR="00751519">
        <w:rPr>
          <w:rFonts w:ascii="Times New Roman" w:hAnsi="Times New Roman" w:cs="Times New Roman" w:hint="eastAsia"/>
          <w:sz w:val="24"/>
          <w:szCs w:val="24"/>
        </w:rPr>
        <w:t xml:space="preserve"> and </w:t>
      </w:r>
      <w:del w:id="132" w:author="Jiarui Li" w:date="2016-06-12T08:29:00Z">
        <w:r w:rsidR="00751519" w:rsidDel="003E043A">
          <w:rPr>
            <w:rFonts w:ascii="Times New Roman" w:hAnsi="Times New Roman" w:cs="Times New Roman" w:hint="eastAsia"/>
            <w:sz w:val="24"/>
            <w:szCs w:val="24"/>
          </w:rPr>
          <w:delText xml:space="preserve">between </w:delText>
        </w:r>
      </w:del>
      <w:del w:id="133" w:author="Jiarui Li" w:date="2016-06-12T08:28:00Z">
        <w:r w:rsidR="00751519" w:rsidDel="003E043A">
          <w:rPr>
            <w:rFonts w:ascii="Times New Roman" w:hAnsi="Times New Roman" w:cs="Times New Roman" w:hint="eastAsia"/>
            <w:sz w:val="24"/>
            <w:szCs w:val="24"/>
          </w:rPr>
          <w:delText>genes for</w:delText>
        </w:r>
      </w:del>
      <w:ins w:id="134" w:author="Jiarui Li" w:date="2016-06-12T08:28:00Z">
        <w:r>
          <w:rPr>
            <w:rFonts w:ascii="Times New Roman" w:hAnsi="Times New Roman" w:cs="Times New Roman"/>
            <w:sz w:val="24"/>
            <w:szCs w:val="24"/>
          </w:rPr>
          <w:t>different constructs</w:t>
        </w:r>
      </w:ins>
      <w:del w:id="135" w:author="Jiarui Li" w:date="2016-06-12T08:27:00Z">
        <w:r w:rsidR="00751519" w:rsidDel="003E043A">
          <w:rPr>
            <w:rFonts w:ascii="Times New Roman" w:hAnsi="Times New Roman" w:cs="Times New Roman" w:hint="eastAsia"/>
            <w:sz w:val="24"/>
            <w:szCs w:val="24"/>
          </w:rPr>
          <w:delText xml:space="preserve"> weight </w:delText>
        </w:r>
        <w:r w:rsidR="000B27CC" w:rsidDel="003E043A">
          <w:rPr>
            <w:rFonts w:ascii="Times New Roman" w:hAnsi="Times New Roman" w:cs="Times New Roman" w:hint="eastAsia"/>
            <w:sz w:val="24"/>
            <w:szCs w:val="24"/>
          </w:rPr>
          <w:delText>and numbers of fruit</w:delText>
        </w:r>
      </w:del>
      <w:r w:rsidR="000B27CC">
        <w:rPr>
          <w:rFonts w:ascii="Times New Roman" w:hAnsi="Times New Roman" w:cs="Times New Roman" w:hint="eastAsia"/>
          <w:sz w:val="24"/>
          <w:szCs w:val="24"/>
        </w:rPr>
        <w:t>. The average</w:t>
      </w:r>
      <w:r w:rsidR="00751519">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751519">
        <w:rPr>
          <w:rFonts w:ascii="Times New Roman" w:hAnsi="Times New Roman" w:cs="Times New Roman" w:hint="eastAsia"/>
          <w:sz w:val="24"/>
          <w:szCs w:val="24"/>
        </w:rPr>
        <w:t xml:space="preserve"> were</w:t>
      </w:r>
      <w:r w:rsidR="000B27CC">
        <w:rPr>
          <w:rFonts w:ascii="Times New Roman" w:hAnsi="Times New Roman" w:cs="Times New Roman"/>
          <w:sz w:val="24"/>
          <w:szCs w:val="24"/>
        </w:rPr>
        <w:t xml:space="preserve"> </w:t>
      </w:r>
      <w:commentRangeStart w:id="136"/>
      <w:r w:rsidR="000B27CC">
        <w:rPr>
          <w:rFonts w:ascii="Times New Roman" w:hAnsi="Times New Roman" w:cs="Times New Roman"/>
          <w:sz w:val="24"/>
          <w:szCs w:val="24"/>
        </w:rPr>
        <w:t>49.1 (±5.03) and 36.9 (±5.97).</w:t>
      </w:r>
      <w:commentRangeEnd w:id="136"/>
      <w:r>
        <w:rPr>
          <w:rStyle w:val="CommentReference"/>
          <w:rFonts w:ascii="Calibri" w:eastAsia="맑은 고딕" w:hAnsi="Calibri" w:cs="Times New Roman"/>
        </w:rPr>
        <w:commentReference w:id="136"/>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7A295D74" w:rsidR="002238AA" w:rsidRDefault="00EE1FE2" w:rsidP="00BA3FC2">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del w:id="137" w:author="Jiarui Li" w:date="2016-06-12T08:30:00Z">
        <w:r w:rsidR="002B3AC7" w:rsidDel="003E043A">
          <w:rPr>
            <w:rFonts w:ascii="Times New Roman" w:hAnsi="Times New Roman"/>
            <w:sz w:val="24"/>
            <w:szCs w:val="24"/>
          </w:rPr>
          <w:delText xml:space="preserve">to </w:delText>
        </w:r>
      </w:del>
      <w:ins w:id="138" w:author="Jiarui Li" w:date="2016-06-12T08:30:00Z">
        <w:r w:rsidR="003E043A">
          <w:rPr>
            <w:rFonts w:ascii="Times New Roman" w:hAnsi="Times New Roman"/>
            <w:sz w:val="24"/>
            <w:szCs w:val="24"/>
          </w:rPr>
          <w:t xml:space="preserve">in </w:t>
        </w:r>
      </w:ins>
      <w:r w:rsidR="002B3AC7">
        <w:rPr>
          <w:rFonts w:ascii="Times New Roman" w:hAnsi="Times New Roman"/>
          <w:sz w:val="24"/>
          <w:szCs w:val="24"/>
        </w:rPr>
        <w:t xml:space="preserve">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ins w:id="139" w:author="Jiarui Li" w:date="2016-06-12T08:31:00Z">
        <w:r w:rsidR="003E043A">
          <w:rPr>
            <w:rFonts w:ascii="Times New Roman" w:hAnsi="Times New Roman"/>
            <w:sz w:val="24"/>
            <w:szCs w:val="24"/>
          </w:rPr>
          <w:t>s</w:t>
        </w:r>
      </w:ins>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 xml:space="preserve">expressing lines (Fig 5c) in tomato peel. With respect to </w:t>
      </w:r>
      <w:r w:rsidR="00A630BF">
        <w:rPr>
          <w:rFonts w:ascii="Times New Roman" w:hAnsi="Times New Roman"/>
          <w:sz w:val="24"/>
          <w:szCs w:val="24"/>
        </w:rPr>
        <w:t xml:space="preserve">flavonol </w:t>
      </w:r>
      <w:r w:rsidR="00F0376D">
        <w:rPr>
          <w:rFonts w:ascii="Times New Roman" w:hAnsi="Times New Roman"/>
          <w:sz w:val="24"/>
          <w:szCs w:val="24"/>
        </w:rPr>
        <w:t xml:space="preserve">content in tomato peel, it seems the DR may have </w:t>
      </w:r>
      <w:r w:rsidR="004F50F3">
        <w:rPr>
          <w:rFonts w:ascii="Times New Roman" w:hAnsi="Times New Roman"/>
          <w:sz w:val="24"/>
          <w:szCs w:val="24"/>
        </w:rPr>
        <w:t xml:space="preserve">less </w:t>
      </w:r>
      <w:r w:rsidR="00F0376D">
        <w:rPr>
          <w:rFonts w:ascii="Times New Roman" w:hAnsi="Times New Roman"/>
          <w:sz w:val="24"/>
          <w:szCs w:val="24"/>
        </w:rPr>
        <w:t xml:space="preserve">impact on total </w:t>
      </w:r>
      <w:r w:rsidR="004F50F3">
        <w:rPr>
          <w:rFonts w:ascii="Times New Roman" w:hAnsi="Times New Roman"/>
          <w:sz w:val="24"/>
          <w:szCs w:val="24"/>
        </w:rPr>
        <w:t xml:space="preserve">flavonol </w:t>
      </w:r>
      <w:r w:rsidR="00D32EBA">
        <w:rPr>
          <w:rFonts w:ascii="Times New Roman" w:hAnsi="Times New Roman"/>
          <w:sz w:val="24"/>
          <w:szCs w:val="24"/>
        </w:rPr>
        <w:t xml:space="preserve">accumulation </w:t>
      </w:r>
      <w:r w:rsidR="00A630BF">
        <w:rPr>
          <w:rFonts w:ascii="Times New Roman" w:hAnsi="Times New Roman"/>
          <w:sz w:val="24"/>
          <w:szCs w:val="24"/>
        </w:rPr>
        <w:t>than</w:t>
      </w:r>
      <w:r w:rsidR="0078354A">
        <w:rPr>
          <w:rFonts w:ascii="Times New Roman" w:hAnsi="Times New Roman"/>
          <w:sz w:val="24"/>
          <w:szCs w:val="24"/>
        </w:rPr>
        <w:t xml:space="preserve"> CHI alone lines</w:t>
      </w:r>
      <w:r w:rsidR="00A630BF">
        <w:rPr>
          <w:rFonts w:ascii="Times New Roman" w:hAnsi="Times New Roman"/>
          <w:sz w:val="24"/>
          <w:szCs w:val="24"/>
        </w:rPr>
        <w:t>, which was confirmed by</w:t>
      </w:r>
      <w:r w:rsidR="00F0376D">
        <w:rPr>
          <w:rFonts w:ascii="Times New Roman" w:hAnsi="Times New Roman"/>
          <w:sz w:val="24"/>
          <w:szCs w:val="24"/>
        </w:rPr>
        <w:t xml:space="preserve"> comparing </w:t>
      </w:r>
      <w:r w:rsidR="00A630BF">
        <w:rPr>
          <w:rFonts w:ascii="Times New Roman" w:hAnsi="Times New Roman"/>
          <w:sz w:val="24"/>
          <w:szCs w:val="24"/>
        </w:rPr>
        <w:t xml:space="preserve">flavonol content from </w:t>
      </w:r>
      <w:r w:rsidR="00F0376D">
        <w:rPr>
          <w:rFonts w:ascii="Times New Roman" w:hAnsi="Times New Roman"/>
          <w:sz w:val="24"/>
          <w:szCs w:val="24"/>
        </w:rPr>
        <w:t>CHI and CHI/DR lines</w:t>
      </w:r>
      <w:ins w:id="140" w:author="Jiarui Li" w:date="2016-06-12T08:31:00Z">
        <w:r w:rsidR="003E043A">
          <w:rPr>
            <w:rFonts w:ascii="Times New Roman" w:hAnsi="Times New Roman"/>
            <w:sz w:val="24"/>
            <w:szCs w:val="24"/>
          </w:rPr>
          <w:t xml:space="preserve"> (Fig</w:t>
        </w:r>
      </w:ins>
      <w:ins w:id="141" w:author="Jiarui Li" w:date="2016-06-12T08:32:00Z">
        <w:r w:rsidR="003E043A">
          <w:rPr>
            <w:rFonts w:ascii="Times New Roman" w:hAnsi="Times New Roman"/>
            <w:sz w:val="24"/>
            <w:szCs w:val="24"/>
          </w:rPr>
          <w:t xml:space="preserve"> 5c)</w:t>
        </w:r>
      </w:ins>
      <w:r w:rsidR="00F0376D">
        <w:rPr>
          <w:rFonts w:ascii="Times New Roman" w:hAnsi="Times New Roman"/>
          <w:sz w:val="24"/>
          <w:szCs w:val="24"/>
        </w:rPr>
        <w:t xml:space="preserve">. </w:t>
      </w:r>
      <w:r w:rsidR="004F50F3">
        <w:rPr>
          <w:rFonts w:ascii="Times New Roman" w:hAnsi="Times New Roman"/>
          <w:sz w:val="24"/>
          <w:szCs w:val="24"/>
        </w:rPr>
        <w:t xml:space="preserve">It </w:t>
      </w:r>
      <w:r w:rsidR="00F0376D">
        <w:rPr>
          <w:rFonts w:ascii="Times New Roman" w:hAnsi="Times New Roman"/>
          <w:sz w:val="24"/>
          <w:szCs w:val="24"/>
        </w:rPr>
        <w:t>is probably due to the tendency of DR to shift the pathways towards anthocyanin production</w:t>
      </w:r>
      <w:r w:rsidR="005266B7">
        <w:rPr>
          <w:rFonts w:ascii="Times New Roman" w:hAnsi="Times New Roman"/>
          <w:sz w:val="24"/>
          <w:szCs w:val="24"/>
        </w:rPr>
        <w:t xml:space="preserve"> and away from</w:t>
      </w:r>
      <w:r w:rsidR="00D96BD4">
        <w:rPr>
          <w:rFonts w:ascii="Times New Roman" w:hAnsi="Times New Roman"/>
          <w:sz w:val="24"/>
          <w:szCs w:val="24"/>
        </w:rPr>
        <w:t xml:space="preserve"> other </w:t>
      </w:r>
      <w:r w:rsidR="007E72CC">
        <w:rPr>
          <w:rFonts w:ascii="Times New Roman" w:hAnsi="Times New Roman"/>
          <w:sz w:val="24"/>
          <w:szCs w:val="24"/>
        </w:rPr>
        <w:t>flavo</w:t>
      </w:r>
      <w:r w:rsidR="004F50F3">
        <w:rPr>
          <w:rFonts w:ascii="Times New Roman" w:hAnsi="Times New Roman"/>
          <w:sz w:val="24"/>
          <w:szCs w:val="24"/>
        </w:rPr>
        <w:t xml:space="preserve">nol </w:t>
      </w:r>
      <w:r w:rsidR="005266B7">
        <w:rPr>
          <w:rFonts w:ascii="Times New Roman" w:hAnsi="Times New Roman"/>
          <w:sz w:val="24"/>
          <w:szCs w:val="24"/>
        </w:rPr>
        <w:t>production</w:t>
      </w:r>
      <w:r w:rsidR="00F0376D">
        <w:rPr>
          <w:rFonts w:ascii="Times New Roman" w:hAnsi="Times New Roman"/>
          <w:sz w:val="24"/>
          <w:szCs w:val="24"/>
        </w:rPr>
        <w:t>.</w:t>
      </w:r>
      <w:r w:rsidR="00D32EBA">
        <w:rPr>
          <w:rFonts w:ascii="Times New Roman" w:hAnsi="Times New Roman"/>
          <w:sz w:val="24"/>
          <w:szCs w:val="24"/>
        </w:rPr>
        <w:t xml:space="preserve"> </w:t>
      </w:r>
    </w:p>
    <w:p w14:paraId="3F7101ED" w14:textId="77DAB707"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 anthocyanin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E97602">
        <w:rPr>
          <w:rFonts w:ascii="Times New Roman" w:hAnsi="Times New Roman"/>
          <w:sz w:val="24"/>
          <w:szCs w:val="24"/>
        </w:rPr>
        <w:t xml:space="preserve">However, </w:t>
      </w:r>
      <w:del w:id="142" w:author="Jiarui Li" w:date="2016-06-12T08:33:00Z">
        <w:r w:rsidR="00E97602" w:rsidDel="00A81E2C">
          <w:rPr>
            <w:rFonts w:ascii="Times New Roman" w:hAnsi="Times New Roman"/>
            <w:sz w:val="24"/>
            <w:szCs w:val="24"/>
          </w:rPr>
          <w:delText xml:space="preserve">Several </w:delText>
        </w:r>
      </w:del>
      <w:ins w:id="143" w:author="Jiarui Li" w:date="2016-06-12T08:33:00Z">
        <w:r w:rsidR="00A81E2C">
          <w:rPr>
            <w:rFonts w:ascii="Times New Roman" w:hAnsi="Times New Roman"/>
            <w:sz w:val="24"/>
            <w:szCs w:val="24"/>
          </w:rPr>
          <w:t xml:space="preserve">several </w:t>
        </w:r>
      </w:ins>
      <w:r w:rsidR="00E97602">
        <w:rPr>
          <w:rFonts w:ascii="Times New Roman" w:hAnsi="Times New Roman"/>
          <w:sz w:val="24"/>
          <w:szCs w:val="24"/>
        </w:rPr>
        <w:t xml:space="preserve">groups reported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7F7C47">
        <w:rPr>
          <w:rFonts w:ascii="Times New Roman" w:hAnsi="Times New Roman"/>
          <w:noProof/>
          <w:sz w:val="24"/>
          <w:szCs w:val="24"/>
        </w:rPr>
        <w:t>(</w:t>
      </w:r>
      <w:hyperlink w:anchor="_ENREF_4" w:tooltip="Colliver, 2002 #173" w:history="1">
        <w:r w:rsidR="003C7093">
          <w:rPr>
            <w:rFonts w:ascii="Times New Roman" w:hAnsi="Times New Roman"/>
            <w:noProof/>
            <w:sz w:val="24"/>
            <w:szCs w:val="24"/>
          </w:rPr>
          <w:t>Colliver et al. 2002</w:t>
        </w:r>
      </w:hyperlink>
      <w:r w:rsidR="007F7C47">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  Overexpression of </w:t>
      </w:r>
      <w:r w:rsidR="00087D12" w:rsidRPr="00943499">
        <w:rPr>
          <w:rFonts w:ascii="Times New Roman" w:hAnsi="Times New Roman"/>
          <w:i/>
          <w:sz w:val="24"/>
          <w:szCs w:val="24"/>
        </w:rPr>
        <w:t>CHI, CHS, and F3H</w:t>
      </w:r>
      <w:r w:rsidR="00087D12" w:rsidRPr="008734F5">
        <w:rPr>
          <w:rFonts w:ascii="Times New Roman" w:hAnsi="Times New Roman"/>
          <w:sz w:val="24"/>
          <w:szCs w:val="24"/>
        </w:rPr>
        <w:t xml:space="preserve"> </w:t>
      </w:r>
      <w:r w:rsidR="00E97602" w:rsidRPr="008734F5">
        <w:rPr>
          <w:rFonts w:ascii="Times New Roman" w:hAnsi="Times New Roman"/>
          <w:sz w:val="24"/>
          <w:szCs w:val="24"/>
        </w:rPr>
        <w:t>le</w:t>
      </w:r>
      <w:r w:rsidR="00E97602">
        <w:rPr>
          <w:rFonts w:ascii="Times New Roman" w:hAnsi="Times New Roman"/>
          <w:sz w:val="24"/>
          <w:szCs w:val="24"/>
        </w:rPr>
        <w:t>d</w:t>
      </w:r>
      <w:r w:rsidR="00E97602" w:rsidRPr="008734F5">
        <w:rPr>
          <w:rFonts w:ascii="Times New Roman" w:hAnsi="Times New Roman"/>
          <w:sz w:val="24"/>
          <w:szCs w:val="24"/>
        </w:rPr>
        <w:t xml:space="preserve"> </w:t>
      </w:r>
      <w:r w:rsidR="00087D12" w:rsidRPr="008734F5">
        <w:rPr>
          <w:rFonts w:ascii="Times New Roman" w:hAnsi="Times New Roman"/>
          <w:sz w:val="24"/>
          <w:szCs w:val="24"/>
        </w:rPr>
        <w:t>to an increase of dihydrokaempferol, which is one major branch point</w:t>
      </w:r>
      <w:r w:rsidR="00087D12">
        <w:rPr>
          <w:rFonts w:ascii="Times New Roman" w:hAnsi="Times New Roman"/>
          <w:sz w:val="24"/>
          <w:szCs w:val="24"/>
        </w:rPr>
        <w:t xml:space="preserve"> between anthocyanins and flavonols.  Overexpression of </w:t>
      </w:r>
      <w:r w:rsidR="00087D12" w:rsidRPr="00943499">
        <w:rPr>
          <w:rFonts w:ascii="Times New Roman" w:hAnsi="Times New Roman"/>
          <w:i/>
          <w:sz w:val="24"/>
          <w:szCs w:val="24"/>
        </w:rPr>
        <w:t xml:space="preserve">FLS </w:t>
      </w:r>
      <w:r w:rsidR="00E97602">
        <w:rPr>
          <w:rFonts w:ascii="Times New Roman" w:hAnsi="Times New Roman"/>
          <w:sz w:val="24"/>
          <w:szCs w:val="24"/>
        </w:rPr>
        <w:t xml:space="preserve">ensured </w:t>
      </w:r>
      <w:r w:rsidR="00087D12">
        <w:rPr>
          <w:rFonts w:ascii="Times New Roman" w:hAnsi="Times New Roman"/>
          <w:sz w:val="24"/>
          <w:szCs w:val="24"/>
        </w:rPr>
        <w:t>a major shift towards the flavonol pathway and an increase in kaempferol, a flavonol.</w:t>
      </w:r>
      <w:r w:rsidR="00087D12">
        <w:rPr>
          <w:rFonts w:ascii="Times New Roman" w:hAnsi="Times New Roman" w:hint="eastAsia"/>
          <w:sz w:val="24"/>
          <w:szCs w:val="24"/>
        </w:rPr>
        <w:t xml:space="preserve"> Among the 4 genes, </w:t>
      </w:r>
      <w:r w:rsidR="00087D12" w:rsidRPr="00943499">
        <w:rPr>
          <w:rFonts w:ascii="Times New Roman" w:hAnsi="Times New Roman"/>
          <w:i/>
          <w:sz w:val="24"/>
          <w:szCs w:val="24"/>
        </w:rPr>
        <w:t xml:space="preserve">CHS </w:t>
      </w:r>
      <w:r w:rsidR="00087D12">
        <w:rPr>
          <w:rFonts w:ascii="Times New Roman" w:hAnsi="Times New Roman" w:hint="eastAsia"/>
          <w:sz w:val="24"/>
          <w:szCs w:val="24"/>
        </w:rPr>
        <w:t xml:space="preserve">plays key role for flavonol production in flesh. There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no report that </w:t>
      </w:r>
      <w:r w:rsidR="00087D12" w:rsidRPr="00943499">
        <w:rPr>
          <w:rFonts w:ascii="Times New Roman" w:hAnsi="Times New Roman"/>
          <w:i/>
          <w:sz w:val="24"/>
          <w:szCs w:val="24"/>
        </w:rPr>
        <w:t>Del/Ros</w:t>
      </w:r>
      <w:r w:rsidR="00087D12">
        <w:rPr>
          <w:rFonts w:ascii="Times New Roman" w:hAnsi="Times New Roman" w:hint="eastAsia"/>
          <w:sz w:val="24"/>
          <w:szCs w:val="24"/>
        </w:rPr>
        <w:t xml:space="preserve"> </w:t>
      </w:r>
      <w:r w:rsidR="00E97602">
        <w:rPr>
          <w:rFonts w:ascii="Times New Roman" w:hAnsi="Times New Roman"/>
          <w:sz w:val="24"/>
          <w:szCs w:val="24"/>
        </w:rPr>
        <w:t xml:space="preserve">could </w:t>
      </w:r>
      <w:r w:rsidR="00087D12">
        <w:rPr>
          <w:rFonts w:ascii="Times New Roman" w:hAnsi="Times New Roman" w:hint="eastAsia"/>
          <w:sz w:val="24"/>
          <w:szCs w:val="24"/>
        </w:rPr>
        <w:t xml:space="preserve">upregulate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or </w:t>
      </w:r>
      <w:r w:rsidR="00087D12" w:rsidRPr="00943499">
        <w:rPr>
          <w:rFonts w:ascii="Times New Roman" w:hAnsi="Times New Roman"/>
          <w:i/>
          <w:sz w:val="24"/>
          <w:szCs w:val="24"/>
        </w:rPr>
        <w:t>FLS</w:t>
      </w:r>
      <w:r w:rsidR="00087D12">
        <w:rPr>
          <w:rFonts w:ascii="Times New Roman" w:hAnsi="Times New Roman" w:hint="eastAsia"/>
          <w:sz w:val="24"/>
          <w:szCs w:val="24"/>
        </w:rPr>
        <w:t xml:space="preserve"> </w:t>
      </w:r>
      <w:r w:rsidR="00087D1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087D12">
        <w:rPr>
          <w:rFonts w:ascii="Times New Roman" w:hAnsi="Times New Roman"/>
          <w:sz w:val="24"/>
          <w:szCs w:val="24"/>
        </w:rPr>
      </w:r>
      <w:r w:rsidR="00087D12">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3C7093">
          <w:rPr>
            <w:rFonts w:ascii="Times New Roman" w:hAnsi="Times New Roman"/>
            <w:noProof/>
            <w:sz w:val="24"/>
            <w:szCs w:val="24"/>
          </w:rPr>
          <w:t>Butelli et al. 2008</w:t>
        </w:r>
      </w:hyperlink>
      <w:r w:rsidR="007F7C47">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w:t>
      </w:r>
      <w:r w:rsidR="00087D12">
        <w:rPr>
          <w:rFonts w:ascii="Times New Roman" w:hAnsi="Times New Roman"/>
          <w:sz w:val="24"/>
          <w:szCs w:val="24"/>
        </w:rPr>
        <w:t xml:space="preserve"> Interestingly</w:t>
      </w:r>
      <w:r w:rsidR="00087D12">
        <w:rPr>
          <w:rFonts w:ascii="Times New Roman" w:hAnsi="Times New Roman" w:hint="eastAsia"/>
          <w:sz w:val="24"/>
          <w:szCs w:val="24"/>
        </w:rPr>
        <w:t xml:space="preserve">, the flesh of </w:t>
      </w:r>
      <w:r w:rsidR="00087D12">
        <w:rPr>
          <w:rFonts w:ascii="Times New Roman" w:hAnsi="Times New Roman"/>
          <w:sz w:val="24"/>
          <w:szCs w:val="24"/>
        </w:rPr>
        <w:t xml:space="preserve">our </w:t>
      </w:r>
      <w:r w:rsidR="00087D12">
        <w:rPr>
          <w:rFonts w:ascii="Times New Roman" w:hAnsi="Times New Roman" w:hint="eastAsia"/>
          <w:sz w:val="24"/>
          <w:szCs w:val="24"/>
        </w:rPr>
        <w:t xml:space="preserve">DR </w:t>
      </w:r>
      <w:r w:rsidR="00E97602">
        <w:rPr>
          <w:rFonts w:ascii="Times New Roman" w:hAnsi="Times New Roman"/>
          <w:sz w:val="24"/>
          <w:szCs w:val="24"/>
        </w:rPr>
        <w:t xml:space="preserve">overexpressing </w:t>
      </w:r>
      <w:r w:rsidR="00087D12">
        <w:rPr>
          <w:rFonts w:ascii="Times New Roman" w:hAnsi="Times New Roman" w:hint="eastAsia"/>
          <w:sz w:val="24"/>
          <w:szCs w:val="24"/>
        </w:rPr>
        <w:t>tomato</w:t>
      </w:r>
      <w:r w:rsidR="00087D12">
        <w:rPr>
          <w:rFonts w:ascii="Times New Roman" w:hAnsi="Times New Roman"/>
          <w:sz w:val="24"/>
          <w:szCs w:val="24"/>
        </w:rPr>
        <w:t>es</w:t>
      </w:r>
      <w:r w:rsidR="00087D12">
        <w:rPr>
          <w:rFonts w:ascii="Times New Roman" w:hAnsi="Times New Roman" w:hint="eastAsia"/>
          <w:sz w:val="24"/>
          <w:szCs w:val="24"/>
        </w:rPr>
        <w:t xml:space="preserv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visibly purple without upregulation of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and </w:t>
      </w:r>
      <w:r w:rsidR="00087D12" w:rsidRPr="00943499">
        <w:rPr>
          <w:rFonts w:ascii="Times New Roman" w:hAnsi="Times New Roman"/>
          <w:i/>
          <w:sz w:val="24"/>
          <w:szCs w:val="24"/>
        </w:rPr>
        <w:t>FLS</w:t>
      </w:r>
      <w:r w:rsidR="00087D12">
        <w:rPr>
          <w:rFonts w:ascii="Times New Roman" w:hAnsi="Times New Roman"/>
          <w:sz w:val="24"/>
          <w:szCs w:val="24"/>
        </w:rPr>
        <w:t>,</w:t>
      </w:r>
      <w:r w:rsidR="00087D12">
        <w:rPr>
          <w:rFonts w:ascii="Times New Roman" w:hAnsi="Times New Roman" w:hint="eastAsia"/>
          <w:sz w:val="24"/>
          <w:szCs w:val="24"/>
        </w:rPr>
        <w:t xml:space="preserve"> even </w:t>
      </w:r>
      <w:r w:rsidR="00087D12">
        <w:rPr>
          <w:rFonts w:ascii="Times New Roman" w:hAnsi="Times New Roman"/>
          <w:sz w:val="24"/>
          <w:szCs w:val="24"/>
        </w:rPr>
        <w:t>though</w:t>
      </w:r>
      <w:r w:rsidR="00087D12">
        <w:rPr>
          <w:rFonts w:ascii="Times New Roman" w:hAnsi="Times New Roman" w:hint="eastAsia"/>
          <w:sz w:val="24"/>
          <w:szCs w:val="24"/>
        </w:rPr>
        <w:t xml:space="preserve"> it can act as a </w:t>
      </w:r>
      <w:r w:rsidR="00087D12" w:rsidRPr="00B9754B">
        <w:rPr>
          <w:rFonts w:ascii="Times New Roman" w:hAnsi="Times New Roman"/>
          <w:sz w:val="24"/>
          <w:szCs w:val="24"/>
        </w:rPr>
        <w:t>reportedly</w:t>
      </w:r>
      <w:r w:rsidR="00087D12" w:rsidRPr="00B9754B">
        <w:rPr>
          <w:rFonts w:ascii="Times New Roman" w:hAnsi="Times New Roman" w:hint="eastAsia"/>
          <w:sz w:val="24"/>
          <w:szCs w:val="24"/>
        </w:rPr>
        <w:t xml:space="preserve"> bottleneck</w:t>
      </w:r>
      <w:r w:rsidR="00087D12">
        <w:rPr>
          <w:rFonts w:ascii="Times New Roman" w:hAnsi="Times New Roman" w:hint="eastAsia"/>
          <w:sz w:val="24"/>
          <w:szCs w:val="24"/>
        </w:rPr>
        <w:t xml:space="preserve">. </w:t>
      </w:r>
      <w:r w:rsidR="00087D12">
        <w:rPr>
          <w:rFonts w:ascii="Times New Roman" w:hAnsi="Times New Roman"/>
          <w:sz w:val="24"/>
          <w:szCs w:val="24"/>
        </w:rPr>
        <w:t xml:space="preserve">This suggests that while </w:t>
      </w:r>
      <w:r w:rsidR="00087D12" w:rsidRPr="00943499">
        <w:rPr>
          <w:rFonts w:ascii="Times New Roman" w:hAnsi="Times New Roman"/>
          <w:i/>
          <w:sz w:val="24"/>
          <w:szCs w:val="24"/>
        </w:rPr>
        <w:t>CHS</w:t>
      </w:r>
      <w:r w:rsidR="00087D12">
        <w:rPr>
          <w:rFonts w:ascii="Times New Roman" w:hAnsi="Times New Roman"/>
          <w:sz w:val="24"/>
          <w:szCs w:val="24"/>
        </w:rPr>
        <w:t xml:space="preserve"> is an important bottleneck early in the pathway, it may not be as important as upregulation of genes dedicated to anthocyanin production such as </w:t>
      </w:r>
      <w:r w:rsidR="00087D12" w:rsidRPr="00943499">
        <w:rPr>
          <w:rFonts w:ascii="Times New Roman" w:hAnsi="Times New Roman"/>
          <w:i/>
          <w:sz w:val="24"/>
          <w:szCs w:val="24"/>
        </w:rPr>
        <w:t>DFR, ANS, 3-GT</w:t>
      </w:r>
      <w:r w:rsidR="00087D12">
        <w:rPr>
          <w:rFonts w:ascii="Times New Roman" w:hAnsi="Times New Roman"/>
          <w:sz w:val="24"/>
          <w:szCs w:val="24"/>
        </w:rPr>
        <w:t xml:space="preserve">, and </w:t>
      </w:r>
      <w:r w:rsidR="00087D12" w:rsidRPr="00943499">
        <w:rPr>
          <w:rFonts w:ascii="Times New Roman" w:hAnsi="Times New Roman"/>
          <w:i/>
          <w:sz w:val="24"/>
          <w:szCs w:val="24"/>
        </w:rPr>
        <w:t>5-GT</w:t>
      </w:r>
      <w:r w:rsidR="00087D12">
        <w:rPr>
          <w:rFonts w:ascii="Times New Roman" w:hAnsi="Times New Roman"/>
          <w:sz w:val="24"/>
          <w:szCs w:val="24"/>
        </w:rPr>
        <w:t xml:space="preserve"> for increased anthocyanin content.  </w:t>
      </w:r>
      <w:r w:rsidR="00E97602">
        <w:rPr>
          <w:rFonts w:ascii="Times New Roman" w:hAnsi="Times New Roman"/>
          <w:sz w:val="24"/>
          <w:szCs w:val="24"/>
        </w:rPr>
        <w:t xml:space="preserve">That indicates </w:t>
      </w:r>
      <w:r w:rsidR="00087D12">
        <w:rPr>
          <w:rFonts w:ascii="Times New Roman" w:hAnsi="Times New Roman"/>
          <w:sz w:val="24"/>
          <w:szCs w:val="24"/>
        </w:rPr>
        <w:t xml:space="preserve">there may already be sufficient substrate available for anthocyanin production after upregulation of </w:t>
      </w:r>
      <w:r w:rsidR="00087D12" w:rsidRPr="00943499">
        <w:rPr>
          <w:rFonts w:ascii="Times New Roman" w:hAnsi="Times New Roman"/>
          <w:i/>
          <w:sz w:val="24"/>
          <w:szCs w:val="24"/>
        </w:rPr>
        <w:t>PAL, CHI</w:t>
      </w:r>
      <w:r w:rsidR="00087D12">
        <w:rPr>
          <w:rFonts w:ascii="Times New Roman" w:hAnsi="Times New Roman"/>
          <w:sz w:val="24"/>
          <w:szCs w:val="24"/>
        </w:rPr>
        <w:t xml:space="preserve">, and </w:t>
      </w:r>
      <w:r w:rsidR="00087D12" w:rsidRPr="00943499">
        <w:rPr>
          <w:rFonts w:ascii="Times New Roman" w:hAnsi="Times New Roman"/>
          <w:i/>
          <w:sz w:val="24"/>
          <w:szCs w:val="24"/>
        </w:rPr>
        <w:t>F3H</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commentRangeStart w:id="144"/>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087D12">
        <w:rPr>
          <w:rFonts w:ascii="Times New Roman" w:hAnsi="Times New Roman" w:hint="eastAsia"/>
          <w:sz w:val="24"/>
          <w:szCs w:val="24"/>
        </w:rPr>
        <w:t xml:space="preserve">. </w:t>
      </w:r>
      <w:commentRangeEnd w:id="144"/>
      <w:r w:rsidR="00A81E2C">
        <w:rPr>
          <w:rStyle w:val="CommentReference"/>
          <w:rFonts w:ascii="Calibri" w:eastAsia="맑은 고딕" w:hAnsi="Calibri" w:cs="Times New Roman"/>
        </w:rPr>
        <w:commentReference w:id="144"/>
      </w:r>
      <w:del w:id="145" w:author="Jiarui Li" w:date="2016-06-12T08:34:00Z">
        <w:r w:rsidR="00087D12" w:rsidDel="00A81E2C">
          <w:rPr>
            <w:rFonts w:ascii="Times New Roman" w:hAnsi="Times New Roman" w:hint="eastAsia"/>
            <w:sz w:val="24"/>
            <w:szCs w:val="24"/>
          </w:rPr>
          <w:delText>The</w:delText>
        </w:r>
        <w:r w:rsidR="00087D12" w:rsidDel="00A81E2C">
          <w:rPr>
            <w:rFonts w:ascii="Times New Roman" w:hAnsi="Times New Roman"/>
            <w:sz w:val="24"/>
            <w:szCs w:val="24"/>
          </w:rPr>
          <w:delText>se</w:delText>
        </w:r>
        <w:r w:rsidR="00087D12" w:rsidDel="00A81E2C">
          <w:rPr>
            <w:rFonts w:ascii="Times New Roman" w:hAnsi="Times New Roman" w:hint="eastAsia"/>
            <w:sz w:val="24"/>
            <w:szCs w:val="24"/>
          </w:rPr>
          <w:delText xml:space="preserve"> genes and our </w:delText>
        </w:r>
        <w:r w:rsidR="00631674" w:rsidRPr="00943499" w:rsidDel="00A81E2C">
          <w:rPr>
            <w:rFonts w:ascii="Times New Roman" w:hAnsi="Times New Roman"/>
            <w:i/>
            <w:sz w:val="24"/>
            <w:szCs w:val="24"/>
          </w:rPr>
          <w:delText>DR/</w:delText>
        </w:r>
        <w:r w:rsidR="00087D12" w:rsidRPr="00943499" w:rsidDel="00A81E2C">
          <w:rPr>
            <w:rFonts w:ascii="Times New Roman" w:hAnsi="Times New Roman"/>
            <w:i/>
            <w:sz w:val="24"/>
            <w:szCs w:val="24"/>
          </w:rPr>
          <w:delText>CHI</w:delText>
        </w:r>
        <w:r w:rsidR="00087D12" w:rsidDel="00A81E2C">
          <w:rPr>
            <w:rFonts w:ascii="Times New Roman" w:hAnsi="Times New Roman" w:hint="eastAsia"/>
            <w:sz w:val="24"/>
            <w:szCs w:val="24"/>
          </w:rPr>
          <w:delText xml:space="preserve"> </w:delText>
        </w:r>
        <w:r w:rsidR="00087D12" w:rsidDel="00A81E2C">
          <w:rPr>
            <w:rFonts w:ascii="Times New Roman" w:hAnsi="Times New Roman"/>
            <w:sz w:val="24"/>
            <w:szCs w:val="24"/>
          </w:rPr>
          <w:delText xml:space="preserve">do </w:delText>
        </w:r>
        <w:r w:rsidR="00087D12" w:rsidDel="00A81E2C">
          <w:rPr>
            <w:rFonts w:ascii="Times New Roman" w:hAnsi="Times New Roman" w:hint="eastAsia"/>
            <w:sz w:val="24"/>
            <w:szCs w:val="24"/>
          </w:rPr>
          <w:delText xml:space="preserve">not </w:delText>
        </w:r>
        <w:r w:rsidR="00087D12" w:rsidDel="00A81E2C">
          <w:rPr>
            <w:rFonts w:ascii="Times New Roman" w:hAnsi="Times New Roman"/>
            <w:sz w:val="24"/>
            <w:szCs w:val="24"/>
          </w:rPr>
          <w:delText>compete</w:delText>
        </w:r>
        <w:r w:rsidR="00087D12" w:rsidDel="00A81E2C">
          <w:rPr>
            <w:rFonts w:ascii="Times New Roman" w:hAnsi="Times New Roman" w:hint="eastAsia"/>
            <w:sz w:val="24"/>
            <w:szCs w:val="24"/>
          </w:rPr>
          <w:delText>,</w:delText>
        </w:r>
        <w:r w:rsidR="00087D12" w:rsidDel="00A81E2C">
          <w:rPr>
            <w:rFonts w:ascii="Times New Roman" w:hAnsi="Times New Roman"/>
            <w:sz w:val="24"/>
            <w:szCs w:val="24"/>
          </w:rPr>
          <w:delText xml:space="preserve"> </w:delText>
        </w:r>
        <w:r w:rsidR="00CC19C2" w:rsidDel="00A81E2C">
          <w:rPr>
            <w:rFonts w:ascii="Times New Roman" w:hAnsi="Times New Roman"/>
            <w:sz w:val="24"/>
            <w:szCs w:val="24"/>
          </w:rPr>
          <w:delText>instead</w:delText>
        </w:r>
        <w:r w:rsidR="00087D12" w:rsidDel="00A81E2C">
          <w:rPr>
            <w:rFonts w:ascii="Times New Roman" w:hAnsi="Times New Roman"/>
            <w:sz w:val="24"/>
            <w:szCs w:val="24"/>
          </w:rPr>
          <w:delText>, they work together</w:delText>
        </w:r>
        <w:r w:rsidR="00087D12" w:rsidRPr="00943499" w:rsidDel="00A81E2C">
          <w:rPr>
            <w:rFonts w:ascii="Times New Roman" w:hAnsi="Times New Roman"/>
            <w:sz w:val="24"/>
            <w:szCs w:val="24"/>
          </w:rPr>
          <w:delText xml:space="preserve">.  </w:delText>
        </w:r>
      </w:del>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087D12">
        <w:rPr>
          <w:rFonts w:ascii="Times New Roman" w:hAnsi="Times New Roman" w:hint="eastAsia"/>
          <w:sz w:val="24"/>
          <w:szCs w:val="24"/>
        </w:rPr>
        <w:t xml:space="preserve"> </w:t>
      </w:r>
      <w:r w:rsidR="00087D12">
        <w:rPr>
          <w:rFonts w:ascii="Times New Roman" w:hAnsi="Times New Roman"/>
          <w:sz w:val="24"/>
          <w:szCs w:val="24"/>
        </w:rPr>
        <w:t xml:space="preserve">known as </w:t>
      </w:r>
      <w:r w:rsidR="00087D12">
        <w:rPr>
          <w:rFonts w:ascii="Times New Roman" w:hAnsi="Times New Roman" w:hint="eastAsia"/>
          <w:sz w:val="24"/>
          <w:szCs w:val="24"/>
        </w:rPr>
        <w:t>dihydroflavonols</w:t>
      </w:r>
      <w:r w:rsidR="00087D12">
        <w:rPr>
          <w:rFonts w:ascii="Times New Roman" w:hAnsi="Times New Roman"/>
          <w:sz w:val="24"/>
          <w:szCs w:val="24"/>
        </w:rPr>
        <w:t>.</w:t>
      </w:r>
      <w:r w:rsidR="00087D12">
        <w:rPr>
          <w:rFonts w:ascii="Times New Roman" w:hAnsi="Times New Roman" w:hint="eastAsia"/>
          <w:sz w:val="24"/>
          <w:szCs w:val="24"/>
        </w:rPr>
        <w:t xml:space="preserve"> </w:t>
      </w:r>
      <w:r w:rsidR="00087D12">
        <w:rPr>
          <w:rFonts w:ascii="Times New Roman" w:hAnsi="Times New Roman"/>
          <w:sz w:val="24"/>
          <w:szCs w:val="24"/>
        </w:rPr>
        <w:t>D</w:t>
      </w:r>
      <w:r w:rsidR="00087D12">
        <w:rPr>
          <w:rFonts w:ascii="Times New Roman" w:hAnsi="Times New Roman" w:hint="eastAsia"/>
          <w:sz w:val="24"/>
          <w:szCs w:val="24"/>
        </w:rPr>
        <w:t xml:space="preserve">ihydroflavols </w:t>
      </w:r>
      <w:r w:rsidR="00087D12">
        <w:rPr>
          <w:rFonts w:ascii="Times New Roman" w:hAnsi="Times New Roman"/>
          <w:sz w:val="24"/>
          <w:szCs w:val="24"/>
        </w:rPr>
        <w:t xml:space="preserve">occur at </w:t>
      </w:r>
      <w:r w:rsidR="00087D12">
        <w:rPr>
          <w:rFonts w:ascii="Times New Roman" w:hAnsi="Times New Roman" w:hint="eastAsia"/>
          <w:sz w:val="24"/>
          <w:szCs w:val="24"/>
        </w:rPr>
        <w:t>the branch</w:t>
      </w:r>
      <w:r w:rsidR="00087D12">
        <w:rPr>
          <w:rFonts w:ascii="Times New Roman" w:hAnsi="Times New Roman"/>
          <w:sz w:val="24"/>
          <w:szCs w:val="24"/>
        </w:rPr>
        <w:t>ing</w:t>
      </w:r>
      <w:r w:rsidR="00087D12">
        <w:rPr>
          <w:rFonts w:ascii="Times New Roman" w:hAnsi="Times New Roman" w:hint="eastAsia"/>
          <w:sz w:val="24"/>
          <w:szCs w:val="24"/>
        </w:rPr>
        <w:t xml:space="preserve"> point between anthocyanin and flavonols.</w:t>
      </w:r>
    </w:p>
    <w:p w14:paraId="4A1E1DE6" w14:textId="78BF0D26" w:rsidR="009B4F37" w:rsidRDefault="00087D12" w:rsidP="00FB3AE3">
      <w:pPr>
        <w:spacing w:after="0" w:line="360" w:lineRule="auto"/>
        <w:ind w:firstLine="7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C7093">
        <w:rPr>
          <w:rFonts w:ascii="Times New Roman" w:hAnsi="Times New Roman"/>
          <w:sz w:val="24"/>
          <w:szCs w:val="24"/>
        </w:rPr>
        <w:instrText xml:space="preserve"> ADDIN EN.CITE </w:instrText>
      </w:r>
      <w:r w:rsidR="003C709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C7093">
        <w:rPr>
          <w:rFonts w:ascii="Times New Roman" w:hAnsi="Times New Roman"/>
          <w:sz w:val="24"/>
          <w:szCs w:val="24"/>
        </w:rPr>
        <w:instrText xml:space="preserve"> ADDIN EN.CITE.DATA </w:instrText>
      </w:r>
      <w:r w:rsidR="003C7093">
        <w:rPr>
          <w:rFonts w:ascii="Times New Roman" w:hAnsi="Times New Roman"/>
          <w:sz w:val="24"/>
          <w:szCs w:val="24"/>
        </w:rPr>
      </w:r>
      <w:r w:rsidR="003C7093">
        <w:rPr>
          <w:rFonts w:ascii="Times New Roman" w:hAnsi="Times New Roman"/>
          <w:sz w:val="24"/>
          <w:szCs w:val="24"/>
        </w:rPr>
        <w:fldChar w:fldCharType="end"/>
      </w:r>
      <w:r>
        <w:rPr>
          <w:rFonts w:ascii="Times New Roman" w:hAnsi="Times New Roman"/>
          <w:sz w:val="24"/>
          <w:szCs w:val="24"/>
        </w:rPr>
        <w:fldChar w:fldCharType="separate"/>
      </w:r>
      <w:r w:rsidR="003C7093">
        <w:rPr>
          <w:rFonts w:ascii="Times New Roman" w:hAnsi="Times New Roman"/>
          <w:noProof/>
          <w:sz w:val="24"/>
          <w:szCs w:val="24"/>
        </w:rPr>
        <w:t>(</w:t>
      </w:r>
      <w:hyperlink w:anchor="_ENREF_2" w:tooltip="Butelli, 2008 #122" w:history="1">
        <w:r w:rsidR="003C7093">
          <w:rPr>
            <w:rFonts w:ascii="Times New Roman" w:hAnsi="Times New Roman"/>
            <w:noProof/>
            <w:sz w:val="24"/>
            <w:szCs w:val="24"/>
          </w:rPr>
          <w:t>Butelli et al. 2008</w:t>
        </w:r>
      </w:hyperlink>
      <w:r w:rsidR="003C7093">
        <w:rPr>
          <w:rFonts w:ascii="Times New Roman" w:hAnsi="Times New Roman"/>
          <w:noProof/>
          <w:sz w:val="24"/>
          <w:szCs w:val="24"/>
        </w:rPr>
        <w:t>)</w:t>
      </w:r>
      <w:r>
        <w:rPr>
          <w:rFonts w:ascii="Times New Roman" w:hAnsi="Times New Roman"/>
          <w:sz w:val="24"/>
          <w:szCs w:val="24"/>
        </w:rPr>
        <w:fldChar w:fldCharType="end"/>
      </w:r>
      <w:ins w:id="146" w:author="Jiarui Li" w:date="2016-06-12T08:45:00Z">
        <w:r w:rsidR="00A81E2C">
          <w:rPr>
            <w:rFonts w:ascii="Times New Roman" w:hAnsi="Times New Roman"/>
            <w:sz w:val="24"/>
            <w:szCs w:val="24"/>
          </w:rPr>
          <w:t xml:space="preserve">) </w:t>
        </w:r>
      </w:ins>
      <w:del w:id="147" w:author="Jiarui Li" w:date="2016-06-12T08:45:00Z">
        <w:r w:rsidDel="00A81E2C">
          <w:rPr>
            <w:rFonts w:ascii="Times New Roman" w:hAnsi="Times New Roman" w:hint="eastAsia"/>
            <w:sz w:val="24"/>
            <w:szCs w:val="24"/>
          </w:rPr>
          <w:delText xml:space="preserve"> </w:delText>
        </w:r>
      </w:del>
      <w:r>
        <w:rPr>
          <w:rFonts w:ascii="Times New Roman" w:hAnsi="Times New Roman" w:hint="eastAsia"/>
          <w:sz w:val="24"/>
          <w:szCs w:val="24"/>
        </w:rPr>
        <w:t xml:space="preserve">reported that </w:t>
      </w:r>
      <w:r w:rsidRPr="007C03DB">
        <w:rPr>
          <w:rFonts w:ascii="Times New Roman" w:hAnsi="Times New Roman"/>
          <w:i/>
          <w:sz w:val="24"/>
          <w:szCs w:val="24"/>
        </w:rPr>
        <w:t>CHI</w:t>
      </w:r>
      <w:r>
        <w:rPr>
          <w:rFonts w:ascii="Times New Roman" w:hAnsi="Times New Roman" w:hint="eastAsia"/>
          <w:sz w:val="24"/>
          <w:szCs w:val="24"/>
        </w:rPr>
        <w:t xml:space="preserve"> activity </w:t>
      </w:r>
      <w:r>
        <w:rPr>
          <w:rFonts w:ascii="Times New Roman" w:hAnsi="Times New Roman"/>
          <w:sz w:val="24"/>
          <w:szCs w:val="24"/>
        </w:rPr>
        <w:t xml:space="preserve">approximately doubled in </w:t>
      </w:r>
      <w:r>
        <w:rPr>
          <w:rFonts w:ascii="Times New Roman" w:hAnsi="Times New Roman" w:hint="eastAsia"/>
          <w:sz w:val="24"/>
          <w:szCs w:val="24"/>
        </w:rPr>
        <w:t xml:space="preserve">the turn/ripe state. Compared </w:t>
      </w:r>
      <w:r>
        <w:rPr>
          <w:rFonts w:ascii="Times New Roman" w:hAnsi="Times New Roman"/>
          <w:sz w:val="24"/>
          <w:szCs w:val="24"/>
        </w:rPr>
        <w:t xml:space="preserve">with </w:t>
      </w:r>
      <w:r w:rsidRPr="00943499">
        <w:rPr>
          <w:rFonts w:ascii="Times New Roman" w:hAnsi="Times New Roman"/>
          <w:i/>
          <w:sz w:val="24"/>
          <w:szCs w:val="24"/>
        </w:rPr>
        <w:t>PAL</w:t>
      </w:r>
      <w:r>
        <w:rPr>
          <w:rFonts w:ascii="Times New Roman" w:hAnsi="Times New Roman" w:hint="eastAsia"/>
          <w:sz w:val="24"/>
          <w:szCs w:val="24"/>
        </w:rPr>
        <w:t xml:space="preserve"> </w:t>
      </w:r>
      <w:r>
        <w:rPr>
          <w:rFonts w:ascii="Times New Roman" w:hAnsi="Times New Roman"/>
          <w:sz w:val="24"/>
          <w:szCs w:val="24"/>
        </w:rPr>
        <w:t>activity</w:t>
      </w:r>
      <w:r w:rsidR="000E71AA">
        <w:rPr>
          <w:rFonts w:ascii="Times New Roman" w:hAnsi="Times New Roman"/>
          <w:sz w:val="24"/>
          <w:szCs w:val="24"/>
        </w:rPr>
        <w:t xml:space="preserve"> </w:t>
      </w:r>
      <w:r>
        <w:rPr>
          <w:rFonts w:ascii="Times New Roman" w:hAnsi="Times New Roman" w:hint="eastAsia"/>
          <w:sz w:val="24"/>
          <w:szCs w:val="24"/>
        </w:rPr>
        <w:t xml:space="preserve">upregulated by </w:t>
      </w:r>
      <w:r w:rsidRPr="00E96C05">
        <w:rPr>
          <w:rFonts w:ascii="Times New Roman" w:hAnsi="Times New Roman" w:hint="eastAsia"/>
          <w:i/>
          <w:sz w:val="24"/>
          <w:szCs w:val="24"/>
        </w:rPr>
        <w:t>DR</w:t>
      </w:r>
      <w:r>
        <w:rPr>
          <w:rFonts w:ascii="Times New Roman" w:hAnsi="Times New Roman" w:hint="eastAsia"/>
          <w:sz w:val="24"/>
          <w:szCs w:val="24"/>
        </w:rPr>
        <w:t xml:space="preserve">, </w:t>
      </w:r>
      <w:r>
        <w:rPr>
          <w:rFonts w:ascii="Times New Roman" w:hAnsi="Times New Roman"/>
          <w:sz w:val="24"/>
          <w:szCs w:val="24"/>
        </w:rPr>
        <w:t xml:space="preserve">this increase in </w:t>
      </w:r>
      <w:r w:rsidRPr="00E96C05">
        <w:rPr>
          <w:rFonts w:ascii="Times New Roman" w:hAnsi="Times New Roman" w:hint="eastAsia"/>
          <w:i/>
          <w:sz w:val="24"/>
          <w:szCs w:val="24"/>
        </w:rPr>
        <w:t>CHI</w:t>
      </w:r>
      <w:r>
        <w:rPr>
          <w:rFonts w:ascii="Times New Roman" w:hAnsi="Times New Roman" w:hint="eastAsia"/>
          <w:sz w:val="24"/>
          <w:szCs w:val="24"/>
        </w:rPr>
        <w:t xml:space="preserve"> activity is </w:t>
      </w:r>
      <w:r>
        <w:rPr>
          <w:rFonts w:ascii="Times New Roman" w:hAnsi="Times New Roman"/>
          <w:sz w:val="24"/>
          <w:szCs w:val="24"/>
        </w:rPr>
        <w:t>insufficient to fully reap the benefits of an upregulated PAL</w:t>
      </w:r>
      <w:r>
        <w:rPr>
          <w:rFonts w:ascii="Times New Roman" w:hAnsi="Times New Roman" w:hint="eastAsia"/>
          <w:sz w:val="24"/>
          <w:szCs w:val="24"/>
        </w:rPr>
        <w:t xml:space="preserve">. Luo (2008) reported </w:t>
      </w:r>
      <w:r>
        <w:rPr>
          <w:rFonts w:ascii="Times New Roman" w:hAnsi="Times New Roman"/>
          <w:sz w:val="24"/>
          <w:szCs w:val="24"/>
        </w:rPr>
        <w:t>a similar</w:t>
      </w:r>
      <w:r>
        <w:rPr>
          <w:rFonts w:ascii="Times New Roman" w:hAnsi="Times New Roman" w:hint="eastAsia"/>
          <w:sz w:val="24"/>
          <w:szCs w:val="24"/>
        </w:rPr>
        <w:t xml:space="preserve"> situation that the content of rutin and </w:t>
      </w:r>
      <w:r w:rsidRPr="00DD0778">
        <w:rPr>
          <w:rFonts w:ascii="Times New Roman" w:hAnsi="Times New Roman"/>
          <w:sz w:val="24"/>
          <w:szCs w:val="24"/>
        </w:rPr>
        <w:t>kaempferol rutinoside</w:t>
      </w:r>
      <w:r>
        <w:rPr>
          <w:rFonts w:ascii="Times New Roman" w:hAnsi="Times New Roman" w:hint="eastAsia"/>
          <w:sz w:val="24"/>
          <w:szCs w:val="24"/>
        </w:rPr>
        <w:t xml:space="preserve"> showed no obvious </w:t>
      </w:r>
      <w:r>
        <w:rPr>
          <w:rFonts w:ascii="Times New Roman" w:hAnsi="Times New Roman"/>
          <w:sz w:val="24"/>
          <w:szCs w:val="24"/>
        </w:rPr>
        <w:t>differences</w:t>
      </w:r>
      <w:r>
        <w:rPr>
          <w:rFonts w:ascii="Times New Roman" w:hAnsi="Times New Roman" w:hint="eastAsia"/>
          <w:sz w:val="24"/>
          <w:szCs w:val="24"/>
        </w:rPr>
        <w:t xml:space="preserve"> between them even though the </w:t>
      </w:r>
      <w:r w:rsidRPr="007E42BA">
        <w:rPr>
          <w:rFonts w:ascii="Times New Roman" w:hAnsi="Times New Roman" w:hint="eastAsia"/>
          <w:i/>
          <w:sz w:val="24"/>
          <w:szCs w:val="24"/>
        </w:rPr>
        <w:t>AtMYB12</w:t>
      </w:r>
      <w:r>
        <w:rPr>
          <w:rFonts w:ascii="Times New Roman" w:hAnsi="Times New Roman"/>
          <w:i/>
          <w:sz w:val="24"/>
          <w:szCs w:val="24"/>
        </w:rPr>
        <w:t xml:space="preserve"> </w:t>
      </w:r>
      <w:r>
        <w:rPr>
          <w:rFonts w:ascii="Times New Roman" w:hAnsi="Times New Roman"/>
          <w:sz w:val="24"/>
          <w:szCs w:val="24"/>
        </w:rPr>
        <w:t xml:space="preserve">gene </w:t>
      </w:r>
      <w:r>
        <w:rPr>
          <w:rFonts w:ascii="Times New Roman" w:hAnsi="Times New Roman" w:hint="eastAsia"/>
          <w:sz w:val="24"/>
          <w:szCs w:val="24"/>
        </w:rPr>
        <w:t>upregulate</w:t>
      </w:r>
      <w:r w:rsidR="00CC19C2">
        <w:rPr>
          <w:rFonts w:ascii="Times New Roman" w:hAnsi="Times New Roman"/>
          <w:sz w:val="24"/>
          <w:szCs w:val="24"/>
        </w:rPr>
        <w:t>d</w:t>
      </w:r>
      <w:r>
        <w:rPr>
          <w:rFonts w:ascii="Times New Roman" w:hAnsi="Times New Roman" w:hint="eastAsia"/>
          <w:sz w:val="24"/>
          <w:szCs w:val="24"/>
        </w:rPr>
        <w:t xml:space="preserve"> </w:t>
      </w:r>
      <w:r w:rsidRPr="000B4F98">
        <w:rPr>
          <w:rFonts w:ascii="Times New Roman" w:hAnsi="Times New Roman" w:hint="eastAsia"/>
          <w:i/>
          <w:sz w:val="24"/>
          <w:szCs w:val="24"/>
        </w:rPr>
        <w:t>F3</w:t>
      </w:r>
      <w:r w:rsidRPr="000B4F98">
        <w:rPr>
          <w:rFonts w:ascii="Times New Roman" w:hAnsi="Times New Roman"/>
          <w:i/>
          <w:sz w:val="24"/>
          <w:szCs w:val="24"/>
        </w:rPr>
        <w:t>’</w:t>
      </w:r>
      <w:r w:rsidRPr="000B4F98">
        <w:rPr>
          <w:rFonts w:ascii="Times New Roman" w:hAnsi="Times New Roman" w:hint="eastAsia"/>
          <w:i/>
          <w:sz w:val="24"/>
          <w:szCs w:val="24"/>
        </w:rPr>
        <w:t>H</w:t>
      </w:r>
      <w:r>
        <w:rPr>
          <w:rFonts w:ascii="Times New Roman" w:hAnsi="Times New Roman" w:hint="eastAsia"/>
          <w:sz w:val="24"/>
          <w:szCs w:val="24"/>
        </w:rPr>
        <w:t xml:space="preserve"> to move the flux from dihydrokaempferol to dihydroquercetin (Figure 1).  In our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hint="eastAsia"/>
          <w:sz w:val="24"/>
          <w:szCs w:val="24"/>
        </w:rPr>
        <w:t xml:space="preserve"> upregulate</w:t>
      </w:r>
      <w:r>
        <w:rPr>
          <w:rFonts w:ascii="Times New Roman" w:hAnsi="Times New Roman"/>
          <w:sz w:val="24"/>
          <w:szCs w:val="24"/>
        </w:rPr>
        <w:t>s</w:t>
      </w:r>
      <w:r>
        <w:rPr>
          <w:rFonts w:ascii="Times New Roman" w:hAnsi="Times New Roman" w:hint="eastAsia"/>
          <w:sz w:val="24"/>
          <w:szCs w:val="24"/>
        </w:rPr>
        <w:t xml:space="preserve">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which converts dihydrokaempferol to dihydromyricetin.</w:t>
      </w:r>
      <w:r>
        <w:rPr>
          <w:rFonts w:ascii="Times New Roman" w:hAnsi="Times New Roman"/>
          <w:sz w:val="24"/>
          <w:szCs w:val="24"/>
        </w:rPr>
        <w:t xml:space="preserve">  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3C7093">
          <w:rPr>
            <w:rFonts w:ascii="Times New Roman" w:hAnsi="Times New Roman"/>
            <w:noProof/>
            <w:sz w:val="24"/>
            <w:szCs w:val="24"/>
          </w:rPr>
          <w:t>Butelli et al. 2008</w:t>
        </w:r>
      </w:hyperlink>
      <w:r w:rsidR="007F7C47">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Bovy </w:t>
      </w:r>
      <w:r>
        <w:rPr>
          <w:rFonts w:ascii="Times New Roman" w:hAnsi="Times New Roman"/>
          <w:sz w:val="24"/>
          <w:szCs w:val="24"/>
        </w:rPr>
        <w:t xml:space="preserve">et al. </w:t>
      </w:r>
      <w:r>
        <w:rPr>
          <w:rFonts w:ascii="Times New Roman" w:hAnsi="Times New Roman" w:hint="eastAsia"/>
          <w:sz w:val="24"/>
          <w:szCs w:val="24"/>
        </w:rPr>
        <w:t xml:space="preserve">(2002) </w:t>
      </w:r>
      <w:r>
        <w:rPr>
          <w:rFonts w:ascii="Times New Roman" w:hAnsi="Times New Roman"/>
          <w:sz w:val="24"/>
          <w:szCs w:val="24"/>
        </w:rPr>
        <w:t>reported</w:t>
      </w:r>
      <w:r>
        <w:rPr>
          <w:rFonts w:ascii="Times New Roman" w:hAnsi="Times New Roman" w:hint="eastAsia"/>
          <w:sz w:val="24"/>
          <w:szCs w:val="24"/>
        </w:rPr>
        <w:t xml:space="preserve"> that i</w:t>
      </w:r>
      <w:r w:rsidRPr="00FA1185">
        <w:rPr>
          <w:rFonts w:ascii="Times New Roman" w:hAnsi="Times New Roman"/>
          <w:sz w:val="24"/>
          <w:szCs w:val="24"/>
        </w:rPr>
        <w:t xml:space="preserve">n </w:t>
      </w:r>
      <w:r w:rsidRPr="007E42BA">
        <w:rPr>
          <w:rFonts w:ascii="Times New Roman" w:hAnsi="Times New Roman"/>
          <w:i/>
          <w:sz w:val="24"/>
          <w:szCs w:val="24"/>
        </w:rPr>
        <w:t>Solanaceous</w:t>
      </w:r>
      <w:r w:rsidRPr="00FA1185">
        <w:rPr>
          <w:rFonts w:ascii="Times New Roman" w:hAnsi="Times New Roman" w:hint="eastAsia"/>
          <w:sz w:val="24"/>
          <w:szCs w:val="24"/>
        </w:rPr>
        <w:t xml:space="preserve"> </w:t>
      </w:r>
      <w:r>
        <w:rPr>
          <w:rFonts w:ascii="Times New Roman" w:hAnsi="Times New Roman"/>
          <w:sz w:val="24"/>
          <w:szCs w:val="24"/>
        </w:rPr>
        <w:t>specie</w:t>
      </w:r>
      <w:r>
        <w:rPr>
          <w:rFonts w:ascii="Times New Roman" w:hAnsi="Times New Roman" w:hint="eastAsia"/>
          <w:sz w:val="24"/>
          <w:szCs w:val="24"/>
        </w:rPr>
        <w:t xml:space="preserve">s, </w:t>
      </w:r>
      <w:r w:rsidRPr="00943499">
        <w:rPr>
          <w:rFonts w:ascii="Times New Roman" w:hAnsi="Times New Roman"/>
          <w:i/>
          <w:sz w:val="24"/>
          <w:szCs w:val="24"/>
        </w:rPr>
        <w:t xml:space="preserve">DFR </w:t>
      </w:r>
      <w:r>
        <w:rPr>
          <w:rFonts w:ascii="Times New Roman" w:hAnsi="Times New Roman" w:hint="eastAsia"/>
          <w:sz w:val="24"/>
          <w:szCs w:val="24"/>
        </w:rPr>
        <w:t xml:space="preserve">prefers </w:t>
      </w:r>
      <w:r w:rsidRPr="00FA1185">
        <w:rPr>
          <w:rFonts w:ascii="Times New Roman" w:hAnsi="Times New Roman"/>
          <w:sz w:val="24"/>
          <w:szCs w:val="24"/>
        </w:rPr>
        <w:t>dihydromyricetin</w:t>
      </w:r>
      <w:r w:rsidRPr="00FA1185">
        <w:rPr>
          <w:rFonts w:ascii="Times New Roman" w:hAnsi="Times New Roman" w:hint="eastAsia"/>
          <w:sz w:val="24"/>
          <w:szCs w:val="24"/>
        </w:rPr>
        <w:t xml:space="preserve"> </w:t>
      </w:r>
      <w:r w:rsidRPr="00FA1185">
        <w:rPr>
          <w:rFonts w:ascii="Times New Roman" w:hAnsi="Times New Roman"/>
          <w:sz w:val="24"/>
          <w:szCs w:val="24"/>
        </w:rPr>
        <w:t>and will not</w:t>
      </w:r>
      <w:r>
        <w:rPr>
          <w:rFonts w:ascii="Times New Roman" w:hAnsi="Times New Roman" w:hint="eastAsia"/>
          <w:sz w:val="24"/>
          <w:szCs w:val="24"/>
        </w:rPr>
        <w:t xml:space="preserve"> utilize </w:t>
      </w:r>
      <w:r w:rsidRPr="00FA1185">
        <w:rPr>
          <w:rFonts w:ascii="Times New Roman" w:hAnsi="Times New Roman"/>
          <w:sz w:val="24"/>
          <w:szCs w:val="24"/>
        </w:rPr>
        <w:t>dihydrokaempferol as a substrate</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Pr>
          <w:rFonts w:ascii="Times New Roman" w:hAnsi="Times New Roman" w:hint="eastAsia"/>
          <w:sz w:val="24"/>
          <w:szCs w:val="24"/>
        </w:rPr>
        <w:t>delphididin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This indicates that, while F3’5’H activity drastically increases anthocyanin production by providing ample substrate, its activity is not so high that all dihydrokampferol is converted to dihydromyricetin.  </w:t>
      </w:r>
      <w:r w:rsidR="000E71AA">
        <w:rPr>
          <w:rFonts w:ascii="Times New Roman" w:hAnsi="Times New Roman"/>
          <w:sz w:val="24"/>
          <w:szCs w:val="24"/>
        </w:rPr>
        <w:t>Thus</w:t>
      </w:r>
      <w:r>
        <w:rPr>
          <w:rFonts w:ascii="Times New Roman" w:hAnsi="Times New Roman"/>
          <w:sz w:val="24"/>
          <w:szCs w:val="24"/>
        </w:rPr>
        <w:t>, there is still enough substrate available to be converted to dihydroquercetin and eventually rutin</w:t>
      </w:r>
      <w:r w:rsidR="000E71AA">
        <w:rPr>
          <w:rFonts w:ascii="Times New Roman" w:hAnsi="Times New Roman"/>
          <w:sz w:val="24"/>
          <w:szCs w:val="24"/>
        </w:rPr>
        <w:t>, which s</w:t>
      </w:r>
      <w:r>
        <w:rPr>
          <w:rFonts w:ascii="Times New Roman" w:hAnsi="Times New Roman"/>
          <w:sz w:val="24"/>
          <w:szCs w:val="24"/>
        </w:rPr>
        <w:t xml:space="preserve">uggests that </w:t>
      </w:r>
      <w:r w:rsidRPr="00943499">
        <w:rPr>
          <w:rFonts w:ascii="Times New Roman" w:hAnsi="Times New Roman"/>
          <w:i/>
          <w:sz w:val="24"/>
          <w:szCs w:val="24"/>
        </w:rPr>
        <w:t xml:space="preserve">CHI </w:t>
      </w:r>
      <w:r>
        <w:rPr>
          <w:rFonts w:ascii="Times New Roman" w:hAnsi="Times New Roman"/>
          <w:sz w:val="24"/>
          <w:szCs w:val="24"/>
        </w:rPr>
        <w:t xml:space="preserve">overexpression provides ample substrate for significant increases in both flavonoid and anthocyanin production.   </w:t>
      </w:r>
      <w:r w:rsidR="00CC0345">
        <w:rPr>
          <w:rFonts w:ascii="Times New Roman" w:hAnsi="Times New Roman" w:hint="eastAsia"/>
          <w:sz w:val="24"/>
          <w:szCs w:val="24"/>
        </w:rPr>
        <w:t xml:space="preserve">We used </w:t>
      </w:r>
      <w:r w:rsidR="00B26DA3">
        <w:rPr>
          <w:rFonts w:ascii="Times New Roman" w:hAnsi="Times New Roman"/>
          <w:sz w:val="24"/>
          <w:szCs w:val="24"/>
        </w:rPr>
        <w:t xml:space="preserve">an </w:t>
      </w:r>
      <w:r w:rsidR="00CC0345">
        <w:rPr>
          <w:rFonts w:ascii="Times New Roman" w:hAnsi="Times New Roman" w:hint="eastAsia"/>
          <w:sz w:val="24"/>
          <w:szCs w:val="24"/>
        </w:rPr>
        <w:t xml:space="preserve">ethanol/methanol solution </w:t>
      </w:r>
      <w:r w:rsidR="00B26DA3">
        <w:rPr>
          <w:rFonts w:ascii="Times New Roman" w:hAnsi="Times New Roman"/>
          <w:sz w:val="24"/>
          <w:szCs w:val="24"/>
        </w:rPr>
        <w:t xml:space="preserve">to measure </w:t>
      </w:r>
      <w:r w:rsidR="00CC0345">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1" w:tooltip="Ozkan, 2012 #349" w:history="1">
        <w:r w:rsidR="003C7093">
          <w:rPr>
            <w:rFonts w:ascii="Times New Roman" w:hAnsi="Times New Roman"/>
            <w:noProof/>
            <w:sz w:val="24"/>
            <w:szCs w:val="24"/>
          </w:rPr>
          <w:t>Ozkan et al. 2012</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r w:rsidR="00B26DA3">
        <w:rPr>
          <w:rFonts w:ascii="Times New Roman" w:hAnsi="Times New Roman"/>
          <w:sz w:val="24"/>
          <w:szCs w:val="24"/>
        </w:rPr>
        <w:t>L</w:t>
      </w:r>
      <w:r w:rsidR="00780882">
        <w:rPr>
          <w:rFonts w:ascii="Times New Roman" w:hAnsi="Times New Roman"/>
          <w:sz w:val="24"/>
          <w:szCs w:val="24"/>
        </w:rPr>
        <w:t>ycopene</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 xml:space="preserve">including </w:t>
      </w:r>
      <w:r w:rsidR="007C1B4D">
        <w:rPr>
          <w:rFonts w:ascii="Times New Roman" w:hAnsi="Times New Roman" w:cs="Times New Roman"/>
          <w:sz w:val="24"/>
          <w:szCs w:val="24"/>
        </w:rPr>
        <w:t>β</w:t>
      </w:r>
      <w:r w:rsidR="00780882">
        <w:rPr>
          <w:rFonts w:ascii="Times New Roman" w:hAnsi="Times New Roman" w:hint="eastAsia"/>
          <w:sz w:val="24"/>
          <w:szCs w:val="24"/>
        </w:rPr>
        <w:t>-</w:t>
      </w:r>
      <w:r w:rsidR="00780882">
        <w:rPr>
          <w:rFonts w:ascii="Times New Roman" w:hAnsi="Times New Roman"/>
          <w:sz w:val="24"/>
          <w:szCs w:val="24"/>
        </w:rPr>
        <w:t>carotenoid</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is hydrophobic</w:t>
      </w:r>
      <w:r w:rsidR="00B26DA3">
        <w:rPr>
          <w:rFonts w:ascii="Times New Roman" w:hAnsi="Times New Roman"/>
          <w:sz w:val="24"/>
          <w:szCs w:val="24"/>
        </w:rPr>
        <w:t>,</w:t>
      </w:r>
      <w:r w:rsidR="00501AB5">
        <w:rPr>
          <w:rFonts w:ascii="Times New Roman" w:hAnsi="Times New Roman" w:hint="eastAsia"/>
          <w:sz w:val="24"/>
          <w:szCs w:val="24"/>
        </w:rPr>
        <w:t xml:space="preserve"> unlike</w:t>
      </w:r>
      <w:r w:rsidR="008625CA">
        <w:rPr>
          <w:rFonts w:ascii="Times New Roman" w:hAnsi="Times New Roman" w:hint="eastAsia"/>
          <w:sz w:val="24"/>
          <w:szCs w:val="24"/>
        </w:rPr>
        <w:t xml:space="preserve"> most</w:t>
      </w:r>
      <w:r w:rsidR="00501AB5">
        <w:rPr>
          <w:rFonts w:ascii="Times New Roman" w:hAnsi="Times New Roman" w:hint="eastAsia"/>
          <w:sz w:val="24"/>
          <w:szCs w:val="24"/>
        </w:rPr>
        <w:t xml:space="preserve"> flavonoids</w:t>
      </w:r>
      <w:r w:rsidR="007C1B4D">
        <w:rPr>
          <w:rFonts w:ascii="Times New Roman" w:hAnsi="Times New Roman" w:hint="eastAsia"/>
          <w:sz w:val="24"/>
          <w:szCs w:val="24"/>
        </w:rPr>
        <w:t xml:space="preserve">. The lycopene </w:t>
      </w:r>
      <w:r w:rsidR="00B26DA3">
        <w:rPr>
          <w:rFonts w:ascii="Times New Roman" w:hAnsi="Times New Roman"/>
          <w:sz w:val="24"/>
          <w:szCs w:val="24"/>
        </w:rPr>
        <w:t xml:space="preserve">content in </w:t>
      </w:r>
      <w:r w:rsidR="007C1B4D">
        <w:rPr>
          <w:rFonts w:ascii="Times New Roman" w:hAnsi="Times New Roman" w:hint="eastAsia"/>
          <w:sz w:val="24"/>
          <w:szCs w:val="24"/>
        </w:rPr>
        <w:t xml:space="preserve">all wild and </w:t>
      </w:r>
      <w:r w:rsidR="007C1B4D">
        <w:rPr>
          <w:rFonts w:ascii="Times New Roman" w:hAnsi="Times New Roman"/>
          <w:sz w:val="24"/>
          <w:szCs w:val="24"/>
        </w:rPr>
        <w:t>transgenic</w:t>
      </w:r>
      <w:r w:rsidR="007C1B4D">
        <w:rPr>
          <w:rFonts w:ascii="Times New Roman" w:hAnsi="Times New Roman" w:hint="eastAsia"/>
          <w:sz w:val="24"/>
          <w:szCs w:val="24"/>
        </w:rPr>
        <w:t xml:space="preserve"> lines </w:t>
      </w:r>
      <w:r w:rsidR="00B26DA3">
        <w:rPr>
          <w:rFonts w:ascii="Times New Roman" w:hAnsi="Times New Roman"/>
          <w:sz w:val="24"/>
          <w:szCs w:val="24"/>
        </w:rPr>
        <w:t xml:space="preserve">exhibited </w:t>
      </w:r>
      <w:r w:rsidR="007C1B4D">
        <w:rPr>
          <w:rFonts w:ascii="Times New Roman" w:hAnsi="Times New Roman" w:hint="eastAsia"/>
          <w:sz w:val="24"/>
          <w:szCs w:val="24"/>
        </w:rPr>
        <w:t>no significant difference</w:t>
      </w:r>
      <w:r w:rsidR="00B26DA3">
        <w:rPr>
          <w:rFonts w:ascii="Times New Roman" w:hAnsi="Times New Roman"/>
          <w:sz w:val="24"/>
          <w:szCs w:val="24"/>
        </w:rPr>
        <w:t xml:space="preserve">s, implying </w:t>
      </w:r>
      <w:r w:rsidR="00714049">
        <w:rPr>
          <w:rFonts w:ascii="Times New Roman" w:hAnsi="Times New Roman" w:hint="eastAsia"/>
          <w:sz w:val="24"/>
          <w:szCs w:val="24"/>
        </w:rPr>
        <w:t xml:space="preserve">that intrinsic </w:t>
      </w:r>
      <w:r w:rsidR="00714049">
        <w:rPr>
          <w:rFonts w:ascii="Times New Roman" w:hAnsi="Times New Roman"/>
          <w:sz w:val="24"/>
          <w:szCs w:val="24"/>
        </w:rPr>
        <w:t>antioxidant</w:t>
      </w:r>
      <w:r w:rsidR="00714049">
        <w:rPr>
          <w:rFonts w:ascii="Times New Roman" w:hAnsi="Times New Roman" w:hint="eastAsia"/>
          <w:sz w:val="24"/>
          <w:szCs w:val="24"/>
        </w:rPr>
        <w:t xml:space="preserve"> activity </w:t>
      </w:r>
      <w:r w:rsidR="00B26DA3">
        <w:rPr>
          <w:rFonts w:ascii="Times New Roman" w:hAnsi="Times New Roman"/>
          <w:sz w:val="24"/>
          <w:szCs w:val="24"/>
        </w:rPr>
        <w:t xml:space="preserve">in </w:t>
      </w:r>
      <w:r w:rsidR="00714049">
        <w:rPr>
          <w:rFonts w:ascii="Times New Roman" w:hAnsi="Times New Roman" w:hint="eastAsia"/>
          <w:sz w:val="24"/>
          <w:szCs w:val="24"/>
        </w:rPr>
        <w:t>tomato</w:t>
      </w:r>
      <w:r w:rsidR="00B26DA3">
        <w:rPr>
          <w:rFonts w:ascii="Times New Roman" w:hAnsi="Times New Roman"/>
          <w:sz w:val="24"/>
          <w:szCs w:val="24"/>
        </w:rPr>
        <w:t>es</w:t>
      </w:r>
      <w:r w:rsidR="00714049">
        <w:rPr>
          <w:rFonts w:ascii="Times New Roman" w:hAnsi="Times New Roman" w:hint="eastAsia"/>
          <w:sz w:val="24"/>
          <w:szCs w:val="24"/>
        </w:rPr>
        <w:t xml:space="preserve"> </w:t>
      </w:r>
      <w:r w:rsidR="00B26DA3">
        <w:rPr>
          <w:rFonts w:ascii="Times New Roman" w:hAnsi="Times New Roman"/>
          <w:sz w:val="24"/>
          <w:szCs w:val="24"/>
        </w:rPr>
        <w:t xml:space="preserve">remains </w:t>
      </w:r>
      <w:r w:rsidR="00714049">
        <w:rPr>
          <w:rFonts w:ascii="Times New Roman" w:hAnsi="Times New Roman" w:hint="eastAsia"/>
          <w:sz w:val="24"/>
          <w:szCs w:val="24"/>
        </w:rPr>
        <w:t xml:space="preserve">intact even if </w:t>
      </w:r>
      <w:r w:rsidR="00B26DA3">
        <w:rPr>
          <w:rFonts w:ascii="Times New Roman" w:hAnsi="Times New Roman"/>
          <w:sz w:val="24"/>
          <w:szCs w:val="24"/>
        </w:rPr>
        <w:t xml:space="preserve">when achieving a </w:t>
      </w:r>
      <w:r w:rsidR="00714049">
        <w:rPr>
          <w:rFonts w:ascii="Times New Roman" w:hAnsi="Times New Roman"/>
          <w:sz w:val="24"/>
          <w:szCs w:val="24"/>
        </w:rPr>
        <w:t>substantial</w:t>
      </w:r>
      <w:r w:rsidR="00714049">
        <w:rPr>
          <w:rFonts w:ascii="Times New Roman" w:hAnsi="Times New Roman" w:hint="eastAsia"/>
          <w:sz w:val="24"/>
          <w:szCs w:val="24"/>
        </w:rPr>
        <w:t xml:space="preserve"> increase </w:t>
      </w:r>
      <w:r w:rsidR="00B26DA3">
        <w:rPr>
          <w:rFonts w:ascii="Times New Roman" w:hAnsi="Times New Roman"/>
          <w:sz w:val="24"/>
          <w:szCs w:val="24"/>
        </w:rPr>
        <w:t xml:space="preserve">in </w:t>
      </w:r>
      <w:r w:rsidR="00714049">
        <w:rPr>
          <w:rFonts w:ascii="Times New Roman" w:hAnsi="Times New Roman" w:hint="eastAsia"/>
          <w:sz w:val="24"/>
          <w:szCs w:val="24"/>
        </w:rPr>
        <w:t>soluble flavonol</w:t>
      </w:r>
      <w:r w:rsidR="00B26DA3">
        <w:rPr>
          <w:rFonts w:ascii="Times New Roman" w:hAnsi="Times New Roman"/>
          <w:sz w:val="24"/>
          <w:szCs w:val="24"/>
        </w:rPr>
        <w:t>s</w:t>
      </w:r>
      <w:r w:rsidR="00714049">
        <w:rPr>
          <w:rFonts w:ascii="Times New Roman" w:hAnsi="Times New Roman" w:hint="eastAsia"/>
          <w:sz w:val="24"/>
          <w:szCs w:val="24"/>
        </w:rPr>
        <w:t xml:space="preserve"> and anthocyanin</w:t>
      </w:r>
      <w:r w:rsidR="00B84C53">
        <w:rPr>
          <w:rFonts w:ascii="Times New Roman" w:hAnsi="Times New Roman" w:hint="eastAsia"/>
          <w:sz w:val="24"/>
          <w:szCs w:val="24"/>
        </w:rPr>
        <w:t>.</w:t>
      </w:r>
    </w:p>
    <w:p w14:paraId="14936182" w14:textId="1B319207" w:rsidR="009B4CE4" w:rsidRDefault="00A467DD">
      <w:pPr>
        <w:spacing w:after="0" w:line="360" w:lineRule="auto"/>
        <w:ind w:firstLine="720"/>
        <w:rPr>
          <w:ins w:id="148" w:author="Jiarui Li" w:date="2016-06-12T08:41:00Z"/>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1" w:tooltip="Bovy, 2002 #174" w:history="1">
        <w:r w:rsidR="003C7093">
          <w:rPr>
            <w:rFonts w:ascii="Times New Roman" w:hAnsi="Times New Roman"/>
            <w:noProof/>
            <w:sz w:val="24"/>
            <w:szCs w:val="24"/>
          </w:rPr>
          <w:t>Bovy et al. 2002</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3C7093">
          <w:rPr>
            <w:rFonts w:ascii="Times New Roman" w:hAnsi="Times New Roman"/>
            <w:noProof/>
            <w:sz w:val="24"/>
            <w:szCs w:val="24"/>
          </w:rPr>
          <w:t>Butelli et al. 2008</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CHI results in 2 fold increase in both peel and flesh in DR only tomato without the expense of flavonol content</w:t>
      </w:r>
      <w:r w:rsidR="00C83039">
        <w:rPr>
          <w:rFonts w:ascii="Times New Roman" w:hAnsi="Times New Roman" w:hint="eastAsia"/>
          <w:sz w:val="24"/>
          <w:szCs w:val="24"/>
        </w:rPr>
        <w:t xml:space="preserve"> </w:t>
      </w:r>
      <w:r w:rsidR="00C83039">
        <w:rPr>
          <w:rFonts w:ascii="Times New Roman" w:hAnsi="Times New Roman"/>
          <w:sz w:val="24"/>
          <w:szCs w:val="24"/>
        </w:rPr>
        <w:t>which</w:t>
      </w:r>
      <w:r w:rsidR="00C83039">
        <w:rPr>
          <w:rFonts w:ascii="Times New Roman" w:hAnsi="Times New Roman" w:hint="eastAsia"/>
          <w:sz w:val="24"/>
          <w:szCs w:val="24"/>
        </w:rPr>
        <w:t xml:space="preserve"> is competing for common precursor</w:t>
      </w:r>
      <w:r w:rsidR="009B4CE4">
        <w:rPr>
          <w:rFonts w:ascii="Times New Roman" w:hAnsi="Times New Roman" w:hint="eastAsia"/>
          <w:sz w:val="24"/>
          <w:szCs w:val="24"/>
        </w:rPr>
        <w:t xml:space="preserve">. </w:t>
      </w:r>
    </w:p>
    <w:p w14:paraId="6C1F8E60" w14:textId="310151EC" w:rsidR="00A81E2C" w:rsidDel="00A81E2C" w:rsidRDefault="00A81E2C">
      <w:pPr>
        <w:spacing w:after="0" w:line="360" w:lineRule="auto"/>
        <w:rPr>
          <w:del w:id="149" w:author="Jiarui Li" w:date="2016-06-12T08:41:00Z"/>
          <w:rFonts w:ascii="Times New Roman" w:hAnsi="Times New Roman"/>
          <w:sz w:val="24"/>
          <w:szCs w:val="24"/>
        </w:rPr>
        <w:pPrChange w:id="150" w:author="Jiarui Li" w:date="2016-06-12T08:41:00Z">
          <w:pPr>
            <w:spacing w:after="0" w:line="360" w:lineRule="auto"/>
            <w:ind w:firstLine="720"/>
          </w:pPr>
        </w:pPrChange>
      </w:pPr>
    </w:p>
    <w:p w14:paraId="61D323BB" w14:textId="6954F56E" w:rsidR="000E71AA" w:rsidDel="007635C1" w:rsidRDefault="00A81E2C">
      <w:pPr>
        <w:spacing w:after="0" w:line="360" w:lineRule="auto"/>
        <w:rPr>
          <w:del w:id="151" w:author="Jiarui Li" w:date="2016-06-12T08:41:00Z"/>
          <w:rFonts w:ascii="Times New Roman" w:hAnsi="Times New Roman"/>
          <w:sz w:val="24"/>
          <w:szCs w:val="24"/>
        </w:rPr>
        <w:pPrChange w:id="152" w:author="Jiarui Li" w:date="2016-06-12T08:44:00Z">
          <w:pPr>
            <w:spacing w:after="0" w:line="360" w:lineRule="auto"/>
            <w:ind w:firstLine="720"/>
          </w:pPr>
        </w:pPrChange>
      </w:pPr>
      <w:ins w:id="153" w:author="Jiarui Li" w:date="2016-06-12T08:42:00Z">
        <w:r w:rsidRPr="00A81E2C">
          <w:rPr>
            <w:rFonts w:ascii="Times New Roman" w:hAnsi="Times New Roman"/>
            <w:b/>
            <w:sz w:val="24"/>
            <w:szCs w:val="24"/>
            <w:rPrChange w:id="154" w:author="Jiarui Li" w:date="2016-06-12T08:42:00Z">
              <w:rPr>
                <w:rFonts w:ascii="Times New Roman" w:hAnsi="Times New Roman"/>
                <w:sz w:val="24"/>
                <w:szCs w:val="24"/>
              </w:rPr>
            </w:rPrChange>
          </w:rPr>
          <w:t>Author’s contribution</w:t>
        </w:r>
        <w:r>
          <w:rPr>
            <w:rFonts w:ascii="Times New Roman" w:hAnsi="Times New Roman"/>
            <w:b/>
            <w:sz w:val="24"/>
            <w:szCs w:val="24"/>
          </w:rPr>
          <w:t xml:space="preserve"> </w:t>
        </w:r>
        <w:r>
          <w:rPr>
            <w:rFonts w:ascii="Times New Roman" w:hAnsi="Times New Roman"/>
            <w:sz w:val="24"/>
            <w:szCs w:val="24"/>
          </w:rPr>
          <w:t>WL</w:t>
        </w:r>
        <w:r w:rsidRPr="00A81E2C">
          <w:rPr>
            <w:rFonts w:ascii="Times New Roman" w:hAnsi="Times New Roman"/>
            <w:sz w:val="24"/>
            <w:szCs w:val="24"/>
            <w:rPrChange w:id="155" w:author="Jiarui Li" w:date="2016-06-12T08:42:00Z">
              <w:rPr>
                <w:rFonts w:ascii="Times New Roman" w:hAnsi="Times New Roman"/>
                <w:b/>
                <w:sz w:val="24"/>
                <w:szCs w:val="24"/>
              </w:rPr>
            </w:rPrChange>
          </w:rPr>
          <w:t xml:space="preserve"> conceived the study, planned experiments</w:t>
        </w:r>
        <w:r w:rsidRPr="00A81E2C">
          <w:rPr>
            <w:rFonts w:ascii="Times New Roman" w:hAnsi="Times New Roman"/>
            <w:sz w:val="24"/>
            <w:szCs w:val="24"/>
          </w:rPr>
          <w:t>,</w:t>
        </w:r>
        <w:r w:rsidRPr="00A81E2C">
          <w:rPr>
            <w:rFonts w:ascii="Times New Roman" w:hAnsi="Times New Roman"/>
            <w:sz w:val="24"/>
            <w:szCs w:val="24"/>
            <w:rPrChange w:id="156" w:author="Jiarui Li" w:date="2016-06-12T08:42:00Z">
              <w:rPr>
                <w:rFonts w:ascii="Times New Roman" w:hAnsi="Times New Roman"/>
                <w:b/>
                <w:sz w:val="24"/>
                <w:szCs w:val="24"/>
              </w:rPr>
            </w:rPrChange>
          </w:rPr>
          <w:t xml:space="preserve"> performed experiments and collected data. </w:t>
        </w:r>
      </w:ins>
      <w:ins w:id="157" w:author="Jiarui Li" w:date="2016-06-12T08:43:00Z">
        <w:r>
          <w:rPr>
            <w:rFonts w:ascii="Times New Roman" w:hAnsi="Times New Roman"/>
            <w:sz w:val="24"/>
            <w:szCs w:val="24"/>
          </w:rPr>
          <w:t xml:space="preserve">WL and JL </w:t>
        </w:r>
      </w:ins>
      <w:ins w:id="158" w:author="Jiarui Li" w:date="2016-06-12T08:42:00Z">
        <w:r w:rsidRPr="00A81E2C">
          <w:rPr>
            <w:rFonts w:ascii="Times New Roman" w:hAnsi="Times New Roman"/>
            <w:sz w:val="24"/>
            <w:szCs w:val="24"/>
            <w:rPrChange w:id="159" w:author="Jiarui Li" w:date="2016-06-12T08:42:00Z">
              <w:rPr>
                <w:rFonts w:ascii="Times New Roman" w:hAnsi="Times New Roman"/>
                <w:b/>
                <w:sz w:val="24"/>
                <w:szCs w:val="24"/>
              </w:rPr>
            </w:rPrChange>
          </w:rPr>
          <w:t xml:space="preserve">wrote the manuscript. </w:t>
        </w:r>
      </w:ins>
      <w:ins w:id="160" w:author="Jiarui Li" w:date="2016-06-12T08:43:00Z">
        <w:r>
          <w:rPr>
            <w:rFonts w:ascii="Times New Roman" w:hAnsi="Times New Roman"/>
            <w:sz w:val="24"/>
            <w:szCs w:val="24"/>
          </w:rPr>
          <w:t xml:space="preserve">WL and JL </w:t>
        </w:r>
      </w:ins>
      <w:ins w:id="161" w:author="Jiarui Li" w:date="2016-06-12T08:42:00Z">
        <w:r w:rsidRPr="00A81E2C">
          <w:rPr>
            <w:rFonts w:ascii="Times New Roman" w:hAnsi="Times New Roman"/>
            <w:sz w:val="24"/>
            <w:szCs w:val="24"/>
          </w:rPr>
          <w:t>analyzed the data</w:t>
        </w:r>
      </w:ins>
      <w:ins w:id="162" w:author="Jiarui Li" w:date="2016-06-12T08:44:00Z">
        <w:r>
          <w:rPr>
            <w:rFonts w:ascii="Times New Roman" w:hAnsi="Times New Roman"/>
            <w:sz w:val="24"/>
            <w:szCs w:val="24"/>
          </w:rPr>
          <w:t xml:space="preserve">, and </w:t>
        </w:r>
      </w:ins>
      <w:ins w:id="163" w:author="Jiarui Li" w:date="2016-06-12T08:42:00Z">
        <w:r w:rsidRPr="00A81E2C">
          <w:rPr>
            <w:rFonts w:ascii="Times New Roman" w:hAnsi="Times New Roman"/>
            <w:sz w:val="24"/>
            <w:szCs w:val="24"/>
            <w:rPrChange w:id="164" w:author="Jiarui Li" w:date="2016-06-12T08:42:00Z">
              <w:rPr>
                <w:rFonts w:ascii="Times New Roman" w:hAnsi="Times New Roman"/>
                <w:b/>
                <w:sz w:val="24"/>
                <w:szCs w:val="24"/>
              </w:rPr>
            </w:rPrChange>
          </w:rPr>
          <w:t>edited the manuscript.</w:t>
        </w:r>
      </w:ins>
    </w:p>
    <w:p w14:paraId="09BE52DF" w14:textId="77777777" w:rsidR="007635C1" w:rsidRDefault="007635C1">
      <w:pPr>
        <w:spacing w:after="0" w:line="360" w:lineRule="auto"/>
        <w:rPr>
          <w:ins w:id="165" w:author="Jiarui Li" w:date="2016-06-12T09:47:00Z"/>
          <w:rFonts w:ascii="Times New Roman" w:hAnsi="Times New Roman"/>
          <w:sz w:val="24"/>
          <w:szCs w:val="24"/>
        </w:rPr>
        <w:pPrChange w:id="166" w:author="Jiarui Li" w:date="2016-06-12T08:44:00Z">
          <w:pPr>
            <w:spacing w:after="0" w:line="360" w:lineRule="auto"/>
            <w:ind w:firstLine="720"/>
          </w:pPr>
        </w:pPrChange>
      </w:pPr>
    </w:p>
    <w:p w14:paraId="008A2559" w14:textId="77777777" w:rsidR="007635C1" w:rsidRPr="00A81E2C" w:rsidRDefault="007635C1">
      <w:pPr>
        <w:spacing w:after="0" w:line="360" w:lineRule="auto"/>
        <w:rPr>
          <w:ins w:id="167" w:author="Jiarui Li" w:date="2016-06-12T09:46:00Z"/>
          <w:rFonts w:ascii="Times New Roman" w:hAnsi="Times New Roman"/>
          <w:sz w:val="24"/>
          <w:szCs w:val="24"/>
        </w:rPr>
        <w:pPrChange w:id="168" w:author="Jiarui Li" w:date="2016-06-12T08:44:00Z">
          <w:pPr>
            <w:spacing w:after="0" w:line="360" w:lineRule="auto"/>
            <w:ind w:firstLine="720"/>
          </w:pPr>
        </w:pPrChange>
      </w:pPr>
    </w:p>
    <w:p w14:paraId="08E88BCF" w14:textId="34B49BD8" w:rsidR="000E71AA" w:rsidRDefault="007635C1">
      <w:pPr>
        <w:spacing w:after="0" w:line="360" w:lineRule="auto"/>
        <w:rPr>
          <w:ins w:id="169" w:author="Jiarui Li" w:date="2016-06-12T09:47:00Z"/>
          <w:rFonts w:ascii="Times New Roman" w:hAnsi="Times New Roman"/>
          <w:sz w:val="24"/>
          <w:szCs w:val="24"/>
        </w:rPr>
        <w:pPrChange w:id="170" w:author="Jiarui Li" w:date="2016-06-12T08:44:00Z">
          <w:pPr>
            <w:spacing w:after="0" w:line="360" w:lineRule="auto"/>
            <w:ind w:firstLine="720"/>
          </w:pPr>
        </w:pPrChange>
      </w:pPr>
      <w:ins w:id="171" w:author="Jiarui Li" w:date="2016-06-12T09:46:00Z">
        <w:r w:rsidRPr="00520048">
          <w:rPr>
            <w:rFonts w:ascii="Times New Roman" w:hAnsi="Times New Roman"/>
            <w:b/>
            <w:sz w:val="24"/>
            <w:szCs w:val="24"/>
          </w:rPr>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XXXX?</w:t>
        </w:r>
      </w:ins>
    </w:p>
    <w:p w14:paraId="36CFEE0A" w14:textId="77777777" w:rsidR="007635C1" w:rsidRPr="00A81E2C" w:rsidRDefault="007635C1">
      <w:pPr>
        <w:spacing w:after="0" w:line="360" w:lineRule="auto"/>
        <w:rPr>
          <w:rFonts w:ascii="Times New Roman" w:hAnsi="Times New Roman"/>
          <w:sz w:val="24"/>
          <w:szCs w:val="24"/>
        </w:rPr>
        <w:pPrChange w:id="172" w:author="Jiarui Li" w:date="2016-06-12T08:44:00Z">
          <w:pPr>
            <w:spacing w:after="0" w:line="360" w:lineRule="auto"/>
            <w:ind w:firstLine="720"/>
          </w:pPr>
        </w:pPrChange>
      </w:pPr>
    </w:p>
    <w:p w14:paraId="388F7307" w14:textId="77777777" w:rsidR="00A81E2C" w:rsidRDefault="00A81E2C" w:rsidP="00A81E2C">
      <w:pPr>
        <w:spacing w:after="0" w:line="360" w:lineRule="auto"/>
        <w:rPr>
          <w:ins w:id="173" w:author="Jiarui Li" w:date="2016-06-12T09:47:00Z"/>
          <w:rFonts w:ascii="Times New Roman" w:hAnsi="Times New Roman"/>
          <w:b/>
          <w:sz w:val="24"/>
          <w:szCs w:val="24"/>
        </w:rPr>
      </w:pPr>
      <w:ins w:id="174" w:author="Jiarui Li" w:date="2016-06-12T08:44:00Z">
        <w:r w:rsidRPr="00A81E2C">
          <w:rPr>
            <w:rFonts w:ascii="Times New Roman" w:hAnsi="Times New Roman"/>
            <w:b/>
            <w:sz w:val="24"/>
            <w:szCs w:val="24"/>
            <w:rPrChange w:id="175" w:author="Jiarui Li" w:date="2016-06-12T08:44:00Z">
              <w:rPr>
                <w:rFonts w:ascii="Times New Roman" w:hAnsi="Times New Roman"/>
                <w:sz w:val="24"/>
                <w:szCs w:val="24"/>
              </w:rPr>
            </w:rPrChange>
          </w:rPr>
          <w:t>Compliance with ethical standards</w:t>
        </w:r>
      </w:ins>
    </w:p>
    <w:p w14:paraId="16249722" w14:textId="77777777" w:rsidR="007635C1" w:rsidRPr="00A81E2C" w:rsidRDefault="007635C1" w:rsidP="00A81E2C">
      <w:pPr>
        <w:spacing w:after="0" w:line="360" w:lineRule="auto"/>
        <w:rPr>
          <w:ins w:id="176" w:author="Jiarui Li" w:date="2016-06-12T08:44:00Z"/>
          <w:rFonts w:ascii="Times New Roman" w:hAnsi="Times New Roman"/>
          <w:b/>
          <w:sz w:val="24"/>
          <w:szCs w:val="24"/>
          <w:rPrChange w:id="177" w:author="Jiarui Li" w:date="2016-06-12T08:44:00Z">
            <w:rPr>
              <w:ins w:id="178" w:author="Jiarui Li" w:date="2016-06-12T08:44:00Z"/>
              <w:rFonts w:ascii="Times New Roman" w:hAnsi="Times New Roman"/>
              <w:sz w:val="24"/>
              <w:szCs w:val="24"/>
            </w:rPr>
          </w:rPrChange>
        </w:rPr>
      </w:pPr>
    </w:p>
    <w:p w14:paraId="3E2C9ADE" w14:textId="169DC783" w:rsidR="008015D1" w:rsidDel="007635C1" w:rsidRDefault="00A81E2C" w:rsidP="00A81E2C">
      <w:pPr>
        <w:spacing w:after="0" w:line="360" w:lineRule="auto"/>
        <w:rPr>
          <w:del w:id="179" w:author="Jiarui Li" w:date="2016-06-12T08:44:00Z"/>
          <w:rFonts w:ascii="Times New Roman" w:hAnsi="Times New Roman"/>
          <w:sz w:val="24"/>
          <w:szCs w:val="24"/>
        </w:rPr>
      </w:pPr>
      <w:ins w:id="180" w:author="Jiarui Li" w:date="2016-06-12T08:44:00Z">
        <w:r w:rsidRPr="00A81E2C">
          <w:rPr>
            <w:rFonts w:ascii="Times New Roman" w:hAnsi="Times New Roman"/>
            <w:b/>
            <w:sz w:val="24"/>
            <w:szCs w:val="24"/>
            <w:rPrChange w:id="181" w:author="Jiarui Li" w:date="2016-06-12T08:44:00Z">
              <w:rPr>
                <w:rFonts w:ascii="Times New Roman" w:hAnsi="Times New Roman"/>
                <w:sz w:val="24"/>
                <w:szCs w:val="24"/>
              </w:rPr>
            </w:rPrChange>
          </w:rPr>
          <w:t>Conflict of interest</w:t>
        </w:r>
        <w:r w:rsidRPr="00A81E2C">
          <w:rPr>
            <w:rFonts w:ascii="Times New Roman" w:hAnsi="Times New Roman"/>
            <w:sz w:val="24"/>
            <w:szCs w:val="24"/>
          </w:rPr>
          <w:t xml:space="preserve"> The authors declare no competing financial</w:t>
        </w:r>
      </w:ins>
      <w:ins w:id="182" w:author="Jiarui Li" w:date="2016-06-12T08:45:00Z">
        <w:r>
          <w:rPr>
            <w:rFonts w:ascii="Times New Roman" w:hAnsi="Times New Roman"/>
            <w:sz w:val="24"/>
            <w:szCs w:val="24"/>
          </w:rPr>
          <w:t xml:space="preserve"> </w:t>
        </w:r>
      </w:ins>
      <w:ins w:id="183" w:author="Jiarui Li" w:date="2016-06-12T08:44:00Z">
        <w:r w:rsidRPr="00A81E2C">
          <w:rPr>
            <w:rFonts w:ascii="Times New Roman" w:hAnsi="Times New Roman"/>
            <w:sz w:val="24"/>
            <w:szCs w:val="24"/>
          </w:rPr>
          <w:t>interests.</w:t>
        </w:r>
      </w:ins>
    </w:p>
    <w:p w14:paraId="09C159B7" w14:textId="77777777" w:rsidR="007635C1" w:rsidRDefault="007635C1" w:rsidP="00A5774B">
      <w:pPr>
        <w:spacing w:after="0" w:line="360" w:lineRule="auto"/>
        <w:rPr>
          <w:ins w:id="184" w:author="Jiarui Li" w:date="2016-06-12T09:47:00Z"/>
          <w:rFonts w:ascii="Times New Roman" w:hAnsi="Times New Roman"/>
          <w:sz w:val="24"/>
          <w:szCs w:val="24"/>
        </w:rPr>
      </w:pPr>
    </w:p>
    <w:p w14:paraId="66521FF1" w14:textId="77777777" w:rsidR="00A81E2C" w:rsidRPr="00977653" w:rsidRDefault="00A81E2C" w:rsidP="00A81E2C">
      <w:pPr>
        <w:spacing w:after="0" w:line="360" w:lineRule="auto"/>
        <w:rPr>
          <w:ins w:id="185" w:author="Jiarui Li" w:date="2016-06-12T08:44:00Z"/>
          <w:rFonts w:ascii="Times New Roman" w:hAnsi="Times New Roman"/>
          <w:sz w:val="24"/>
          <w:szCs w:val="24"/>
        </w:rPr>
      </w:pPr>
    </w:p>
    <w:p w14:paraId="5E247F01" w14:textId="77777777" w:rsidR="00C957F9" w:rsidRDefault="00C957F9" w:rsidP="00A5774B">
      <w:pPr>
        <w:spacing w:after="0" w:line="360" w:lineRule="auto"/>
        <w:rPr>
          <w:ins w:id="186" w:author="Jiarui Li" w:date="2016-06-12T09:08:00Z"/>
          <w:rFonts w:ascii="Times New Roman" w:eastAsia="바탕" w:hAnsi="Times New Roman"/>
          <w:sz w:val="36"/>
          <w:szCs w:val="36"/>
        </w:rPr>
      </w:pPr>
      <w:ins w:id="187" w:author="Jiarui Li" w:date="2016-06-12T09:05:00Z">
        <w:r>
          <w:rPr>
            <w:rFonts w:ascii="Times New Roman" w:eastAsia="바탕" w:hAnsi="Times New Roman"/>
            <w:sz w:val="36"/>
            <w:szCs w:val="36"/>
          </w:rPr>
          <w:t>Figure legends</w:t>
        </w:r>
      </w:ins>
    </w:p>
    <w:p w14:paraId="15A8F180" w14:textId="7D0186F5" w:rsidR="00C957F9" w:rsidRDefault="00C957F9" w:rsidP="00C957F9">
      <w:pPr>
        <w:spacing w:after="0" w:line="360" w:lineRule="auto"/>
        <w:rPr>
          <w:ins w:id="188" w:author="Jiarui Li" w:date="2016-06-12T09:09:00Z"/>
          <w:rFonts w:ascii="Times New Roman" w:hAnsi="Times New Roman" w:cs="Times New Roman"/>
          <w:sz w:val="24"/>
          <w:szCs w:val="24"/>
        </w:rPr>
      </w:pPr>
      <w:ins w:id="189" w:author="Jiarui Li" w:date="2016-06-12T09:09:00Z">
        <w:r w:rsidRPr="00C957F9">
          <w:rPr>
            <w:rFonts w:ascii="Times New Roman" w:hAnsi="Times New Roman" w:cs="Times New Roman"/>
            <w:b/>
            <w:sz w:val="24"/>
            <w:szCs w:val="24"/>
            <w:rPrChange w:id="190" w:author="Jiarui Li" w:date="2016-06-12T09:09:00Z">
              <w:rPr>
                <w:rFonts w:ascii="Times New Roman" w:hAnsi="Times New Roman" w:cs="Times New Roman"/>
                <w:sz w:val="24"/>
                <w:szCs w:val="24"/>
              </w:rPr>
            </w:rPrChange>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phenylalanine ammonia lyase; 4CL</w:t>
        </w:r>
        <w:r>
          <w:rPr>
            <w:rFonts w:ascii="Times New Roman" w:hAnsi="Times New Roman" w:cs="Times New Roman"/>
            <w:sz w:val="24"/>
            <w:szCs w:val="24"/>
          </w:rPr>
          <w:t>:</w:t>
        </w:r>
        <w:r w:rsidRPr="005B7E2A">
          <w:rPr>
            <w:rFonts w:ascii="Times New Roman" w:hAnsi="Times New Roman" w:cs="Times New Roman"/>
            <w:sz w:val="24"/>
            <w:szCs w:val="24"/>
          </w:rPr>
          <w:t xml:space="preserve"> 4-coumarate:coenzyme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cinnamate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chalcone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chalcone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flavonol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dihydroflavonol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ins>
    </w:p>
    <w:p w14:paraId="56408B5B" w14:textId="23560C3A" w:rsidR="00C957F9" w:rsidRDefault="00C957F9" w:rsidP="00C957F9">
      <w:pPr>
        <w:spacing w:after="0" w:line="360" w:lineRule="auto"/>
        <w:rPr>
          <w:ins w:id="191" w:author="Jiarui Li" w:date="2016-06-12T09:10:00Z"/>
          <w:rFonts w:ascii="Times New Roman" w:hAnsi="Times New Roman" w:cs="Times New Roman"/>
          <w:sz w:val="24"/>
          <w:szCs w:val="24"/>
        </w:rPr>
      </w:pPr>
      <w:ins w:id="192" w:author="Jiarui Li" w:date="2016-06-12T09:09:00Z">
        <w:r w:rsidRPr="00C957F9">
          <w:rPr>
            <w:rFonts w:ascii="Times New Roman" w:hAnsi="Times New Roman" w:cs="Times New Roman"/>
            <w:b/>
            <w:sz w:val="24"/>
            <w:szCs w:val="24"/>
            <w:rPrChange w:id="193" w:author="Jiarui Li" w:date="2016-06-12T09:09:00Z">
              <w:rPr>
                <w:rFonts w:ascii="Times New Roman" w:hAnsi="Times New Roman" w:cs="Times New Roman"/>
                <w:sz w:val="24"/>
                <w:szCs w:val="24"/>
              </w:rPr>
            </w:rPrChange>
          </w:rPr>
          <w:t xml:space="preserve">Fig.2 </w:t>
        </w:r>
      </w:ins>
      <w:ins w:id="194" w:author="Jiarui Li" w:date="2016-06-12T09:10:00Z">
        <w:r w:rsidRPr="00C957F9">
          <w:rPr>
            <w:rFonts w:ascii="Times New Roman" w:hAnsi="Times New Roman" w:cs="Times New Roman"/>
            <w:sz w:val="24"/>
            <w:szCs w:val="24"/>
            <w:rPrChange w:id="195" w:author="Jiarui Li" w:date="2016-06-12T09:10:00Z">
              <w:rPr>
                <w:rFonts w:ascii="Times New Roman" w:hAnsi="Times New Roman" w:cs="Times New Roman"/>
                <w:b/>
                <w:sz w:val="24"/>
                <w:szCs w:val="24"/>
              </w:rPr>
            </w:rPrChange>
          </w:rPr>
          <w:t>Schematic expression of Reverse trascriptase PCR (RT-PCR) for each CHI/DR line, in peel and flesh: (a) CHI primer (b) Del primer (c) Ros primer (d) Housekeeping gene primer, PePP2ACS, which is used for equal loading.</w:t>
        </w:r>
      </w:ins>
    </w:p>
    <w:p w14:paraId="04394EB9" w14:textId="448DDB51" w:rsidR="00C957F9" w:rsidRDefault="00C957F9" w:rsidP="00C957F9">
      <w:pPr>
        <w:spacing w:after="0" w:line="360" w:lineRule="auto"/>
        <w:rPr>
          <w:ins w:id="196" w:author="Jiarui Li" w:date="2016-06-12T09:12:00Z"/>
          <w:rFonts w:ascii="Times New Roman" w:hAnsi="Times New Roman" w:cs="Times New Roman"/>
          <w:sz w:val="24"/>
          <w:szCs w:val="24"/>
        </w:rPr>
      </w:pPr>
      <w:ins w:id="197" w:author="Jiarui Li" w:date="2016-06-12T09:11:00Z">
        <w:r w:rsidRPr="00C957F9">
          <w:rPr>
            <w:rFonts w:ascii="Times New Roman" w:hAnsi="Times New Roman" w:cs="Times New Roman"/>
            <w:b/>
            <w:sz w:val="24"/>
            <w:szCs w:val="24"/>
            <w:rPrChange w:id="198" w:author="Jiarui Li" w:date="2016-06-12T09:12:00Z">
              <w:rPr>
                <w:rFonts w:ascii="Times New Roman" w:hAnsi="Times New Roman" w:cs="Times New Roman"/>
                <w:sz w:val="24"/>
                <w:szCs w:val="24"/>
              </w:rPr>
            </w:rPrChange>
          </w:rPr>
          <w:t>Fig.3</w:t>
        </w:r>
        <w:r w:rsidRPr="00C957F9">
          <w:rPr>
            <w:rFonts w:ascii="Times New Roman" w:hAnsi="Times New Roman" w:cs="Times New Roman"/>
            <w:sz w:val="24"/>
            <w:szCs w:val="24"/>
          </w:rPr>
          <w:t xml:space="preserve"> Color expression in T2 and F2-generation tomatoes (cv. Rubion), expressing , CHI and CHI/DR or both:  (a) whole fruit (b) dissected fruit with seeds (c) dissected fruit without seeds (d) extracted anthocyanin</w:t>
        </w:r>
      </w:ins>
    </w:p>
    <w:p w14:paraId="51ED1CC9" w14:textId="6EA6633D" w:rsidR="00C957F9" w:rsidRDefault="00C957F9" w:rsidP="00C957F9">
      <w:pPr>
        <w:spacing w:after="0" w:line="360" w:lineRule="auto"/>
        <w:rPr>
          <w:ins w:id="199" w:author="Jiarui Li" w:date="2016-06-12T09:12:00Z"/>
          <w:rFonts w:ascii="Times New Roman" w:hAnsi="Times New Roman" w:cs="Times New Roman"/>
          <w:sz w:val="24"/>
          <w:szCs w:val="24"/>
        </w:rPr>
      </w:pPr>
      <w:ins w:id="200" w:author="Jiarui Li" w:date="2016-06-12T09:12:00Z">
        <w:r w:rsidRPr="00C957F9">
          <w:rPr>
            <w:rFonts w:ascii="Times New Roman" w:hAnsi="Times New Roman" w:cs="Times New Roman"/>
            <w:b/>
            <w:sz w:val="24"/>
            <w:szCs w:val="24"/>
            <w:rPrChange w:id="201" w:author="Jiarui Li" w:date="2016-06-12T09:12:00Z">
              <w:rPr>
                <w:rFonts w:ascii="Times New Roman" w:hAnsi="Times New Roman" w:cs="Times New Roman"/>
                <w:sz w:val="24"/>
                <w:szCs w:val="24"/>
              </w:rPr>
            </w:rPrChange>
          </w:rPr>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ins>
    </w:p>
    <w:p w14:paraId="21AB96C6" w14:textId="7572D84C" w:rsidR="00C957F9" w:rsidRDefault="00C957F9" w:rsidP="00C957F9">
      <w:pPr>
        <w:spacing w:after="0" w:line="360" w:lineRule="auto"/>
        <w:rPr>
          <w:ins w:id="202" w:author="Jiarui Li" w:date="2016-06-12T09:12:00Z"/>
          <w:rFonts w:ascii="Times New Roman" w:hAnsi="Times New Roman" w:cs="Times New Roman"/>
          <w:sz w:val="24"/>
          <w:szCs w:val="24"/>
        </w:rPr>
      </w:pPr>
      <w:ins w:id="203" w:author="Jiarui Li" w:date="2016-06-12T09:12:00Z">
        <w:r w:rsidRPr="00C957F9">
          <w:rPr>
            <w:rFonts w:ascii="Times New Roman" w:hAnsi="Times New Roman" w:cs="Times New Roman"/>
            <w:b/>
            <w:sz w:val="24"/>
            <w:szCs w:val="24"/>
            <w:rPrChange w:id="204" w:author="Jiarui Li" w:date="2016-06-12T09:12:00Z">
              <w:rPr>
                <w:rFonts w:ascii="Times New Roman" w:hAnsi="Times New Roman" w:cs="Times New Roman"/>
                <w:sz w:val="24"/>
                <w:szCs w:val="24"/>
              </w:rPr>
            </w:rPrChange>
          </w:rPr>
          <w:t>Fig. 5</w:t>
        </w:r>
        <w:r>
          <w:rPr>
            <w:rFonts w:ascii="Times New Roman" w:hAnsi="Times New Roman" w:cs="Times New Roman"/>
            <w:sz w:val="24"/>
            <w:szCs w:val="24"/>
          </w:rPr>
          <w:t xml:space="preserve"> </w:t>
        </w:r>
        <w:r w:rsidRPr="00C957F9">
          <w:rPr>
            <w:rFonts w:ascii="Times New Roman" w:hAnsi="Times New Roman" w:cs="Times New Roman"/>
            <w:sz w:val="24"/>
            <w:szCs w:val="24"/>
          </w:rPr>
          <w:t>Total Anthocyanin content in (a) peel and (b) flesh and total flavonol content in (c) peel and (d) flesh (CHI lines have T2 generations.). Values with the same letter are not significantly different at 0.05 using the Tukey test.  Tomatoes were harvested 20 d after breaker stage. The data represent the mean values (±SD) derived from 4 plants per each line (4 to 6 tomatoes per plant).</w:t>
        </w:r>
      </w:ins>
    </w:p>
    <w:p w14:paraId="302F78E8" w14:textId="5F5D3667" w:rsidR="00C957F9" w:rsidRDefault="00C957F9" w:rsidP="00C957F9">
      <w:pPr>
        <w:spacing w:after="0" w:line="360" w:lineRule="auto"/>
        <w:rPr>
          <w:ins w:id="205" w:author="Jiarui Li" w:date="2016-06-12T09:13:00Z"/>
          <w:rFonts w:ascii="Times New Roman" w:hAnsi="Times New Roman" w:cs="Times New Roman"/>
          <w:sz w:val="24"/>
          <w:szCs w:val="24"/>
        </w:rPr>
      </w:pPr>
      <w:ins w:id="206" w:author="Jiarui Li" w:date="2016-06-12T09:13:00Z">
        <w:r w:rsidRPr="00C957F9">
          <w:rPr>
            <w:rFonts w:ascii="Times New Roman" w:hAnsi="Times New Roman" w:cs="Times New Roman"/>
            <w:b/>
            <w:sz w:val="24"/>
            <w:szCs w:val="24"/>
            <w:rPrChange w:id="207" w:author="Jiarui Li" w:date="2016-06-12T09:13:00Z">
              <w:rPr>
                <w:rFonts w:ascii="Times New Roman" w:hAnsi="Times New Roman" w:cs="Times New Roman"/>
                <w:sz w:val="24"/>
                <w:szCs w:val="24"/>
              </w:rPr>
            </w:rPrChange>
          </w:rPr>
          <w:t>Fig. 6</w:t>
        </w:r>
        <w:r w:rsidRPr="00C957F9">
          <w:rPr>
            <w:rFonts w:ascii="Times New Roman" w:hAnsi="Times New Roman" w:cs="Times New Roman"/>
            <w:sz w:val="24"/>
            <w:szCs w:val="24"/>
          </w:rPr>
          <w:t xml:space="preserve"> Flavonols from skin: (a) quercetin-3-B-D glucoside (b) rutin (ckaempferol-3-rutinoside (d) quercetin (e) naringenin (f) naringenin chalcone (F2 CHI/DR population). Values with the same letter are not significantly different at 0.05 using the Tukey test. Tomatoes were harvested 20 d after breaker stage. The data represent the mean values (±SD) derived from 4 plants per each line (4 to 6 tomatoes per plant).</w:t>
        </w:r>
      </w:ins>
    </w:p>
    <w:p w14:paraId="642A0262" w14:textId="6E49B625" w:rsidR="00C957F9" w:rsidRDefault="00C957F9" w:rsidP="00C957F9">
      <w:pPr>
        <w:spacing w:after="0" w:line="360" w:lineRule="auto"/>
        <w:rPr>
          <w:ins w:id="208" w:author="Jiarui Li" w:date="2016-06-12T09:13:00Z"/>
          <w:rFonts w:ascii="Times New Roman" w:hAnsi="Times New Roman" w:cs="Times New Roman"/>
          <w:sz w:val="24"/>
          <w:szCs w:val="24"/>
        </w:rPr>
      </w:pPr>
      <w:ins w:id="209" w:author="Jiarui Li" w:date="2016-06-12T09:13:00Z">
        <w:r w:rsidRPr="00C957F9">
          <w:rPr>
            <w:rFonts w:ascii="Times New Roman" w:hAnsi="Times New Roman" w:cs="Times New Roman"/>
            <w:b/>
            <w:sz w:val="24"/>
            <w:szCs w:val="24"/>
            <w:rPrChange w:id="210" w:author="Jiarui Li" w:date="2016-06-12T09:13:00Z">
              <w:rPr>
                <w:rFonts w:ascii="Times New Roman" w:hAnsi="Times New Roman" w:cs="Times New Roman"/>
                <w:sz w:val="24"/>
                <w:szCs w:val="24"/>
              </w:rPr>
            </w:rPrChange>
          </w:rPr>
          <w:t xml:space="preserve">Fig. 7 </w:t>
        </w:r>
        <w:r w:rsidRPr="00C957F9">
          <w:rPr>
            <w:rFonts w:ascii="Times New Roman" w:hAnsi="Times New Roman" w:cs="Times New Roman"/>
            <w:sz w:val="24"/>
            <w:szCs w:val="24"/>
          </w:rPr>
          <w:t>Flavonol from flesh: (a) Quercetin-3-B-D glucoside (b) Rutin (c) Kaempferol-3-Rutinoside. Values with the same letter are not significantly different at 0.05 using the Tukey test. Tomatoes were harvested 20 d after breaker stage. The data represent the mean values (±SD) derived from 4 plants per each line (4 to 6 tomatoes per plant).</w:t>
        </w:r>
      </w:ins>
    </w:p>
    <w:p w14:paraId="6B453005" w14:textId="410F5193" w:rsidR="00C957F9" w:rsidRDefault="00C957F9" w:rsidP="00C957F9">
      <w:pPr>
        <w:rPr>
          <w:ins w:id="211" w:author="Jiarui Li" w:date="2016-06-12T09:13:00Z"/>
          <w:rFonts w:ascii="Times New Roman" w:hAnsi="Times New Roman" w:cs="Times New Roman"/>
          <w:sz w:val="24"/>
          <w:szCs w:val="24"/>
        </w:rPr>
      </w:pPr>
      <w:ins w:id="212" w:author="Jiarui Li" w:date="2016-06-12T09:13:00Z">
        <w:r w:rsidRPr="00C957F9">
          <w:rPr>
            <w:rFonts w:ascii="Times New Roman" w:hAnsi="Times New Roman" w:cs="Times New Roman"/>
            <w:b/>
            <w:sz w:val="24"/>
            <w:szCs w:val="24"/>
            <w:rPrChange w:id="213" w:author="Jiarui Li" w:date="2016-06-12T09:13:00Z">
              <w:rPr>
                <w:rFonts w:ascii="Times New Roman" w:hAnsi="Times New Roman" w:cs="Times New Roman"/>
                <w:sz w:val="24"/>
                <w:szCs w:val="24"/>
              </w:rPr>
            </w:rPrChange>
          </w:rPr>
          <w:t>Fig. 8</w:t>
        </w:r>
        <w:r>
          <w:rPr>
            <w:rFonts w:ascii="Times New Roman" w:hAnsi="Times New Roman" w:cs="Times New Roman" w:hint="eastAsia"/>
            <w:sz w:val="24"/>
            <w:szCs w:val="24"/>
          </w:rPr>
          <w:t xml:space="preserve"> Lycopen</w:t>
        </w:r>
        <w:r>
          <w:rPr>
            <w:rFonts w:ascii="Times New Roman" w:hAnsi="Times New Roman" w:cs="Times New Roman"/>
            <w:sz w:val="24"/>
            <w:szCs w:val="24"/>
          </w:rPr>
          <w:t>e</w:t>
        </w:r>
        <w:r>
          <w:rPr>
            <w:rFonts w:ascii="Times New Roman" w:hAnsi="Times New Roman" w:cs="Times New Roman" w:hint="eastAsia"/>
            <w:sz w:val="24"/>
            <w:szCs w:val="24"/>
          </w:rPr>
          <w:t xml:space="preserve"> content </w:t>
        </w:r>
        <w:r>
          <w:rPr>
            <w:rFonts w:ascii="Times New Roman" w:hAnsi="Times New Roman" w:cs="Times New Roman"/>
            <w:sz w:val="24"/>
            <w:szCs w:val="24"/>
          </w:rPr>
          <w:t xml:space="preserve">in </w:t>
        </w:r>
        <w:r>
          <w:rPr>
            <w:rFonts w:ascii="Times New Roman" w:hAnsi="Times New Roman" w:cs="Times New Roman" w:hint="eastAsia"/>
            <w:sz w:val="24"/>
            <w:szCs w:val="24"/>
          </w:rPr>
          <w:t xml:space="preserve">(a) peel </w:t>
        </w:r>
        <w:r>
          <w:rPr>
            <w:rFonts w:ascii="Times New Roman" w:hAnsi="Times New Roman" w:cs="Times New Roman"/>
            <w:sz w:val="24"/>
            <w:szCs w:val="24"/>
          </w:rPr>
          <w:t xml:space="preserve">and </w:t>
        </w:r>
        <w:r>
          <w:rPr>
            <w:rFonts w:ascii="Times New Roman" w:hAnsi="Times New Roman" w:cs="Times New Roman" w:hint="eastAsia"/>
            <w:sz w:val="24"/>
            <w:szCs w:val="24"/>
          </w:rPr>
          <w:t>(b) flesh and antioxidant activity</w:t>
        </w:r>
        <w:r>
          <w:rPr>
            <w:rFonts w:ascii="Times New Roman" w:hAnsi="Times New Roman" w:cs="Times New Roman"/>
            <w:sz w:val="24"/>
            <w:szCs w:val="24"/>
          </w:rPr>
          <w:t xml:space="preserve"> in</w:t>
        </w:r>
        <w:r>
          <w:rPr>
            <w:rFonts w:ascii="Times New Roman" w:hAnsi="Times New Roman" w:cs="Times New Roman" w:hint="eastAsia"/>
            <w:sz w:val="24"/>
            <w:szCs w:val="24"/>
          </w:rPr>
          <w:t xml:space="preserve"> (c) peel </w:t>
        </w:r>
        <w:r>
          <w:rPr>
            <w:rFonts w:ascii="Times New Roman" w:hAnsi="Times New Roman" w:cs="Times New Roman"/>
            <w:sz w:val="24"/>
            <w:szCs w:val="24"/>
          </w:rPr>
          <w:t xml:space="preserve">and </w:t>
        </w:r>
        <w:r>
          <w:rPr>
            <w:rFonts w:ascii="Times New Roman" w:hAnsi="Times New Roman" w:cs="Times New Roman" w:hint="eastAsia"/>
            <w:sz w:val="24"/>
            <w:szCs w:val="24"/>
          </w:rPr>
          <w:t>(d) flesh</w:t>
        </w:r>
        <w:r>
          <w:rPr>
            <w:rFonts w:ascii="Times New Roman" w:hAnsi="Times New Roman" w:cs="Times New Roman"/>
            <w:sz w:val="24"/>
            <w:szCs w:val="24"/>
          </w:rPr>
          <w:t>.</w:t>
        </w:r>
        <w:r w:rsidRPr="00106640">
          <w:t xml:space="preserve"> </w:t>
        </w:r>
        <w:r w:rsidRPr="00106640">
          <w:rPr>
            <w:rFonts w:ascii="Times New Roman" w:hAnsi="Times New Roman" w:cs="Times New Roman"/>
            <w:sz w:val="24"/>
            <w:szCs w:val="24"/>
          </w:rPr>
          <w:t xml:space="preserve">Tomatoes were harvested 20 d after breaker stage. The data represent the mean values </w:t>
        </w:r>
        <w:r>
          <w:rPr>
            <w:rFonts w:ascii="Times New Roman" w:hAnsi="Times New Roman" w:cs="Times New Roman"/>
            <w:sz w:val="24"/>
            <w:szCs w:val="24"/>
          </w:rPr>
          <w:t xml:space="preserve">(±SD) derived from 4 plants per </w:t>
        </w:r>
        <w:r w:rsidRPr="00106640">
          <w:rPr>
            <w:rFonts w:ascii="Times New Roman" w:hAnsi="Times New Roman" w:cs="Times New Roman"/>
            <w:sz w:val="24"/>
            <w:szCs w:val="24"/>
          </w:rPr>
          <w:t>each line (2 to 3 tomatoes per plant).</w:t>
        </w:r>
      </w:ins>
    </w:p>
    <w:p w14:paraId="0346F2CD" w14:textId="77777777" w:rsidR="00C957F9" w:rsidRPr="00C957F9" w:rsidRDefault="00C957F9" w:rsidP="00C957F9">
      <w:pPr>
        <w:spacing w:after="0" w:line="360" w:lineRule="auto"/>
        <w:rPr>
          <w:ins w:id="214" w:author="Jiarui Li" w:date="2016-06-12T09:09:00Z"/>
          <w:rFonts w:ascii="Times New Roman" w:hAnsi="Times New Roman" w:cs="Times New Roman"/>
          <w:sz w:val="24"/>
          <w:szCs w:val="24"/>
        </w:rPr>
      </w:pPr>
    </w:p>
    <w:p w14:paraId="503E0E17" w14:textId="3929200E" w:rsidR="00A5774B" w:rsidRPr="008C2169" w:rsidRDefault="00A5774B" w:rsidP="00A5774B">
      <w:pPr>
        <w:spacing w:after="0" w:line="360" w:lineRule="auto"/>
        <w:rPr>
          <w:rFonts w:ascii="Times New Roman" w:eastAsia="바탕" w:hAnsi="Times New Roman"/>
          <w:sz w:val="36"/>
          <w:szCs w:val="36"/>
        </w:rPr>
      </w:pPr>
      <w:r>
        <w:rPr>
          <w:rFonts w:ascii="Times New Roman" w:eastAsia="바탕" w:hAnsi="Times New Roman" w:hint="eastAsia"/>
          <w:sz w:val="36"/>
          <w:szCs w:val="36"/>
        </w:rPr>
        <w:t>Reference</w:t>
      </w:r>
      <w:r w:rsidR="00AD2FAC">
        <w:rPr>
          <w:rFonts w:ascii="Times New Roman" w:eastAsia="바탕" w:hAnsi="Times New Roman"/>
          <w:sz w:val="36"/>
          <w:szCs w:val="36"/>
        </w:rPr>
        <w:t>s</w:t>
      </w:r>
    </w:p>
    <w:p w14:paraId="7E49B6C3" w14:textId="77777777" w:rsidR="00943499" w:rsidRDefault="00943499"/>
    <w:p w14:paraId="17C07949" w14:textId="77777777" w:rsidR="00943499" w:rsidRDefault="00943499"/>
    <w:p w14:paraId="0C4BE797" w14:textId="77777777" w:rsidR="003C7093" w:rsidRPr="003C7093" w:rsidRDefault="00943499" w:rsidP="003C7093">
      <w:pPr>
        <w:pStyle w:val="EndNoteBibliography"/>
        <w:spacing w:after="0"/>
        <w:ind w:left="720" w:hanging="720"/>
      </w:pPr>
      <w:r>
        <w:fldChar w:fldCharType="begin"/>
      </w:r>
      <w:r>
        <w:instrText xml:space="preserve"> ADDIN EN.REFLIST </w:instrText>
      </w:r>
      <w:r>
        <w:fldChar w:fldCharType="separate"/>
      </w:r>
      <w:bookmarkStart w:id="215" w:name="_ENREF_1"/>
      <w:r w:rsidR="003C7093" w:rsidRPr="003C7093">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215"/>
    </w:p>
    <w:p w14:paraId="11E610ED" w14:textId="77777777" w:rsidR="003C7093" w:rsidRPr="003C7093" w:rsidRDefault="003C7093" w:rsidP="003C7093">
      <w:pPr>
        <w:pStyle w:val="EndNoteBibliography"/>
        <w:spacing w:after="0"/>
        <w:ind w:left="720" w:hanging="720"/>
      </w:pPr>
      <w:bookmarkStart w:id="216" w:name="_ENREF_2"/>
      <w:r w:rsidRPr="003C7093">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216"/>
    </w:p>
    <w:p w14:paraId="5313DFD1" w14:textId="77777777" w:rsidR="003C7093" w:rsidRPr="003C7093" w:rsidRDefault="003C7093" w:rsidP="003C7093">
      <w:pPr>
        <w:pStyle w:val="EndNoteBibliography"/>
        <w:spacing w:after="0"/>
        <w:ind w:left="720" w:hanging="720"/>
      </w:pPr>
      <w:bookmarkStart w:id="217" w:name="_ENREF_3"/>
      <w:r w:rsidRPr="003C7093">
        <w:t>Cho J, Kang JS, Long PH, Jing J, Back Y &amp; Chung KS (2003) Antioxidant and memory enhancing effects of purple sweet potato anthocyanin and Cordyceps mushroom extract. Arch. Pharm. Res. 26(10):821-825 doi:10.1007/bf02980027</w:t>
      </w:r>
      <w:bookmarkEnd w:id="217"/>
    </w:p>
    <w:p w14:paraId="534A3F0B" w14:textId="77777777" w:rsidR="003C7093" w:rsidRPr="003C7093" w:rsidRDefault="003C7093" w:rsidP="003C7093">
      <w:pPr>
        <w:pStyle w:val="EndNoteBibliography"/>
        <w:spacing w:after="0"/>
        <w:ind w:left="720" w:hanging="720"/>
      </w:pPr>
      <w:bookmarkStart w:id="218" w:name="_ENREF_4"/>
      <w:r w:rsidRPr="003C7093">
        <w:t xml:space="preserve">Colliver S, Bovy A, Collins G, Muir S, Robinson S, de Vos CHR &amp; Verhoeyen ME (2002) Improving the nutritional content of tomatoes through reprogramming their flavonoid biosynthetic pathway. Phytochem Rev 1:113-123 </w:t>
      </w:r>
      <w:bookmarkEnd w:id="218"/>
    </w:p>
    <w:p w14:paraId="5C2C765D" w14:textId="77777777" w:rsidR="003C7093" w:rsidRPr="003C7093" w:rsidRDefault="003C7093" w:rsidP="003C7093">
      <w:pPr>
        <w:pStyle w:val="EndNoteBibliography"/>
        <w:spacing w:after="0"/>
        <w:ind w:left="720" w:hanging="720"/>
      </w:pPr>
      <w:bookmarkStart w:id="219" w:name="_ENREF_5"/>
      <w:r w:rsidRPr="003C7093">
        <w:t xml:space="preserve">Ghosh D &amp; Konishi T (2007) Anthocyanins and anthocyanin-rich extracts: role in diabetes and eye function. Asia Pac. J. Clin. Nutr. 16(2):200-208 </w:t>
      </w:r>
      <w:bookmarkEnd w:id="219"/>
    </w:p>
    <w:p w14:paraId="55948BCC" w14:textId="77777777" w:rsidR="003C7093" w:rsidRPr="003C7093" w:rsidRDefault="003C7093" w:rsidP="003C7093">
      <w:pPr>
        <w:pStyle w:val="EndNoteBibliography"/>
        <w:spacing w:after="0"/>
        <w:ind w:left="720" w:hanging="720"/>
      </w:pPr>
      <w:bookmarkStart w:id="220" w:name="_ENREF_6"/>
      <w:r w:rsidRPr="003C7093">
        <w:t>Gonzali S, Mazzucato A &amp; Perata P (2009) Purple as a tomato: towards high anthocyanin tomatoes. Trends Plant Sci 14(5):237-241 doi:10.1016/j.tplants.2009.02.001</w:t>
      </w:r>
      <w:bookmarkEnd w:id="220"/>
    </w:p>
    <w:p w14:paraId="015D8CCF" w14:textId="77777777" w:rsidR="003C7093" w:rsidRPr="003C7093" w:rsidRDefault="003C7093" w:rsidP="003C7093">
      <w:pPr>
        <w:pStyle w:val="EndNoteBibliography"/>
        <w:spacing w:after="0"/>
        <w:ind w:left="720" w:hanging="720"/>
      </w:pPr>
      <w:bookmarkStart w:id="221" w:name="_ENREF_7"/>
      <w:r w:rsidRPr="003C7093">
        <w:t xml:space="preserve">Holsters M, Dewaele D, Depicker A, Messens E, Vanmontagu M &amp; Schell J (1978) Transfection and transformation of Agrobacterium-tumefaciens. Mol. Gen. Genet. 163(2):181-187 </w:t>
      </w:r>
      <w:bookmarkEnd w:id="221"/>
    </w:p>
    <w:p w14:paraId="286E9FD8" w14:textId="77777777" w:rsidR="003C7093" w:rsidRPr="003C7093" w:rsidRDefault="003C7093" w:rsidP="003C7093">
      <w:pPr>
        <w:pStyle w:val="EndNoteBibliography"/>
        <w:spacing w:after="0"/>
        <w:ind w:left="720" w:hanging="720"/>
      </w:pPr>
      <w:bookmarkStart w:id="222" w:name="_ENREF_8"/>
      <w:r w:rsidRPr="003C7093">
        <w:t xml:space="preserve">Kim S, Jones R, Yoo KS &amp; Pike LM (2004) Gold color in onions (Allium cepa): a natural mutation of the chalcone isomerase gene resulting in a premature stop codon. MoL Gen Genomics 272(4):411-419 </w:t>
      </w:r>
      <w:bookmarkEnd w:id="222"/>
    </w:p>
    <w:p w14:paraId="41305E58" w14:textId="77777777" w:rsidR="003C7093" w:rsidRPr="003C7093" w:rsidRDefault="003C7093" w:rsidP="003C7093">
      <w:pPr>
        <w:pStyle w:val="EndNoteBibliography"/>
        <w:spacing w:after="0"/>
        <w:ind w:left="720" w:hanging="720"/>
      </w:pPr>
      <w:bookmarkStart w:id="223" w:name="_ENREF_9"/>
      <w:r w:rsidRPr="003C7093">
        <w:t>Kuntic V, Filipovic I &amp; Vujic Z (2011) Effects of Rutin and Hesperidin and their Al(III) and Cu(II) Complexes on in Vitro Plasma Coagulation Assays. Molecules 16(2):1378-1388 doi:10.3390/molecules16021378</w:t>
      </w:r>
      <w:bookmarkEnd w:id="223"/>
    </w:p>
    <w:p w14:paraId="02FF07A1" w14:textId="77777777" w:rsidR="003C7093" w:rsidRPr="003C7093" w:rsidRDefault="003C7093" w:rsidP="003C7093">
      <w:pPr>
        <w:pStyle w:val="EndNoteBibliography"/>
        <w:spacing w:after="0"/>
        <w:ind w:left="720" w:hanging="720"/>
      </w:pPr>
      <w:bookmarkStart w:id="224" w:name="_ENREF_10"/>
      <w:r w:rsidRPr="003C7093">
        <w:t xml:space="preserve">La Case C, Willegas I, Alacrcon de la Lastra C, Motilva V &amp; Martin Calero MJ (2000) Evidence for protective and antioxidant properties of rutin, a natural flavones, against ethanol induced gastric lesions. J Ethnoparmacol 71:45-53 </w:t>
      </w:r>
      <w:bookmarkEnd w:id="224"/>
    </w:p>
    <w:p w14:paraId="6FCB40D8" w14:textId="77777777" w:rsidR="003C7093" w:rsidRPr="003C7093" w:rsidRDefault="003C7093" w:rsidP="003C7093">
      <w:pPr>
        <w:pStyle w:val="EndNoteBibliography"/>
        <w:spacing w:after="0"/>
        <w:ind w:left="720" w:hanging="720"/>
      </w:pPr>
      <w:bookmarkStart w:id="225" w:name="_ENREF_11"/>
      <w:r w:rsidRPr="003C7093">
        <w:t>Landberg R, Sun Q, Rimm EB, Cassidy A, Scalbert A, Mantzoros CS, Hu FB &amp; van Dam RM (2011) Selected dietary flavonoids are associated with markers off inflammation and endothelial dysfunction in U.S. women. J. Nutr. 141(4):618-625 doi:10.3945/jn.110.133843</w:t>
      </w:r>
      <w:bookmarkEnd w:id="225"/>
    </w:p>
    <w:p w14:paraId="7A959463" w14:textId="77777777" w:rsidR="003C7093" w:rsidRPr="003C7093" w:rsidRDefault="003C7093" w:rsidP="003C7093">
      <w:pPr>
        <w:pStyle w:val="EndNoteBibliography"/>
        <w:spacing w:after="0"/>
        <w:ind w:left="720" w:hanging="720"/>
      </w:pPr>
      <w:bookmarkStart w:id="226" w:name="_ENREF_12"/>
      <w:r w:rsidRPr="003C7093">
        <w:t>Lee LY, Kononov ME, Bassuner B, Frame BR, Wang K &amp; Gelvin SB (2007) Novel plant transformation vectors containing the superpromoter. Plant Physiol 145(4):1294-1300 doi:10.1104/pp.107.106633</w:t>
      </w:r>
      <w:bookmarkEnd w:id="226"/>
    </w:p>
    <w:p w14:paraId="2F97F625" w14:textId="77777777" w:rsidR="003C7093" w:rsidRPr="003C7093" w:rsidRDefault="003C7093" w:rsidP="003C7093">
      <w:pPr>
        <w:pStyle w:val="EndNoteBibliography"/>
        <w:spacing w:after="0"/>
        <w:ind w:left="720" w:hanging="720"/>
      </w:pPr>
      <w:bookmarkStart w:id="227" w:name="_ENREF_13"/>
      <w:r w:rsidRPr="003C7093">
        <w:t xml:space="preserve">Levin I, Frankel P, Gilboa N, Tanny S &amp; Lalazar A (2003) The tomato dark green mutation is a novel allele of the tomato homolog of the DEETIOLATED1 gene. Theor Appl Genet 106(3):454-460 </w:t>
      </w:r>
      <w:bookmarkEnd w:id="227"/>
    </w:p>
    <w:p w14:paraId="20CABCDF" w14:textId="77777777" w:rsidR="003C7093" w:rsidRPr="003C7093" w:rsidRDefault="003C7093" w:rsidP="003C7093">
      <w:pPr>
        <w:pStyle w:val="EndNoteBibliography"/>
        <w:spacing w:after="0"/>
        <w:ind w:left="720" w:hanging="720"/>
      </w:pPr>
      <w:bookmarkStart w:id="228" w:name="_ENREF_14"/>
      <w:r w:rsidRPr="003C7093">
        <w:t xml:space="preserve">Lim W &amp; Earle DE (2008) Effect of in vitro and in vivo colchicine treatments on pollen production and fruit recovery on melon plants obtained after pollination with irradiated pollen. Plant Cell Tissue Organ Cult 95:115-124 </w:t>
      </w:r>
      <w:bookmarkEnd w:id="228"/>
    </w:p>
    <w:p w14:paraId="1FC51AC1" w14:textId="77777777" w:rsidR="003C7093" w:rsidRPr="003C7093" w:rsidRDefault="003C7093" w:rsidP="003C7093">
      <w:pPr>
        <w:pStyle w:val="EndNoteBibliography"/>
        <w:spacing w:after="0"/>
        <w:ind w:left="720" w:hanging="720"/>
      </w:pPr>
      <w:bookmarkStart w:id="229" w:name="_ENREF_15"/>
      <w:r w:rsidRPr="003C7093">
        <w:t xml:space="preserve">Lim W &amp; Earle DE (2009) Enhanced fruit set from parthenogenetic melon plants via colchicine treatment of nodal explants Plant Cell Tissue Organ Cult 98:351-356 </w:t>
      </w:r>
      <w:bookmarkEnd w:id="229"/>
    </w:p>
    <w:p w14:paraId="056A9888" w14:textId="77777777" w:rsidR="003C7093" w:rsidRPr="003C7093" w:rsidRDefault="003C7093" w:rsidP="003C7093">
      <w:pPr>
        <w:pStyle w:val="EndNoteBibliography"/>
        <w:spacing w:after="0"/>
        <w:ind w:left="720" w:hanging="720"/>
      </w:pPr>
      <w:bookmarkStart w:id="230" w:name="_ENREF_16"/>
      <w:r w:rsidRPr="003C7093">
        <w:t xml:space="preserve">Lim W, Miller R, Park J &amp; Park S (2014) Consumer Sensory Analysis of High Flavonoid Transgenic Tomatoes. J Food Sci 79(6):1212-1217 </w:t>
      </w:r>
      <w:bookmarkEnd w:id="230"/>
    </w:p>
    <w:p w14:paraId="3DBDC7D5" w14:textId="77777777" w:rsidR="003C7093" w:rsidRPr="003C7093" w:rsidRDefault="003C7093" w:rsidP="003C7093">
      <w:pPr>
        <w:pStyle w:val="EndNoteBibliography"/>
        <w:spacing w:after="0"/>
        <w:ind w:left="720" w:hanging="720"/>
      </w:pPr>
      <w:bookmarkStart w:id="231" w:name="_ENREF_17"/>
      <w:r w:rsidRPr="003C7093">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231"/>
    </w:p>
    <w:p w14:paraId="2DA2D01B" w14:textId="77777777" w:rsidR="003C7093" w:rsidRPr="003C7093" w:rsidRDefault="003C7093" w:rsidP="003C7093">
      <w:pPr>
        <w:pStyle w:val="EndNoteBibliography"/>
        <w:spacing w:after="0"/>
        <w:ind w:left="720" w:hanging="720"/>
      </w:pPr>
      <w:bookmarkStart w:id="232" w:name="_ENREF_18"/>
      <w:r w:rsidRPr="003C7093">
        <w:t xml:space="preserve">Muir SR, Collins GJ, Robinson S, Hughes S, Bovy A, Vos CHRD, Tunen AJv &amp; Verhoeyen ME (2001) Overexpression of petunia chalcone isomerase in tomato results in fruit containing increased levels of flavonols Nat Biotechonol 19:470-474 </w:t>
      </w:r>
      <w:bookmarkEnd w:id="232"/>
    </w:p>
    <w:p w14:paraId="1A0E75A3" w14:textId="77777777" w:rsidR="003C7093" w:rsidRPr="003C7093" w:rsidRDefault="003C7093" w:rsidP="003C7093">
      <w:pPr>
        <w:pStyle w:val="EndNoteBibliography"/>
        <w:spacing w:after="0"/>
        <w:ind w:left="720" w:hanging="720"/>
      </w:pPr>
      <w:bookmarkStart w:id="233" w:name="_ENREF_19"/>
      <w:r w:rsidRPr="003C7093">
        <w:t xml:space="preserve">Murashige T &amp; Skoog F (1962) A revised medium for rapid growth and bio assays with tobacco tissue cultures. Physiol Plant 15(3):473-497 </w:t>
      </w:r>
      <w:bookmarkEnd w:id="233"/>
    </w:p>
    <w:p w14:paraId="3DF419FF" w14:textId="77777777" w:rsidR="003C7093" w:rsidRPr="003C7093" w:rsidRDefault="003C7093" w:rsidP="003C7093">
      <w:pPr>
        <w:pStyle w:val="EndNoteBibliography"/>
        <w:spacing w:after="0"/>
        <w:ind w:left="720" w:hanging="720"/>
      </w:pPr>
      <w:bookmarkStart w:id="234" w:name="_ENREF_20"/>
      <w:r w:rsidRPr="003C7093">
        <w:t>Oh M-M, Carey EE &amp; Rajashekar CB (2009) Environmental stresses induce health-promoting phytochemicals in lettuce. Plant Physiol Bioch 47(7):578-583 doi:10.1016/j.plaphy.2009.02.008</w:t>
      </w:r>
      <w:bookmarkEnd w:id="234"/>
    </w:p>
    <w:p w14:paraId="3491FB54" w14:textId="77777777" w:rsidR="003C7093" w:rsidRPr="003C7093" w:rsidRDefault="003C7093" w:rsidP="003C7093">
      <w:pPr>
        <w:pStyle w:val="EndNoteBibliography"/>
        <w:spacing w:after="0"/>
        <w:ind w:left="720" w:hanging="720"/>
      </w:pPr>
      <w:bookmarkStart w:id="235" w:name="_ENREF_21"/>
      <w:r w:rsidRPr="003C7093">
        <w:t>Ozkan E, Akyuz C, Dulundu E, Topaloglu U, Sehirli AO, Ercan F &amp; Sener G (2012) Protective Effects of Lycopene on Cerulein-Induced Experimental Acute Pancreatitis in Rats. J. Surg. Res. 176(1):232-238 doi:10.1016/j.jss.2011.09.005</w:t>
      </w:r>
      <w:bookmarkEnd w:id="235"/>
    </w:p>
    <w:p w14:paraId="091977F0" w14:textId="77777777" w:rsidR="003C7093" w:rsidRPr="003C7093" w:rsidRDefault="003C7093" w:rsidP="003C7093">
      <w:pPr>
        <w:pStyle w:val="EndNoteBibliography"/>
        <w:spacing w:after="0"/>
        <w:ind w:left="720" w:hanging="720"/>
      </w:pPr>
      <w:bookmarkStart w:id="236" w:name="_ENREF_22"/>
      <w:r w:rsidRPr="003C7093">
        <w:t xml:space="preserve">Park SH, Morris JL, Park JE, Hirschi KD &amp; Smith RH (2003) Efficient and genotype-independent </w:t>
      </w:r>
      <w:r w:rsidRPr="003C7093">
        <w:rPr>
          <w:i/>
        </w:rPr>
        <w:t>Agrobacterium</w:t>
      </w:r>
      <w:r w:rsidRPr="003C7093">
        <w:t xml:space="preserve"> – mediated tomato transformation. J Plant Physiol 160:1253-1257 </w:t>
      </w:r>
      <w:bookmarkEnd w:id="236"/>
    </w:p>
    <w:p w14:paraId="44358A1C" w14:textId="77777777" w:rsidR="003C7093" w:rsidRPr="003C7093" w:rsidRDefault="003C7093" w:rsidP="003C7093">
      <w:pPr>
        <w:pStyle w:val="EndNoteBibliography"/>
        <w:spacing w:after="0"/>
        <w:ind w:left="720" w:hanging="720"/>
      </w:pPr>
      <w:bookmarkStart w:id="237" w:name="_ENREF_23"/>
      <w:r w:rsidRPr="003C7093">
        <w:t xml:space="preserve">SASInstitute (2004) SAS/STAT 9.1. User's guide. SAS Institute Inc., Cary, USA </w:t>
      </w:r>
      <w:bookmarkEnd w:id="237"/>
    </w:p>
    <w:p w14:paraId="0616F6CE" w14:textId="77777777" w:rsidR="003C7093" w:rsidRPr="003C7093" w:rsidRDefault="003C7093" w:rsidP="003C7093">
      <w:pPr>
        <w:pStyle w:val="EndNoteBibliography"/>
        <w:spacing w:after="0"/>
        <w:ind w:left="720" w:hanging="720"/>
      </w:pPr>
      <w:bookmarkStart w:id="238" w:name="_ENREF_24"/>
      <w:r w:rsidRPr="003C7093">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238"/>
    </w:p>
    <w:p w14:paraId="27A5FB72" w14:textId="77777777" w:rsidR="003C7093" w:rsidRPr="003C7093" w:rsidRDefault="003C7093" w:rsidP="003C7093">
      <w:pPr>
        <w:pStyle w:val="EndNoteBibliography"/>
        <w:spacing w:after="0"/>
        <w:ind w:left="720" w:hanging="720"/>
      </w:pPr>
      <w:bookmarkStart w:id="239" w:name="_ENREF_25"/>
      <w:r w:rsidRPr="003C7093">
        <w:t>Shih PH, Yeh CT &amp; Yen GC (2005) Effects of anthocyanidin on the inhibition of proliferation and induction of apoptosis in human gastric adenocarcinoma cells. Food Chem. Toxicol. 43(10):1557-1566 doi:10.1016/j.fct.2005.05.001</w:t>
      </w:r>
      <w:bookmarkEnd w:id="239"/>
    </w:p>
    <w:p w14:paraId="55A74594" w14:textId="77777777" w:rsidR="003C7093" w:rsidRPr="003C7093" w:rsidRDefault="003C7093" w:rsidP="003C7093">
      <w:pPr>
        <w:pStyle w:val="EndNoteBibliography"/>
        <w:spacing w:after="0"/>
        <w:ind w:left="720" w:hanging="720"/>
      </w:pPr>
      <w:bookmarkStart w:id="240" w:name="_ENREF_26"/>
      <w:r w:rsidRPr="003C7093">
        <w:t>Solfanelli C, Poggi A, Loreti E, Alpi A &amp; Perata P (2006) Sucrose-specific induction of the anthocyanin biosynthetic pathway in Arabidopsis. Plant Physiol 140(2):637-646 doi:10.1104/pp.105.072579</w:t>
      </w:r>
      <w:bookmarkEnd w:id="240"/>
    </w:p>
    <w:p w14:paraId="5F7B2845" w14:textId="77777777" w:rsidR="003C7093" w:rsidRPr="003C7093" w:rsidRDefault="003C7093" w:rsidP="003C7093">
      <w:pPr>
        <w:pStyle w:val="EndNoteBibliography"/>
        <w:spacing w:after="0"/>
        <w:ind w:left="720" w:hanging="720"/>
      </w:pPr>
      <w:bookmarkStart w:id="241" w:name="_ENREF_27"/>
      <w:r w:rsidRPr="003C7093">
        <w:t>Verhoeyen ME, Bovy A, Collins G, Muir S, Robinson S, de Vos CHR &amp; Colliver S (2002) Increasing antioxidant levels in tomatoes through modification of the flavonoid biosynthetic pathway. J Exp Bot 53(377):2099-2106 doi:10.1093/jxb/erf026</w:t>
      </w:r>
      <w:bookmarkEnd w:id="241"/>
    </w:p>
    <w:p w14:paraId="262D9B6E" w14:textId="77777777" w:rsidR="003C7093" w:rsidRPr="003C7093" w:rsidRDefault="003C7093" w:rsidP="003C7093">
      <w:pPr>
        <w:pStyle w:val="EndNoteBibliography"/>
        <w:spacing w:after="0"/>
        <w:ind w:left="720" w:hanging="720"/>
      </w:pPr>
      <w:bookmarkStart w:id="242" w:name="_ENREF_28"/>
      <w:r w:rsidRPr="003C7093">
        <w:t xml:space="preserve">Wallace TC (2011) Anthocyanins in cardiovascular disease. Adv Nutr 2(1):1-7 </w:t>
      </w:r>
      <w:bookmarkEnd w:id="242"/>
    </w:p>
    <w:p w14:paraId="157C0E84" w14:textId="77777777" w:rsidR="003C7093" w:rsidRPr="003C7093" w:rsidRDefault="003C7093" w:rsidP="003C7093">
      <w:pPr>
        <w:pStyle w:val="EndNoteBibliography"/>
        <w:spacing w:after="0"/>
        <w:ind w:left="720" w:hanging="720"/>
      </w:pPr>
      <w:bookmarkStart w:id="243" w:name="_ENREF_29"/>
      <w:r w:rsidRPr="003C7093">
        <w:t xml:space="preserve">Yodjun P, Soontarapa K &amp; Eamchotchawalit E (2011) Separation of Lycopene/Solvent Mixture by Chitosan Membranes. JOM 21(1):107-113 </w:t>
      </w:r>
      <w:bookmarkEnd w:id="243"/>
    </w:p>
    <w:p w14:paraId="69FEB10E" w14:textId="77777777" w:rsidR="003C7093" w:rsidRPr="003C7093" w:rsidRDefault="003C7093" w:rsidP="003C7093">
      <w:pPr>
        <w:pStyle w:val="EndNoteBibliography"/>
        <w:ind w:left="720" w:hanging="720"/>
      </w:pPr>
      <w:bookmarkStart w:id="244" w:name="_ENREF_30"/>
      <w:r w:rsidRPr="003C7093">
        <w:t>Zuluaga DL, Gonzali S, Loreti E, Pucciariello C, Degl'Innocenti E, Guidi L, Alpi A &amp; Perata P (2008) Arabidopsis thaliana MYB75/PAP1 transcription factor induces anthocyanin production in transgenic tomato plants. Funct. Plant Biol. 35(7):606-618 doi:10.1071/fp08021</w:t>
      </w:r>
      <w:bookmarkEnd w:id="244"/>
    </w:p>
    <w:p w14:paraId="57FDDBD3" w14:textId="2FDA6FC5" w:rsidR="000001D2" w:rsidRDefault="00943499">
      <w:r>
        <w:fldChar w:fldCharType="end"/>
      </w:r>
    </w:p>
    <w:sectPr w:rsidR="000001D2" w:rsidSect="00575328">
      <w:footerReference w:type="default" r:id="rId10"/>
      <w:type w:val="continuous"/>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6" w:author="Jiarui Li" w:date="2016-06-12T08:29:00Z" w:initials="JL">
    <w:p w14:paraId="1A06F2FF" w14:textId="0AC12035" w:rsidR="00A81E2C" w:rsidRDefault="00A81E2C">
      <w:pPr>
        <w:pStyle w:val="CommentText"/>
      </w:pPr>
      <w:r>
        <w:rPr>
          <w:rStyle w:val="CommentReference"/>
        </w:rPr>
        <w:annotationRef/>
      </w:r>
      <w:r>
        <w:t>Is here 49.1g and 36.9g? Need to add it.</w:t>
      </w:r>
    </w:p>
  </w:comment>
  <w:comment w:id="144" w:author="Jiarui Li" w:date="2016-06-12T08:35:00Z" w:initials="JL">
    <w:p w14:paraId="552F9359" w14:textId="4860BE98" w:rsidR="00A81E2C" w:rsidRDefault="00A81E2C">
      <w:pPr>
        <w:pStyle w:val="CommentText"/>
      </w:pPr>
      <w:r>
        <w:rPr>
          <w:rStyle w:val="CommentReference"/>
        </w:rPr>
        <w:annotationRef/>
      </w:r>
      <w:r>
        <w:t>Need reference here.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06F2FF" w15:done="0"/>
  <w15:commentEx w15:paraId="552F935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AF18B" w14:textId="77777777" w:rsidR="00C34704" w:rsidRDefault="00C34704" w:rsidP="00C24671">
      <w:pPr>
        <w:spacing w:after="0" w:line="240" w:lineRule="auto"/>
      </w:pPr>
      <w:r>
        <w:separator/>
      </w:r>
    </w:p>
  </w:endnote>
  <w:endnote w:type="continuationSeparator" w:id="0">
    <w:p w14:paraId="5635FC6E" w14:textId="77777777" w:rsidR="00C34704" w:rsidRDefault="00C34704"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dvP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45" w:author="Jiarui Li" w:date="2016-06-12T09:35:00Z"/>
  <w:sdt>
    <w:sdtPr>
      <w:id w:val="-389496917"/>
      <w:docPartObj>
        <w:docPartGallery w:val="Page Numbers (Bottom of Page)"/>
        <w:docPartUnique/>
      </w:docPartObj>
    </w:sdtPr>
    <w:sdtEndPr>
      <w:rPr>
        <w:noProof/>
      </w:rPr>
    </w:sdtEndPr>
    <w:sdtContent>
      <w:customXmlInsRangeEnd w:id="245"/>
      <w:p w14:paraId="0EC9B5BE" w14:textId="1457A620" w:rsidR="00575328" w:rsidRDefault="00575328">
        <w:pPr>
          <w:pStyle w:val="Footer"/>
          <w:jc w:val="center"/>
          <w:rPr>
            <w:ins w:id="246" w:author="Jiarui Li" w:date="2016-06-12T09:35:00Z"/>
          </w:rPr>
        </w:pPr>
        <w:ins w:id="247" w:author="Jiarui Li" w:date="2016-06-12T09:35:00Z">
          <w:r>
            <w:fldChar w:fldCharType="begin"/>
          </w:r>
          <w:r>
            <w:instrText xml:space="preserve"> PAGE   \* MERGEFORMAT </w:instrText>
          </w:r>
          <w:r>
            <w:fldChar w:fldCharType="separate"/>
          </w:r>
        </w:ins>
        <w:r w:rsidR="003C7093">
          <w:rPr>
            <w:noProof/>
          </w:rPr>
          <w:t>8</w:t>
        </w:r>
        <w:ins w:id="248" w:author="Jiarui Li" w:date="2016-06-12T09:35:00Z">
          <w:r>
            <w:rPr>
              <w:noProof/>
            </w:rPr>
            <w:fldChar w:fldCharType="end"/>
          </w:r>
        </w:ins>
      </w:p>
      <w:customXmlInsRangeStart w:id="249" w:author="Jiarui Li" w:date="2016-06-12T09:35:00Z"/>
    </w:sdtContent>
  </w:sdt>
  <w:customXmlInsRangeEnd w:id="249"/>
  <w:p w14:paraId="7F816040" w14:textId="77777777" w:rsidR="00575328" w:rsidRDefault="005753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23309" w14:textId="77777777" w:rsidR="00C34704" w:rsidRDefault="00C34704" w:rsidP="00C24671">
      <w:pPr>
        <w:spacing w:after="0" w:line="240" w:lineRule="auto"/>
      </w:pPr>
      <w:r>
        <w:separator/>
      </w:r>
    </w:p>
  </w:footnote>
  <w:footnote w:type="continuationSeparator" w:id="0">
    <w:p w14:paraId="6C7D73A5" w14:textId="77777777" w:rsidR="00C34704" w:rsidRDefault="00C34704"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Cell Tissue Organ Cultur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0001D2"/>
    <w:rsid w:val="000001D2"/>
    <w:rsid w:val="000005F1"/>
    <w:rsid w:val="00000813"/>
    <w:rsid w:val="00001489"/>
    <w:rsid w:val="0000409F"/>
    <w:rsid w:val="00004475"/>
    <w:rsid w:val="0000665E"/>
    <w:rsid w:val="000116FF"/>
    <w:rsid w:val="000118E5"/>
    <w:rsid w:val="000137CD"/>
    <w:rsid w:val="00013863"/>
    <w:rsid w:val="000155EF"/>
    <w:rsid w:val="000173A5"/>
    <w:rsid w:val="0002051A"/>
    <w:rsid w:val="000214A3"/>
    <w:rsid w:val="00024A50"/>
    <w:rsid w:val="0002559F"/>
    <w:rsid w:val="00026E63"/>
    <w:rsid w:val="00026EFE"/>
    <w:rsid w:val="000306C0"/>
    <w:rsid w:val="00033988"/>
    <w:rsid w:val="00033FD7"/>
    <w:rsid w:val="00033FEA"/>
    <w:rsid w:val="0003692F"/>
    <w:rsid w:val="000408D2"/>
    <w:rsid w:val="00041D9D"/>
    <w:rsid w:val="00042127"/>
    <w:rsid w:val="00045B42"/>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F08"/>
    <w:rsid w:val="00092F5D"/>
    <w:rsid w:val="00095B04"/>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9D4"/>
    <w:rsid w:val="000B6BA7"/>
    <w:rsid w:val="000B6E1D"/>
    <w:rsid w:val="000C0A10"/>
    <w:rsid w:val="000C0ADC"/>
    <w:rsid w:val="000C0E7C"/>
    <w:rsid w:val="000C1F4C"/>
    <w:rsid w:val="000C2A10"/>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1D7D"/>
    <w:rsid w:val="000F293B"/>
    <w:rsid w:val="000F2D35"/>
    <w:rsid w:val="000F50C4"/>
    <w:rsid w:val="000F5F92"/>
    <w:rsid w:val="000F616F"/>
    <w:rsid w:val="000F6B3D"/>
    <w:rsid w:val="00100714"/>
    <w:rsid w:val="00100CC1"/>
    <w:rsid w:val="00101B1E"/>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652E"/>
    <w:rsid w:val="001603F8"/>
    <w:rsid w:val="00163C24"/>
    <w:rsid w:val="00167604"/>
    <w:rsid w:val="00170E05"/>
    <w:rsid w:val="0017124A"/>
    <w:rsid w:val="001721B0"/>
    <w:rsid w:val="001721F8"/>
    <w:rsid w:val="0017258F"/>
    <w:rsid w:val="00172975"/>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B50"/>
    <w:rsid w:val="001B1A47"/>
    <w:rsid w:val="001B238F"/>
    <w:rsid w:val="001B2620"/>
    <w:rsid w:val="001B39BE"/>
    <w:rsid w:val="001B3C24"/>
    <w:rsid w:val="001B5AE8"/>
    <w:rsid w:val="001B76C5"/>
    <w:rsid w:val="001C0748"/>
    <w:rsid w:val="001C13BC"/>
    <w:rsid w:val="001C1BEB"/>
    <w:rsid w:val="001C21E2"/>
    <w:rsid w:val="001C272D"/>
    <w:rsid w:val="001C3285"/>
    <w:rsid w:val="001C332F"/>
    <w:rsid w:val="001C4021"/>
    <w:rsid w:val="001C402C"/>
    <w:rsid w:val="001C48F3"/>
    <w:rsid w:val="001C6008"/>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67C2"/>
    <w:rsid w:val="001E7322"/>
    <w:rsid w:val="001E78FF"/>
    <w:rsid w:val="001F2AFE"/>
    <w:rsid w:val="001F5770"/>
    <w:rsid w:val="001F5F88"/>
    <w:rsid w:val="001F743E"/>
    <w:rsid w:val="001F778F"/>
    <w:rsid w:val="001F7951"/>
    <w:rsid w:val="0020010B"/>
    <w:rsid w:val="00200705"/>
    <w:rsid w:val="0020189E"/>
    <w:rsid w:val="00202072"/>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E95"/>
    <w:rsid w:val="002506AC"/>
    <w:rsid w:val="00252531"/>
    <w:rsid w:val="00252740"/>
    <w:rsid w:val="00254E27"/>
    <w:rsid w:val="00255653"/>
    <w:rsid w:val="00255A4F"/>
    <w:rsid w:val="00256F65"/>
    <w:rsid w:val="0026153C"/>
    <w:rsid w:val="00262A62"/>
    <w:rsid w:val="002633AF"/>
    <w:rsid w:val="00263923"/>
    <w:rsid w:val="00264043"/>
    <w:rsid w:val="00264A9C"/>
    <w:rsid w:val="00265206"/>
    <w:rsid w:val="0026547C"/>
    <w:rsid w:val="00265BD9"/>
    <w:rsid w:val="00267810"/>
    <w:rsid w:val="00267819"/>
    <w:rsid w:val="002679B7"/>
    <w:rsid w:val="00267C71"/>
    <w:rsid w:val="00270844"/>
    <w:rsid w:val="00271E6D"/>
    <w:rsid w:val="00272D48"/>
    <w:rsid w:val="00273A03"/>
    <w:rsid w:val="002746DC"/>
    <w:rsid w:val="002746F2"/>
    <w:rsid w:val="00275726"/>
    <w:rsid w:val="00276326"/>
    <w:rsid w:val="002775A8"/>
    <w:rsid w:val="002815D4"/>
    <w:rsid w:val="0028394C"/>
    <w:rsid w:val="00284E16"/>
    <w:rsid w:val="0028558B"/>
    <w:rsid w:val="002879C6"/>
    <w:rsid w:val="002879E2"/>
    <w:rsid w:val="00287E79"/>
    <w:rsid w:val="00291CDB"/>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781"/>
    <w:rsid w:val="002C460D"/>
    <w:rsid w:val="002C533E"/>
    <w:rsid w:val="002D0601"/>
    <w:rsid w:val="002D1FB5"/>
    <w:rsid w:val="002D51CA"/>
    <w:rsid w:val="002D5C0B"/>
    <w:rsid w:val="002D6460"/>
    <w:rsid w:val="002D70A1"/>
    <w:rsid w:val="002D7659"/>
    <w:rsid w:val="002E0106"/>
    <w:rsid w:val="002E0188"/>
    <w:rsid w:val="002E066C"/>
    <w:rsid w:val="002E1A82"/>
    <w:rsid w:val="002E205B"/>
    <w:rsid w:val="002E3CF0"/>
    <w:rsid w:val="002E5324"/>
    <w:rsid w:val="002E7D8C"/>
    <w:rsid w:val="002F0BA5"/>
    <w:rsid w:val="002F2131"/>
    <w:rsid w:val="002F3525"/>
    <w:rsid w:val="002F3BD5"/>
    <w:rsid w:val="002F5DD9"/>
    <w:rsid w:val="002F69C3"/>
    <w:rsid w:val="002F76FD"/>
    <w:rsid w:val="002F79DB"/>
    <w:rsid w:val="00300C11"/>
    <w:rsid w:val="003018AE"/>
    <w:rsid w:val="00302C84"/>
    <w:rsid w:val="00302DEA"/>
    <w:rsid w:val="0030665C"/>
    <w:rsid w:val="00306F8E"/>
    <w:rsid w:val="003077CC"/>
    <w:rsid w:val="00310AD1"/>
    <w:rsid w:val="0031216D"/>
    <w:rsid w:val="00313991"/>
    <w:rsid w:val="003139B6"/>
    <w:rsid w:val="00314F99"/>
    <w:rsid w:val="00320037"/>
    <w:rsid w:val="00320717"/>
    <w:rsid w:val="00321D5D"/>
    <w:rsid w:val="00322496"/>
    <w:rsid w:val="00322D0E"/>
    <w:rsid w:val="00322D72"/>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D2D"/>
    <w:rsid w:val="00376366"/>
    <w:rsid w:val="003764DF"/>
    <w:rsid w:val="003766B6"/>
    <w:rsid w:val="003768C9"/>
    <w:rsid w:val="00380E55"/>
    <w:rsid w:val="00381973"/>
    <w:rsid w:val="0038305E"/>
    <w:rsid w:val="00383B13"/>
    <w:rsid w:val="0038493F"/>
    <w:rsid w:val="00385337"/>
    <w:rsid w:val="00385E2F"/>
    <w:rsid w:val="00386AB3"/>
    <w:rsid w:val="0039213D"/>
    <w:rsid w:val="00392DBC"/>
    <w:rsid w:val="00393D6A"/>
    <w:rsid w:val="00393E19"/>
    <w:rsid w:val="00396DAD"/>
    <w:rsid w:val="003970FA"/>
    <w:rsid w:val="00397D60"/>
    <w:rsid w:val="003A26CB"/>
    <w:rsid w:val="003A3380"/>
    <w:rsid w:val="003A347E"/>
    <w:rsid w:val="003A373C"/>
    <w:rsid w:val="003A3E62"/>
    <w:rsid w:val="003A56FD"/>
    <w:rsid w:val="003B0362"/>
    <w:rsid w:val="003B27C3"/>
    <w:rsid w:val="003B3314"/>
    <w:rsid w:val="003B37D9"/>
    <w:rsid w:val="003B4895"/>
    <w:rsid w:val="003B5163"/>
    <w:rsid w:val="003B7414"/>
    <w:rsid w:val="003B7920"/>
    <w:rsid w:val="003C0BDD"/>
    <w:rsid w:val="003C605D"/>
    <w:rsid w:val="003C62A6"/>
    <w:rsid w:val="003C701D"/>
    <w:rsid w:val="003C7093"/>
    <w:rsid w:val="003D0C03"/>
    <w:rsid w:val="003D0F68"/>
    <w:rsid w:val="003D1521"/>
    <w:rsid w:val="003D197B"/>
    <w:rsid w:val="003D1BCA"/>
    <w:rsid w:val="003D2727"/>
    <w:rsid w:val="003D4249"/>
    <w:rsid w:val="003D4B8D"/>
    <w:rsid w:val="003D4D6C"/>
    <w:rsid w:val="003D4FD9"/>
    <w:rsid w:val="003D66B7"/>
    <w:rsid w:val="003D6C55"/>
    <w:rsid w:val="003D751B"/>
    <w:rsid w:val="003E043A"/>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7058"/>
    <w:rsid w:val="00407816"/>
    <w:rsid w:val="00410247"/>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A1"/>
    <w:rsid w:val="00442136"/>
    <w:rsid w:val="00442ABF"/>
    <w:rsid w:val="00442DEC"/>
    <w:rsid w:val="00443B7C"/>
    <w:rsid w:val="00444F20"/>
    <w:rsid w:val="00446E9A"/>
    <w:rsid w:val="00446FE9"/>
    <w:rsid w:val="00450086"/>
    <w:rsid w:val="00451488"/>
    <w:rsid w:val="00453832"/>
    <w:rsid w:val="004553A3"/>
    <w:rsid w:val="004579EC"/>
    <w:rsid w:val="0046049C"/>
    <w:rsid w:val="00460FFD"/>
    <w:rsid w:val="00461196"/>
    <w:rsid w:val="00461CE6"/>
    <w:rsid w:val="00461E8C"/>
    <w:rsid w:val="00462221"/>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8124B"/>
    <w:rsid w:val="004824A5"/>
    <w:rsid w:val="0048289B"/>
    <w:rsid w:val="00482997"/>
    <w:rsid w:val="00482A94"/>
    <w:rsid w:val="00482ED1"/>
    <w:rsid w:val="00484C2A"/>
    <w:rsid w:val="0048506B"/>
    <w:rsid w:val="004856DD"/>
    <w:rsid w:val="00485DDA"/>
    <w:rsid w:val="00486F78"/>
    <w:rsid w:val="004875B9"/>
    <w:rsid w:val="0048780D"/>
    <w:rsid w:val="00487BDA"/>
    <w:rsid w:val="00490010"/>
    <w:rsid w:val="00490DE9"/>
    <w:rsid w:val="00492176"/>
    <w:rsid w:val="00493719"/>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E0FD7"/>
    <w:rsid w:val="004E104A"/>
    <w:rsid w:val="004E2FEF"/>
    <w:rsid w:val="004E3D97"/>
    <w:rsid w:val="004E4871"/>
    <w:rsid w:val="004E514F"/>
    <w:rsid w:val="004E54E7"/>
    <w:rsid w:val="004E6C77"/>
    <w:rsid w:val="004E7128"/>
    <w:rsid w:val="004E7349"/>
    <w:rsid w:val="004F309B"/>
    <w:rsid w:val="004F40F9"/>
    <w:rsid w:val="004F4F4B"/>
    <w:rsid w:val="004F50F3"/>
    <w:rsid w:val="004F51D0"/>
    <w:rsid w:val="004F649E"/>
    <w:rsid w:val="00500691"/>
    <w:rsid w:val="00501AB5"/>
    <w:rsid w:val="00502BA9"/>
    <w:rsid w:val="0050381E"/>
    <w:rsid w:val="005041A0"/>
    <w:rsid w:val="005058B8"/>
    <w:rsid w:val="005068AC"/>
    <w:rsid w:val="00506B5A"/>
    <w:rsid w:val="00507D7E"/>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50A"/>
    <w:rsid w:val="00531D59"/>
    <w:rsid w:val="00534513"/>
    <w:rsid w:val="00534657"/>
    <w:rsid w:val="00535E77"/>
    <w:rsid w:val="00540464"/>
    <w:rsid w:val="0054159A"/>
    <w:rsid w:val="00543427"/>
    <w:rsid w:val="00543725"/>
    <w:rsid w:val="005456DC"/>
    <w:rsid w:val="0054616B"/>
    <w:rsid w:val="00546974"/>
    <w:rsid w:val="00550BFA"/>
    <w:rsid w:val="0055166A"/>
    <w:rsid w:val="00552156"/>
    <w:rsid w:val="0055359B"/>
    <w:rsid w:val="005535B2"/>
    <w:rsid w:val="00553E6C"/>
    <w:rsid w:val="00554ADE"/>
    <w:rsid w:val="00560D9A"/>
    <w:rsid w:val="00561802"/>
    <w:rsid w:val="00564479"/>
    <w:rsid w:val="00564EE6"/>
    <w:rsid w:val="0056552F"/>
    <w:rsid w:val="005665DD"/>
    <w:rsid w:val="005708D1"/>
    <w:rsid w:val="00571405"/>
    <w:rsid w:val="00571745"/>
    <w:rsid w:val="00575328"/>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CEC"/>
    <w:rsid w:val="005C6D19"/>
    <w:rsid w:val="005C6E73"/>
    <w:rsid w:val="005D0232"/>
    <w:rsid w:val="005D0D5A"/>
    <w:rsid w:val="005D1BB2"/>
    <w:rsid w:val="005D3B43"/>
    <w:rsid w:val="005D5803"/>
    <w:rsid w:val="005D5FE9"/>
    <w:rsid w:val="005D76B4"/>
    <w:rsid w:val="005E0929"/>
    <w:rsid w:val="005E0995"/>
    <w:rsid w:val="005E144E"/>
    <w:rsid w:val="005E1633"/>
    <w:rsid w:val="005E1862"/>
    <w:rsid w:val="005E1BA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7730"/>
    <w:rsid w:val="00611344"/>
    <w:rsid w:val="00611679"/>
    <w:rsid w:val="0061202A"/>
    <w:rsid w:val="006120EF"/>
    <w:rsid w:val="00612174"/>
    <w:rsid w:val="0061239F"/>
    <w:rsid w:val="006126FC"/>
    <w:rsid w:val="00612BF2"/>
    <w:rsid w:val="006131C3"/>
    <w:rsid w:val="00614301"/>
    <w:rsid w:val="00617258"/>
    <w:rsid w:val="006176CB"/>
    <w:rsid w:val="00620127"/>
    <w:rsid w:val="0062164E"/>
    <w:rsid w:val="006221AF"/>
    <w:rsid w:val="006228E3"/>
    <w:rsid w:val="00622AE8"/>
    <w:rsid w:val="00623139"/>
    <w:rsid w:val="00623F60"/>
    <w:rsid w:val="0062521C"/>
    <w:rsid w:val="0062572C"/>
    <w:rsid w:val="0062616F"/>
    <w:rsid w:val="006269AE"/>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2012"/>
    <w:rsid w:val="00663F45"/>
    <w:rsid w:val="006644A3"/>
    <w:rsid w:val="00664EF8"/>
    <w:rsid w:val="00665CED"/>
    <w:rsid w:val="00665E33"/>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7CF"/>
    <w:rsid w:val="006A370C"/>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675B"/>
    <w:rsid w:val="006C7CFE"/>
    <w:rsid w:val="006D0370"/>
    <w:rsid w:val="006D0C73"/>
    <w:rsid w:val="006D3FF4"/>
    <w:rsid w:val="006D550A"/>
    <w:rsid w:val="006D5D3B"/>
    <w:rsid w:val="006D6C2B"/>
    <w:rsid w:val="006E1134"/>
    <w:rsid w:val="006E17DA"/>
    <w:rsid w:val="006E2108"/>
    <w:rsid w:val="006E39E4"/>
    <w:rsid w:val="006E3D67"/>
    <w:rsid w:val="006E4906"/>
    <w:rsid w:val="006E52E1"/>
    <w:rsid w:val="006E7D6E"/>
    <w:rsid w:val="006F0F46"/>
    <w:rsid w:val="006F1F05"/>
    <w:rsid w:val="006F6700"/>
    <w:rsid w:val="00700056"/>
    <w:rsid w:val="00700881"/>
    <w:rsid w:val="007015EA"/>
    <w:rsid w:val="007065F6"/>
    <w:rsid w:val="0071015B"/>
    <w:rsid w:val="007118E3"/>
    <w:rsid w:val="00711ABD"/>
    <w:rsid w:val="007120CE"/>
    <w:rsid w:val="00714049"/>
    <w:rsid w:val="00714F0B"/>
    <w:rsid w:val="0071666D"/>
    <w:rsid w:val="00720271"/>
    <w:rsid w:val="0072228C"/>
    <w:rsid w:val="007226EB"/>
    <w:rsid w:val="00722876"/>
    <w:rsid w:val="007233BA"/>
    <w:rsid w:val="00723467"/>
    <w:rsid w:val="00723603"/>
    <w:rsid w:val="0072416C"/>
    <w:rsid w:val="00724383"/>
    <w:rsid w:val="00724C07"/>
    <w:rsid w:val="00724FF8"/>
    <w:rsid w:val="00725663"/>
    <w:rsid w:val="00730EE0"/>
    <w:rsid w:val="00731D78"/>
    <w:rsid w:val="00732DA1"/>
    <w:rsid w:val="0073314A"/>
    <w:rsid w:val="007342E5"/>
    <w:rsid w:val="0073472C"/>
    <w:rsid w:val="00736CED"/>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5C1"/>
    <w:rsid w:val="00763D5A"/>
    <w:rsid w:val="007647C1"/>
    <w:rsid w:val="007669C7"/>
    <w:rsid w:val="00767C3B"/>
    <w:rsid w:val="00770DAF"/>
    <w:rsid w:val="00771251"/>
    <w:rsid w:val="007717E3"/>
    <w:rsid w:val="00771BC3"/>
    <w:rsid w:val="00771D64"/>
    <w:rsid w:val="0077232D"/>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F75"/>
    <w:rsid w:val="007B0075"/>
    <w:rsid w:val="007B11BD"/>
    <w:rsid w:val="007B1289"/>
    <w:rsid w:val="007B4B5B"/>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4FAB"/>
    <w:rsid w:val="007D76E7"/>
    <w:rsid w:val="007D773C"/>
    <w:rsid w:val="007D79B3"/>
    <w:rsid w:val="007E0798"/>
    <w:rsid w:val="007E08D3"/>
    <w:rsid w:val="007E1418"/>
    <w:rsid w:val="007E2FFF"/>
    <w:rsid w:val="007E42BA"/>
    <w:rsid w:val="007E7233"/>
    <w:rsid w:val="007E72CC"/>
    <w:rsid w:val="007F0C57"/>
    <w:rsid w:val="007F0F42"/>
    <w:rsid w:val="007F1998"/>
    <w:rsid w:val="007F3180"/>
    <w:rsid w:val="007F4561"/>
    <w:rsid w:val="007F4612"/>
    <w:rsid w:val="007F51F1"/>
    <w:rsid w:val="007F58BC"/>
    <w:rsid w:val="007F64E6"/>
    <w:rsid w:val="007F7C47"/>
    <w:rsid w:val="008004B3"/>
    <w:rsid w:val="008015D1"/>
    <w:rsid w:val="00803972"/>
    <w:rsid w:val="008048C6"/>
    <w:rsid w:val="0080522C"/>
    <w:rsid w:val="00806021"/>
    <w:rsid w:val="00806462"/>
    <w:rsid w:val="0080683D"/>
    <w:rsid w:val="00806EDF"/>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2D08"/>
    <w:rsid w:val="00844EE0"/>
    <w:rsid w:val="008471AF"/>
    <w:rsid w:val="00853A97"/>
    <w:rsid w:val="0085590F"/>
    <w:rsid w:val="0085593A"/>
    <w:rsid w:val="0085619F"/>
    <w:rsid w:val="00861850"/>
    <w:rsid w:val="00862218"/>
    <w:rsid w:val="008625CA"/>
    <w:rsid w:val="0086323C"/>
    <w:rsid w:val="008645E8"/>
    <w:rsid w:val="00864809"/>
    <w:rsid w:val="0086597C"/>
    <w:rsid w:val="00865DD4"/>
    <w:rsid w:val="00866B5B"/>
    <w:rsid w:val="0087220E"/>
    <w:rsid w:val="0087247F"/>
    <w:rsid w:val="008734F5"/>
    <w:rsid w:val="008748A4"/>
    <w:rsid w:val="008764BB"/>
    <w:rsid w:val="00880E93"/>
    <w:rsid w:val="00881D46"/>
    <w:rsid w:val="008821C3"/>
    <w:rsid w:val="00882D3A"/>
    <w:rsid w:val="00884275"/>
    <w:rsid w:val="00886CD2"/>
    <w:rsid w:val="00886DEC"/>
    <w:rsid w:val="00887A42"/>
    <w:rsid w:val="00891DDF"/>
    <w:rsid w:val="0089457E"/>
    <w:rsid w:val="00894D27"/>
    <w:rsid w:val="0089530E"/>
    <w:rsid w:val="008956FE"/>
    <w:rsid w:val="008959C3"/>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610E"/>
    <w:rsid w:val="008C731C"/>
    <w:rsid w:val="008C7721"/>
    <w:rsid w:val="008C7E88"/>
    <w:rsid w:val="008D3051"/>
    <w:rsid w:val="008D3365"/>
    <w:rsid w:val="008D5FC7"/>
    <w:rsid w:val="008D6FC9"/>
    <w:rsid w:val="008E3D93"/>
    <w:rsid w:val="008E4345"/>
    <w:rsid w:val="008E7B89"/>
    <w:rsid w:val="008F191E"/>
    <w:rsid w:val="008F1B95"/>
    <w:rsid w:val="008F24CC"/>
    <w:rsid w:val="008F316D"/>
    <w:rsid w:val="008F3545"/>
    <w:rsid w:val="008F46D7"/>
    <w:rsid w:val="008F5A74"/>
    <w:rsid w:val="008F66AB"/>
    <w:rsid w:val="008F7329"/>
    <w:rsid w:val="00900B01"/>
    <w:rsid w:val="00901079"/>
    <w:rsid w:val="009010F2"/>
    <w:rsid w:val="0090125F"/>
    <w:rsid w:val="0090149C"/>
    <w:rsid w:val="0090171E"/>
    <w:rsid w:val="00902751"/>
    <w:rsid w:val="00902D46"/>
    <w:rsid w:val="00904444"/>
    <w:rsid w:val="0090565C"/>
    <w:rsid w:val="00910109"/>
    <w:rsid w:val="009103AB"/>
    <w:rsid w:val="00910C0A"/>
    <w:rsid w:val="00910CE6"/>
    <w:rsid w:val="00911A6F"/>
    <w:rsid w:val="009120C4"/>
    <w:rsid w:val="009127CA"/>
    <w:rsid w:val="00913761"/>
    <w:rsid w:val="00914A2F"/>
    <w:rsid w:val="009165A8"/>
    <w:rsid w:val="00920E39"/>
    <w:rsid w:val="009211D7"/>
    <w:rsid w:val="00921DD6"/>
    <w:rsid w:val="00922012"/>
    <w:rsid w:val="0092243B"/>
    <w:rsid w:val="00922AAD"/>
    <w:rsid w:val="0092343B"/>
    <w:rsid w:val="009241C2"/>
    <w:rsid w:val="00925974"/>
    <w:rsid w:val="00925BEB"/>
    <w:rsid w:val="00926558"/>
    <w:rsid w:val="00927B55"/>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A28"/>
    <w:rsid w:val="00980C62"/>
    <w:rsid w:val="00980CB9"/>
    <w:rsid w:val="009816D1"/>
    <w:rsid w:val="00981CD0"/>
    <w:rsid w:val="00982147"/>
    <w:rsid w:val="00982590"/>
    <w:rsid w:val="009825DA"/>
    <w:rsid w:val="00987151"/>
    <w:rsid w:val="00987637"/>
    <w:rsid w:val="0098793B"/>
    <w:rsid w:val="0099032D"/>
    <w:rsid w:val="00992D1B"/>
    <w:rsid w:val="009950E1"/>
    <w:rsid w:val="009953BE"/>
    <w:rsid w:val="009966D7"/>
    <w:rsid w:val="00997908"/>
    <w:rsid w:val="00997F4A"/>
    <w:rsid w:val="009A0077"/>
    <w:rsid w:val="009A0EA7"/>
    <w:rsid w:val="009A1815"/>
    <w:rsid w:val="009A1CC8"/>
    <w:rsid w:val="009A2F4C"/>
    <w:rsid w:val="009A3B07"/>
    <w:rsid w:val="009A4C02"/>
    <w:rsid w:val="009A5921"/>
    <w:rsid w:val="009A5B4B"/>
    <w:rsid w:val="009B147C"/>
    <w:rsid w:val="009B2179"/>
    <w:rsid w:val="009B22AB"/>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C67"/>
    <w:rsid w:val="009C6105"/>
    <w:rsid w:val="009C6F86"/>
    <w:rsid w:val="009C7D3B"/>
    <w:rsid w:val="009C7E0C"/>
    <w:rsid w:val="009D237E"/>
    <w:rsid w:val="009D2993"/>
    <w:rsid w:val="009D2F94"/>
    <w:rsid w:val="009D30A9"/>
    <w:rsid w:val="009D4C58"/>
    <w:rsid w:val="009D51A7"/>
    <w:rsid w:val="009E3425"/>
    <w:rsid w:val="009E3FB8"/>
    <w:rsid w:val="009E42BB"/>
    <w:rsid w:val="009E5B30"/>
    <w:rsid w:val="009E78FC"/>
    <w:rsid w:val="009F00F0"/>
    <w:rsid w:val="009F04E2"/>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2038"/>
    <w:rsid w:val="00A525B7"/>
    <w:rsid w:val="00A53ACD"/>
    <w:rsid w:val="00A53B3C"/>
    <w:rsid w:val="00A540B1"/>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34B9"/>
    <w:rsid w:val="00A74960"/>
    <w:rsid w:val="00A75781"/>
    <w:rsid w:val="00A76266"/>
    <w:rsid w:val="00A76C21"/>
    <w:rsid w:val="00A77056"/>
    <w:rsid w:val="00A77EAC"/>
    <w:rsid w:val="00A77FD8"/>
    <w:rsid w:val="00A80F07"/>
    <w:rsid w:val="00A81E2C"/>
    <w:rsid w:val="00A82E78"/>
    <w:rsid w:val="00A83D25"/>
    <w:rsid w:val="00A857F5"/>
    <w:rsid w:val="00A85B59"/>
    <w:rsid w:val="00A91AE7"/>
    <w:rsid w:val="00A92FF4"/>
    <w:rsid w:val="00A93829"/>
    <w:rsid w:val="00AA00D1"/>
    <w:rsid w:val="00AA1B24"/>
    <w:rsid w:val="00AA30B3"/>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F2B"/>
    <w:rsid w:val="00B135CE"/>
    <w:rsid w:val="00B14712"/>
    <w:rsid w:val="00B15E81"/>
    <w:rsid w:val="00B16F85"/>
    <w:rsid w:val="00B21E92"/>
    <w:rsid w:val="00B21FAF"/>
    <w:rsid w:val="00B248B5"/>
    <w:rsid w:val="00B24B5A"/>
    <w:rsid w:val="00B2616A"/>
    <w:rsid w:val="00B2672D"/>
    <w:rsid w:val="00B267A9"/>
    <w:rsid w:val="00B26DA3"/>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18DF"/>
    <w:rsid w:val="00B53D3D"/>
    <w:rsid w:val="00B53FAD"/>
    <w:rsid w:val="00B55A0F"/>
    <w:rsid w:val="00B64867"/>
    <w:rsid w:val="00B64B7A"/>
    <w:rsid w:val="00B6554D"/>
    <w:rsid w:val="00B7285E"/>
    <w:rsid w:val="00B72FF1"/>
    <w:rsid w:val="00B7340A"/>
    <w:rsid w:val="00B7555B"/>
    <w:rsid w:val="00B77885"/>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14F4"/>
    <w:rsid w:val="00BA1AB0"/>
    <w:rsid w:val="00BA1EDF"/>
    <w:rsid w:val="00BA2D00"/>
    <w:rsid w:val="00BA3F03"/>
    <w:rsid w:val="00BA3FC2"/>
    <w:rsid w:val="00BA4037"/>
    <w:rsid w:val="00BA4201"/>
    <w:rsid w:val="00BA562B"/>
    <w:rsid w:val="00BA6A17"/>
    <w:rsid w:val="00BA7559"/>
    <w:rsid w:val="00BB0835"/>
    <w:rsid w:val="00BB38AE"/>
    <w:rsid w:val="00BB4B05"/>
    <w:rsid w:val="00BB64AF"/>
    <w:rsid w:val="00BB654B"/>
    <w:rsid w:val="00BB72FA"/>
    <w:rsid w:val="00BC4A84"/>
    <w:rsid w:val="00BC585C"/>
    <w:rsid w:val="00BC6DC1"/>
    <w:rsid w:val="00BC7499"/>
    <w:rsid w:val="00BC7660"/>
    <w:rsid w:val="00BD0509"/>
    <w:rsid w:val="00BD0645"/>
    <w:rsid w:val="00BD0698"/>
    <w:rsid w:val="00BD06E8"/>
    <w:rsid w:val="00BD1408"/>
    <w:rsid w:val="00BD2C64"/>
    <w:rsid w:val="00BD342B"/>
    <w:rsid w:val="00BD41D5"/>
    <w:rsid w:val="00BD46E8"/>
    <w:rsid w:val="00BD477A"/>
    <w:rsid w:val="00BD4915"/>
    <w:rsid w:val="00BD50D7"/>
    <w:rsid w:val="00BD51EF"/>
    <w:rsid w:val="00BD621D"/>
    <w:rsid w:val="00BD751E"/>
    <w:rsid w:val="00BE10E1"/>
    <w:rsid w:val="00BE24C4"/>
    <w:rsid w:val="00BE2E6F"/>
    <w:rsid w:val="00BE3497"/>
    <w:rsid w:val="00BE5E7C"/>
    <w:rsid w:val="00BE7E57"/>
    <w:rsid w:val="00BF2B6C"/>
    <w:rsid w:val="00BF32C3"/>
    <w:rsid w:val="00BF3915"/>
    <w:rsid w:val="00BF3CC5"/>
    <w:rsid w:val="00BF4B19"/>
    <w:rsid w:val="00BF5A95"/>
    <w:rsid w:val="00BF5C07"/>
    <w:rsid w:val="00C024EB"/>
    <w:rsid w:val="00C03CD3"/>
    <w:rsid w:val="00C04F63"/>
    <w:rsid w:val="00C050FB"/>
    <w:rsid w:val="00C058B8"/>
    <w:rsid w:val="00C0619B"/>
    <w:rsid w:val="00C06391"/>
    <w:rsid w:val="00C06645"/>
    <w:rsid w:val="00C071C6"/>
    <w:rsid w:val="00C07E54"/>
    <w:rsid w:val="00C1074D"/>
    <w:rsid w:val="00C1161B"/>
    <w:rsid w:val="00C12788"/>
    <w:rsid w:val="00C13C5C"/>
    <w:rsid w:val="00C13EFF"/>
    <w:rsid w:val="00C145E3"/>
    <w:rsid w:val="00C16308"/>
    <w:rsid w:val="00C169D1"/>
    <w:rsid w:val="00C2070C"/>
    <w:rsid w:val="00C2447E"/>
    <w:rsid w:val="00C24671"/>
    <w:rsid w:val="00C24A01"/>
    <w:rsid w:val="00C24DB1"/>
    <w:rsid w:val="00C27295"/>
    <w:rsid w:val="00C27357"/>
    <w:rsid w:val="00C306CA"/>
    <w:rsid w:val="00C32AE3"/>
    <w:rsid w:val="00C34008"/>
    <w:rsid w:val="00C341C4"/>
    <w:rsid w:val="00C34704"/>
    <w:rsid w:val="00C371CE"/>
    <w:rsid w:val="00C439AF"/>
    <w:rsid w:val="00C46BC3"/>
    <w:rsid w:val="00C46BD7"/>
    <w:rsid w:val="00C50DCF"/>
    <w:rsid w:val="00C51437"/>
    <w:rsid w:val="00C52653"/>
    <w:rsid w:val="00C53C96"/>
    <w:rsid w:val="00C54792"/>
    <w:rsid w:val="00C54908"/>
    <w:rsid w:val="00C54DF8"/>
    <w:rsid w:val="00C559AD"/>
    <w:rsid w:val="00C5639D"/>
    <w:rsid w:val="00C56F81"/>
    <w:rsid w:val="00C57619"/>
    <w:rsid w:val="00C610F6"/>
    <w:rsid w:val="00C629A0"/>
    <w:rsid w:val="00C62C14"/>
    <w:rsid w:val="00C631D3"/>
    <w:rsid w:val="00C6369F"/>
    <w:rsid w:val="00C63A11"/>
    <w:rsid w:val="00C66216"/>
    <w:rsid w:val="00C666D1"/>
    <w:rsid w:val="00C703D4"/>
    <w:rsid w:val="00C712ED"/>
    <w:rsid w:val="00C71E5C"/>
    <w:rsid w:val="00C72888"/>
    <w:rsid w:val="00C7317F"/>
    <w:rsid w:val="00C733DF"/>
    <w:rsid w:val="00C74BCA"/>
    <w:rsid w:val="00C7595A"/>
    <w:rsid w:val="00C75F99"/>
    <w:rsid w:val="00C76484"/>
    <w:rsid w:val="00C776DF"/>
    <w:rsid w:val="00C80322"/>
    <w:rsid w:val="00C80584"/>
    <w:rsid w:val="00C83039"/>
    <w:rsid w:val="00C832ED"/>
    <w:rsid w:val="00C83B29"/>
    <w:rsid w:val="00C862D1"/>
    <w:rsid w:val="00C86F52"/>
    <w:rsid w:val="00C92989"/>
    <w:rsid w:val="00C94DB0"/>
    <w:rsid w:val="00C957F9"/>
    <w:rsid w:val="00C966E5"/>
    <w:rsid w:val="00C9746B"/>
    <w:rsid w:val="00CA2DF8"/>
    <w:rsid w:val="00CA42E6"/>
    <w:rsid w:val="00CA7AE3"/>
    <w:rsid w:val="00CB0DA6"/>
    <w:rsid w:val="00CB3099"/>
    <w:rsid w:val="00CB47C0"/>
    <w:rsid w:val="00CB4A1A"/>
    <w:rsid w:val="00CB5681"/>
    <w:rsid w:val="00CB6273"/>
    <w:rsid w:val="00CB6586"/>
    <w:rsid w:val="00CB7FE7"/>
    <w:rsid w:val="00CC0345"/>
    <w:rsid w:val="00CC19C2"/>
    <w:rsid w:val="00CC4A83"/>
    <w:rsid w:val="00CC5978"/>
    <w:rsid w:val="00CC6514"/>
    <w:rsid w:val="00CC6EFF"/>
    <w:rsid w:val="00CD1565"/>
    <w:rsid w:val="00CD1917"/>
    <w:rsid w:val="00CD299C"/>
    <w:rsid w:val="00CD4E5D"/>
    <w:rsid w:val="00CD5C37"/>
    <w:rsid w:val="00CD69BB"/>
    <w:rsid w:val="00CE0605"/>
    <w:rsid w:val="00CE0D32"/>
    <w:rsid w:val="00CE20F3"/>
    <w:rsid w:val="00CE24E9"/>
    <w:rsid w:val="00CE36E5"/>
    <w:rsid w:val="00CE372E"/>
    <w:rsid w:val="00CE3E40"/>
    <w:rsid w:val="00CE64C6"/>
    <w:rsid w:val="00CF0E21"/>
    <w:rsid w:val="00CF1198"/>
    <w:rsid w:val="00CF2FCF"/>
    <w:rsid w:val="00CF3A15"/>
    <w:rsid w:val="00CF42C9"/>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7408"/>
    <w:rsid w:val="00D17A42"/>
    <w:rsid w:val="00D21876"/>
    <w:rsid w:val="00D2265F"/>
    <w:rsid w:val="00D235CF"/>
    <w:rsid w:val="00D2575F"/>
    <w:rsid w:val="00D25DBF"/>
    <w:rsid w:val="00D2612F"/>
    <w:rsid w:val="00D2721F"/>
    <w:rsid w:val="00D32173"/>
    <w:rsid w:val="00D32EBA"/>
    <w:rsid w:val="00D339C7"/>
    <w:rsid w:val="00D3432A"/>
    <w:rsid w:val="00D34F2A"/>
    <w:rsid w:val="00D36A2D"/>
    <w:rsid w:val="00D36BAE"/>
    <w:rsid w:val="00D374D4"/>
    <w:rsid w:val="00D375FE"/>
    <w:rsid w:val="00D37F65"/>
    <w:rsid w:val="00D408DD"/>
    <w:rsid w:val="00D41BDA"/>
    <w:rsid w:val="00D42157"/>
    <w:rsid w:val="00D43AD5"/>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3107"/>
    <w:rsid w:val="00D64C01"/>
    <w:rsid w:val="00D66D90"/>
    <w:rsid w:val="00D71D55"/>
    <w:rsid w:val="00D723A5"/>
    <w:rsid w:val="00D73798"/>
    <w:rsid w:val="00D746AB"/>
    <w:rsid w:val="00D773AE"/>
    <w:rsid w:val="00D7793D"/>
    <w:rsid w:val="00D81783"/>
    <w:rsid w:val="00D8325D"/>
    <w:rsid w:val="00D834A1"/>
    <w:rsid w:val="00D83A0B"/>
    <w:rsid w:val="00D83AA2"/>
    <w:rsid w:val="00D83E3D"/>
    <w:rsid w:val="00D85485"/>
    <w:rsid w:val="00D868FC"/>
    <w:rsid w:val="00D86C48"/>
    <w:rsid w:val="00D8796C"/>
    <w:rsid w:val="00D87A04"/>
    <w:rsid w:val="00D9020A"/>
    <w:rsid w:val="00D90AFF"/>
    <w:rsid w:val="00D90FF0"/>
    <w:rsid w:val="00D94CA2"/>
    <w:rsid w:val="00D95DE7"/>
    <w:rsid w:val="00D963F5"/>
    <w:rsid w:val="00D9643F"/>
    <w:rsid w:val="00D96BD4"/>
    <w:rsid w:val="00D978BE"/>
    <w:rsid w:val="00D97E51"/>
    <w:rsid w:val="00DA02A0"/>
    <w:rsid w:val="00DA24B3"/>
    <w:rsid w:val="00DA35F4"/>
    <w:rsid w:val="00DA44AB"/>
    <w:rsid w:val="00DA6597"/>
    <w:rsid w:val="00DA68E6"/>
    <w:rsid w:val="00DA6FC6"/>
    <w:rsid w:val="00DB1B46"/>
    <w:rsid w:val="00DB2317"/>
    <w:rsid w:val="00DB2486"/>
    <w:rsid w:val="00DB39D9"/>
    <w:rsid w:val="00DB4194"/>
    <w:rsid w:val="00DB50C6"/>
    <w:rsid w:val="00DB5E00"/>
    <w:rsid w:val="00DB7E35"/>
    <w:rsid w:val="00DC60F5"/>
    <w:rsid w:val="00DD0778"/>
    <w:rsid w:val="00DD0AF6"/>
    <w:rsid w:val="00DD23AB"/>
    <w:rsid w:val="00DD3C2A"/>
    <w:rsid w:val="00DD3CFC"/>
    <w:rsid w:val="00DD4B05"/>
    <w:rsid w:val="00DD5195"/>
    <w:rsid w:val="00DD5952"/>
    <w:rsid w:val="00DD76C4"/>
    <w:rsid w:val="00DE225D"/>
    <w:rsid w:val="00DE274B"/>
    <w:rsid w:val="00DE3289"/>
    <w:rsid w:val="00DE58CE"/>
    <w:rsid w:val="00DE606E"/>
    <w:rsid w:val="00DE652B"/>
    <w:rsid w:val="00DE6EA4"/>
    <w:rsid w:val="00DE73CC"/>
    <w:rsid w:val="00DF1FCA"/>
    <w:rsid w:val="00DF2384"/>
    <w:rsid w:val="00DF3F94"/>
    <w:rsid w:val="00DF562F"/>
    <w:rsid w:val="00DF60B9"/>
    <w:rsid w:val="00DF76DC"/>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1422"/>
    <w:rsid w:val="00E24921"/>
    <w:rsid w:val="00E257D7"/>
    <w:rsid w:val="00E26B23"/>
    <w:rsid w:val="00E26DC7"/>
    <w:rsid w:val="00E27106"/>
    <w:rsid w:val="00E27F95"/>
    <w:rsid w:val="00E31FEE"/>
    <w:rsid w:val="00E328AB"/>
    <w:rsid w:val="00E3407A"/>
    <w:rsid w:val="00E342F8"/>
    <w:rsid w:val="00E351F9"/>
    <w:rsid w:val="00E353C0"/>
    <w:rsid w:val="00E41917"/>
    <w:rsid w:val="00E44755"/>
    <w:rsid w:val="00E44F08"/>
    <w:rsid w:val="00E4580E"/>
    <w:rsid w:val="00E46462"/>
    <w:rsid w:val="00E464D2"/>
    <w:rsid w:val="00E477C9"/>
    <w:rsid w:val="00E51930"/>
    <w:rsid w:val="00E519D3"/>
    <w:rsid w:val="00E54826"/>
    <w:rsid w:val="00E54C18"/>
    <w:rsid w:val="00E55074"/>
    <w:rsid w:val="00E567B1"/>
    <w:rsid w:val="00E61EEB"/>
    <w:rsid w:val="00E6354F"/>
    <w:rsid w:val="00E635FB"/>
    <w:rsid w:val="00E64FA9"/>
    <w:rsid w:val="00E678EF"/>
    <w:rsid w:val="00E71009"/>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50CE"/>
    <w:rsid w:val="00EA5422"/>
    <w:rsid w:val="00EA5C2C"/>
    <w:rsid w:val="00EB16D9"/>
    <w:rsid w:val="00EB2979"/>
    <w:rsid w:val="00EB3256"/>
    <w:rsid w:val="00EB3E1C"/>
    <w:rsid w:val="00EB4336"/>
    <w:rsid w:val="00EB4DA1"/>
    <w:rsid w:val="00EB65E4"/>
    <w:rsid w:val="00EB6CD2"/>
    <w:rsid w:val="00EB7702"/>
    <w:rsid w:val="00EC0148"/>
    <w:rsid w:val="00EC0281"/>
    <w:rsid w:val="00EC04C4"/>
    <w:rsid w:val="00EC1C3B"/>
    <w:rsid w:val="00EC25BE"/>
    <w:rsid w:val="00EC3597"/>
    <w:rsid w:val="00EC648C"/>
    <w:rsid w:val="00EC74E1"/>
    <w:rsid w:val="00ED07A7"/>
    <w:rsid w:val="00ED167B"/>
    <w:rsid w:val="00ED227D"/>
    <w:rsid w:val="00ED2F6D"/>
    <w:rsid w:val="00ED41DF"/>
    <w:rsid w:val="00ED46F9"/>
    <w:rsid w:val="00ED6F2E"/>
    <w:rsid w:val="00ED6F33"/>
    <w:rsid w:val="00ED70C8"/>
    <w:rsid w:val="00EE0B18"/>
    <w:rsid w:val="00EE1FE2"/>
    <w:rsid w:val="00EE323B"/>
    <w:rsid w:val="00EE350D"/>
    <w:rsid w:val="00EE4D94"/>
    <w:rsid w:val="00EE57E3"/>
    <w:rsid w:val="00EE5C57"/>
    <w:rsid w:val="00EE61DD"/>
    <w:rsid w:val="00EF03F0"/>
    <w:rsid w:val="00EF0A16"/>
    <w:rsid w:val="00EF55BE"/>
    <w:rsid w:val="00EF5E99"/>
    <w:rsid w:val="00F00972"/>
    <w:rsid w:val="00F01CE0"/>
    <w:rsid w:val="00F01F26"/>
    <w:rsid w:val="00F02913"/>
    <w:rsid w:val="00F034A9"/>
    <w:rsid w:val="00F0376D"/>
    <w:rsid w:val="00F05548"/>
    <w:rsid w:val="00F05CBB"/>
    <w:rsid w:val="00F06E52"/>
    <w:rsid w:val="00F06ED9"/>
    <w:rsid w:val="00F11256"/>
    <w:rsid w:val="00F13654"/>
    <w:rsid w:val="00F14060"/>
    <w:rsid w:val="00F14ADD"/>
    <w:rsid w:val="00F14F0C"/>
    <w:rsid w:val="00F15024"/>
    <w:rsid w:val="00F1540E"/>
    <w:rsid w:val="00F15FBA"/>
    <w:rsid w:val="00F200D9"/>
    <w:rsid w:val="00F20446"/>
    <w:rsid w:val="00F20B61"/>
    <w:rsid w:val="00F21259"/>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1185"/>
    <w:rsid w:val="00FA13FD"/>
    <w:rsid w:val="00FA16BE"/>
    <w:rsid w:val="00FA2257"/>
    <w:rsid w:val="00FA38B2"/>
    <w:rsid w:val="00FA4095"/>
    <w:rsid w:val="00FA41B7"/>
    <w:rsid w:val="00FA7143"/>
    <w:rsid w:val="00FA78E8"/>
    <w:rsid w:val="00FB0754"/>
    <w:rsid w:val="00FB0D27"/>
    <w:rsid w:val="00FB3AE3"/>
    <w:rsid w:val="00FB47DD"/>
    <w:rsid w:val="00FB526F"/>
    <w:rsid w:val="00FB5B9F"/>
    <w:rsid w:val="00FB754E"/>
    <w:rsid w:val="00FB787B"/>
    <w:rsid w:val="00FC12E7"/>
    <w:rsid w:val="00FC3524"/>
    <w:rsid w:val="00FC5395"/>
    <w:rsid w:val="00FC6054"/>
    <w:rsid w:val="00FC6971"/>
    <w:rsid w:val="00FD1A79"/>
    <w:rsid w:val="00FD24DA"/>
    <w:rsid w:val="00FD2CC1"/>
    <w:rsid w:val="00FD30BB"/>
    <w:rsid w:val="00FD3D8B"/>
    <w:rsid w:val="00FD5928"/>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4396DDB"/>
  <w15:docId w15:val="{1FD40D63-2B46-44BA-B1CF-FAA8B4F6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E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맑은 고딕"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맑은 고딕"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맑은 고딕" w:hAnsi="Calibri" w:cs="Times New Roman"/>
    </w:rPr>
  </w:style>
  <w:style w:type="character" w:customStyle="1" w:styleId="CommentTextChar">
    <w:name w:val="Comment Text Char"/>
    <w:basedOn w:val="DefaultParagraphFont"/>
    <w:link w:val="CommentText"/>
    <w:semiHidden/>
    <w:rsid w:val="00731D78"/>
    <w:rPr>
      <w:rFonts w:ascii="Calibri" w:eastAsia="맑은 고딕"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맑은 고딕"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HeaderChar">
    <w:name w:val="Header Char"/>
    <w:basedOn w:val="DefaultParagraphFont"/>
    <w:link w:val="Header"/>
    <w:uiPriority w:val="99"/>
    <w:rsid w:val="00731D78"/>
    <w:rPr>
      <w:rFonts w:ascii="Calibri" w:eastAsia="맑은 고딕"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FooterChar">
    <w:name w:val="Footer Char"/>
    <w:basedOn w:val="DefaultParagraphFont"/>
    <w:link w:val="Footer"/>
    <w:uiPriority w:val="99"/>
    <w:rsid w:val="00731D78"/>
    <w:rPr>
      <w:rFonts w:ascii="Calibri" w:eastAsia="맑은 고딕"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782730-20FA-4FF0-985A-22450E7B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9063</Words>
  <Characters>51661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lenoWin10</cp:lastModifiedBy>
  <cp:revision>10</cp:revision>
  <dcterms:created xsi:type="dcterms:W3CDTF">2016-06-11T21:22:00Z</dcterms:created>
  <dcterms:modified xsi:type="dcterms:W3CDTF">2016-06-13T14:34:00Z</dcterms:modified>
</cp:coreProperties>
</file>