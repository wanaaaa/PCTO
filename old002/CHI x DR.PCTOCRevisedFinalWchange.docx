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56C10" w14:textId="77777777" w:rsidR="0020321F" w:rsidRDefault="0020321F">
      <w:pPr>
        <w:rPr>
          <w:rFonts w:ascii="Times New Roman" w:eastAsia="바탕" w:hAnsi="Times New Roman"/>
          <w:b/>
          <w:bCs/>
          <w:sz w:val="36"/>
          <w:szCs w:val="36"/>
        </w:rPr>
      </w:pPr>
    </w:p>
    <w:p w14:paraId="6E227FF4" w14:textId="4CA7E83E"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 xml:space="preserve">fold and </w:t>
      </w:r>
      <w:r w:rsidR="00907DA1">
        <w:rPr>
          <w:rFonts w:ascii="Times New Roman" w:eastAsia="바탕" w:hAnsi="Times New Roman"/>
          <w:sz w:val="24"/>
          <w:szCs w:val="24"/>
        </w:rPr>
        <w:t>80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5339F47A"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FA7CB2" w:rsidRPr="00FA7CB2">
        <w:rPr>
          <w:rFonts w:ascii="Times New Roman" w:eastAsia="바탕" w:hAnsi="Times New Roman"/>
          <w:sz w:val="24"/>
          <w:szCs w:val="24"/>
        </w:rPr>
        <w:t xml:space="preserve"> </w:t>
      </w:r>
      <w:r w:rsidR="00FA7CB2">
        <w:rPr>
          <w:rFonts w:ascii="Times New Roman" w:eastAsia="바탕" w:hAnsi="Times New Roman"/>
          <w:sz w:val="24"/>
          <w:szCs w:val="24"/>
        </w:rPr>
        <w:t>flavonoids</w:t>
      </w:r>
      <w:r w:rsidR="007F4561">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sidR="001E5C48">
        <w:rPr>
          <w:rFonts w:ascii="Times New Roman" w:eastAsia="바탕" w:hAnsi="Times New Roman"/>
          <w:sz w:val="24"/>
          <w:szCs w:val="24"/>
        </w:rPr>
        <w:t>.</w:t>
      </w:r>
      <w:r>
        <w:rPr>
          <w:rFonts w:ascii="Times New Roman" w:eastAsia="바탕" w:hAnsi="Times New Roman" w:hint="eastAsia"/>
          <w:sz w:val="24"/>
          <w:szCs w:val="24"/>
        </w:rPr>
        <w:t xml:space="preserve"> </w:t>
      </w:r>
      <w:r w:rsidR="001E5C48">
        <w:rPr>
          <w:rFonts w:ascii="Times New Roman" w:eastAsia="바탕" w:hAnsi="Times New Roman"/>
          <w:sz w:val="24"/>
          <w:szCs w:val="24"/>
        </w:rPr>
        <w:t>They</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2" w:tooltip="Lee, 2007 #133" w:history="1">
        <w:r w:rsidR="00EC751F">
          <w:rPr>
            <w:rFonts w:ascii="Times New Roman" w:eastAsia="바탕" w:hAnsi="Times New Roman"/>
            <w:noProof/>
            <w:sz w:val="24"/>
            <w:szCs w:val="24"/>
          </w:rPr>
          <w:t>Lee et al. 2007</w:t>
        </w:r>
      </w:hyperlink>
      <w:r w:rsidR="00E3096E">
        <w:rPr>
          <w:rFonts w:ascii="Times New Roman" w:eastAsia="바탕" w:hAnsi="Times New Roman"/>
          <w:noProof/>
          <w:sz w:val="24"/>
          <w:szCs w:val="24"/>
        </w:rPr>
        <w:t xml:space="preserve">; </w:t>
      </w:r>
      <w:hyperlink w:anchor="_ENREF_28" w:tooltip="Wallace, 2011 #335" w:history="1">
        <w:r w:rsidR="00EC751F">
          <w:rPr>
            <w:rFonts w:ascii="Times New Roman" w:eastAsia="바탕" w:hAnsi="Times New Roman"/>
            <w:noProof/>
            <w:sz w:val="24"/>
            <w:szCs w:val="24"/>
          </w:rPr>
          <w:t>Wallace 2011</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EC751F">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4" w:tooltip="Seeram, 2006 #240" w:history="1">
        <w:r w:rsidR="00EC751F">
          <w:rPr>
            <w:rFonts w:ascii="Times New Roman" w:eastAsia="바탕" w:hAnsi="Times New Roman"/>
            <w:noProof/>
            <w:sz w:val="24"/>
            <w:szCs w:val="24"/>
          </w:rPr>
          <w:t>Seeram et al. 2006</w:t>
        </w:r>
      </w:hyperlink>
      <w:r w:rsidR="00E3096E">
        <w:rPr>
          <w:rFonts w:ascii="Times New Roman" w:eastAsia="바탕" w:hAnsi="Times New Roman"/>
          <w:noProof/>
          <w:sz w:val="24"/>
          <w:szCs w:val="24"/>
        </w:rPr>
        <w:t xml:space="preserve">; </w:t>
      </w:r>
      <w:hyperlink w:anchor="_ENREF_25" w:tooltip="Shih, 2005 #245" w:history="1">
        <w:r w:rsidR="00EC751F">
          <w:rPr>
            <w:rFonts w:ascii="Times New Roman" w:eastAsia="바탕" w:hAnsi="Times New Roman"/>
            <w:noProof/>
            <w:sz w:val="24"/>
            <w:szCs w:val="24"/>
          </w:rPr>
          <w:t>Shih et al. 2005</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 w:tooltip="Cho, 2003 #336" w:history="1">
        <w:r w:rsidR="00EC751F">
          <w:rPr>
            <w:rFonts w:ascii="Times New Roman" w:eastAsia="바탕" w:hAnsi="Times New Roman"/>
            <w:noProof/>
            <w:sz w:val="24"/>
            <w:szCs w:val="24"/>
          </w:rPr>
          <w:t>Cho et al. 2003</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4" w:tooltip="Colliver, 2002 #173" w:history="1">
        <w:r w:rsidR="00EC751F">
          <w:rPr>
            <w:rFonts w:ascii="Times New Roman" w:eastAsia="바탕" w:hAnsi="Times New Roman"/>
            <w:noProof/>
            <w:sz w:val="24"/>
            <w:szCs w:val="24"/>
          </w:rPr>
          <w:t>Colliver et al. 2002</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9" w:tooltip="Kuntic, 2011 #286" w:history="1">
        <w:r w:rsidR="00EC751F">
          <w:rPr>
            <w:rFonts w:ascii="Times New Roman" w:eastAsia="바탕" w:hAnsi="Times New Roman"/>
            <w:noProof/>
            <w:sz w:val="24"/>
            <w:szCs w:val="24"/>
          </w:rPr>
          <w:t>Kuntic et al. 2011</w:t>
        </w:r>
      </w:hyperlink>
      <w:r w:rsidR="00E3096E">
        <w:rPr>
          <w:rFonts w:ascii="Times New Roman" w:eastAsia="바탕" w:hAnsi="Times New Roman"/>
          <w:noProof/>
          <w:sz w:val="24"/>
          <w:szCs w:val="24"/>
        </w:rPr>
        <w:t xml:space="preserve">; </w:t>
      </w:r>
      <w:hyperlink w:anchor="_ENREF_10" w:tooltip="La Case, 2000 #285" w:history="1">
        <w:r w:rsidR="00EC751F">
          <w:rPr>
            <w:rFonts w:ascii="Times New Roman" w:eastAsia="바탕" w:hAnsi="Times New Roman"/>
            <w:noProof/>
            <w:sz w:val="24"/>
            <w:szCs w:val="24"/>
          </w:rPr>
          <w:t>La Case et al. 2000</w:t>
        </w:r>
      </w:hyperlink>
      <w:r w:rsidR="00E3096E">
        <w:rPr>
          <w:rFonts w:ascii="Times New Roman" w:eastAsia="바탕" w:hAnsi="Times New Roman"/>
          <w:noProof/>
          <w:sz w:val="24"/>
          <w:szCs w:val="24"/>
        </w:rPr>
        <w:t xml:space="preserve">; </w:t>
      </w:r>
      <w:hyperlink w:anchor="_ENREF_11" w:tooltip="Landberg, 2011 #287" w:history="1">
        <w:r w:rsidR="00EC751F">
          <w:rPr>
            <w:rFonts w:ascii="Times New Roman" w:eastAsia="바탕" w:hAnsi="Times New Roman"/>
            <w:noProof/>
            <w:sz w:val="24"/>
            <w:szCs w:val="24"/>
          </w:rPr>
          <w:t>Landberg et al. 2011</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7D2B1D" w:rsidRPr="007D2B1D">
        <w:rPr>
          <w:rFonts w:ascii="Times New Roman" w:eastAsia="바탕" w:hAnsi="Times New Roman"/>
          <w:sz w:val="24"/>
          <w:szCs w:val="24"/>
        </w:rPr>
        <w:t xml:space="preserve"> </w:t>
      </w:r>
      <w:r w:rsidR="007D2B1D" w:rsidRPr="00492176">
        <w:rPr>
          <w:rFonts w:ascii="Times New Roman" w:eastAsia="바탕" w:hAnsi="Times New Roman"/>
          <w:sz w:val="24"/>
          <w:szCs w:val="24"/>
        </w:rPr>
        <w:t xml:space="preserve">Although tomato </w:t>
      </w:r>
      <w:r w:rsidR="007D2B1D">
        <w:rPr>
          <w:rFonts w:ascii="Times New Roman" w:eastAsia="바탕" w:hAnsi="Times New Roman"/>
          <w:sz w:val="24"/>
          <w:szCs w:val="24"/>
        </w:rPr>
        <w:t>is</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one of the most </w:t>
      </w:r>
      <w:r w:rsidR="007D2B1D" w:rsidRPr="00492176">
        <w:rPr>
          <w:rFonts w:ascii="Times New Roman" w:eastAsia="바탕" w:hAnsi="Times New Roman"/>
          <w:sz w:val="24"/>
          <w:szCs w:val="24"/>
        </w:rPr>
        <w:t>popular fruit</w:t>
      </w:r>
      <w:r w:rsidR="007D2B1D">
        <w:rPr>
          <w:rFonts w:ascii="Times New Roman" w:eastAsia="바탕" w:hAnsi="Times New Roman"/>
          <w:sz w:val="24"/>
          <w:szCs w:val="24"/>
        </w:rPr>
        <w:t>s</w:t>
      </w:r>
      <w:r w:rsidR="007D2B1D" w:rsidRPr="00492176">
        <w:rPr>
          <w:rFonts w:ascii="Times New Roman" w:eastAsia="바탕" w:hAnsi="Times New Roman"/>
          <w:sz w:val="24"/>
          <w:szCs w:val="24"/>
        </w:rPr>
        <w:t xml:space="preserve"> used in many diets</w:t>
      </w:r>
      <w:r w:rsidR="007D2B1D">
        <w:rPr>
          <w:rFonts w:ascii="Times New Roman" w:eastAsia="바탕" w:hAnsi="Times New Roman"/>
          <w:sz w:val="24"/>
          <w:szCs w:val="24"/>
        </w:rPr>
        <w:t>,</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it has a very low overall </w:t>
      </w:r>
      <w:r w:rsidR="007D2B1D" w:rsidRPr="00492176">
        <w:rPr>
          <w:rFonts w:ascii="Times New Roman" w:eastAsia="바탕" w:hAnsi="Times New Roman"/>
          <w:sz w:val="24"/>
          <w:szCs w:val="24"/>
        </w:rPr>
        <w:t xml:space="preserve">anthocyanin </w:t>
      </w:r>
      <w:r w:rsidR="007D2B1D">
        <w:rPr>
          <w:rFonts w:ascii="Times New Roman" w:eastAsia="바탕" w:hAnsi="Times New Roman"/>
          <w:sz w:val="24"/>
          <w:szCs w:val="24"/>
        </w:rPr>
        <w:t>and flavonol content. T</w:t>
      </w:r>
      <w:r w:rsidR="007D2B1D" w:rsidRPr="00A53ACD">
        <w:rPr>
          <w:rFonts w:ascii="Times New Roman" w:eastAsia="바탕" w:hAnsi="Times New Roman"/>
          <w:sz w:val="24"/>
          <w:szCs w:val="24"/>
        </w:rPr>
        <w:t xml:space="preserve">herefore, </w:t>
      </w:r>
      <w:r w:rsidR="007D2B1D">
        <w:rPr>
          <w:rFonts w:ascii="Times New Roman" w:eastAsia="바탕" w:hAnsi="Times New Roman"/>
          <w:sz w:val="24"/>
          <w:szCs w:val="24"/>
        </w:rPr>
        <w:t xml:space="preserve">to improve </w:t>
      </w:r>
      <w:r w:rsidR="007D2B1D" w:rsidRPr="00730EE0">
        <w:rPr>
          <w:rFonts w:ascii="Times New Roman" w:eastAsia="바탕" w:hAnsi="Times New Roman"/>
          <w:sz w:val="24"/>
          <w:szCs w:val="24"/>
        </w:rPr>
        <w:t xml:space="preserve">health-beneficial effects </w:t>
      </w:r>
      <w:r w:rsidR="007D2B1D">
        <w:rPr>
          <w:rFonts w:ascii="Times New Roman" w:eastAsia="바탕" w:hAnsi="Times New Roman"/>
          <w:sz w:val="24"/>
          <w:szCs w:val="24"/>
        </w:rPr>
        <w:t xml:space="preserve">of tomato, </w:t>
      </w:r>
      <w:r w:rsidR="007D2B1D" w:rsidRPr="00A53ACD">
        <w:rPr>
          <w:rFonts w:ascii="Times New Roman" w:eastAsia="바탕" w:hAnsi="Times New Roman"/>
          <w:sz w:val="24"/>
          <w:szCs w:val="24"/>
        </w:rPr>
        <w:t>i</w:t>
      </w:r>
      <w:r w:rsidR="007D2B1D" w:rsidRPr="00A53ACD">
        <w:rPr>
          <w:rFonts w:ascii="Times New Roman" w:eastAsia="바탕" w:hAnsi="Times New Roman" w:hint="eastAsia"/>
          <w:sz w:val="24"/>
          <w:szCs w:val="24"/>
        </w:rPr>
        <w:t>ncreasing</w:t>
      </w:r>
      <w:r w:rsidR="007D2B1D" w:rsidRPr="00A53ACD">
        <w:rPr>
          <w:rFonts w:ascii="Times New Roman" w:eastAsia="바탕" w:hAnsi="Times New Roman"/>
          <w:sz w:val="24"/>
          <w:szCs w:val="24"/>
        </w:rPr>
        <w:t xml:space="preserve"> the total anthocyanin</w:t>
      </w:r>
      <w:r w:rsidR="007D2B1D" w:rsidRPr="00A53ACD">
        <w:rPr>
          <w:rFonts w:ascii="Times New Roman" w:eastAsia="바탕" w:hAnsi="Times New Roman" w:hint="eastAsia"/>
          <w:sz w:val="24"/>
          <w:szCs w:val="24"/>
        </w:rPr>
        <w:t xml:space="preserve"> </w:t>
      </w:r>
      <w:r w:rsidR="007D2B1D" w:rsidRPr="00A53ACD">
        <w:rPr>
          <w:rFonts w:ascii="Times New Roman" w:eastAsia="바탕" w:hAnsi="Times New Roman"/>
          <w:sz w:val="24"/>
          <w:szCs w:val="24"/>
        </w:rPr>
        <w:t>and/or flavonol</w:t>
      </w:r>
      <w:r w:rsidR="007D2B1D" w:rsidRPr="00A53ACD">
        <w:rPr>
          <w:rFonts w:ascii="Times New Roman" w:eastAsia="바탕" w:hAnsi="Times New Roman" w:hint="eastAsia"/>
          <w:sz w:val="24"/>
          <w:szCs w:val="24"/>
        </w:rPr>
        <w:t xml:space="preserve"> content of </w:t>
      </w:r>
      <w:r w:rsidR="007D2B1D">
        <w:rPr>
          <w:rFonts w:ascii="Times New Roman" w:eastAsia="바탕" w:hAnsi="Times New Roman"/>
          <w:sz w:val="24"/>
          <w:szCs w:val="24"/>
        </w:rPr>
        <w:t>tomatoes</w:t>
      </w:r>
      <w:r w:rsidR="007D2B1D" w:rsidRPr="00A53ACD">
        <w:rPr>
          <w:rFonts w:ascii="Times New Roman" w:eastAsia="바탕" w:hAnsi="Times New Roman" w:hint="eastAsia"/>
          <w:sz w:val="24"/>
          <w:szCs w:val="24"/>
        </w:rPr>
        <w:t xml:space="preserve"> has been</w:t>
      </w:r>
      <w:r w:rsidR="007D2B1D" w:rsidRPr="00A53ACD">
        <w:rPr>
          <w:rFonts w:ascii="Times New Roman" w:eastAsia="바탕" w:hAnsi="Times New Roman"/>
          <w:sz w:val="24"/>
          <w:szCs w:val="24"/>
        </w:rPr>
        <w:t xml:space="preserve"> an important objective </w:t>
      </w:r>
      <w:r w:rsidR="007D2B1D">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7D2B1D">
        <w:rPr>
          <w:rFonts w:ascii="Times New Roman" w:eastAsia="바탕" w:hAnsi="Times New Roman"/>
          <w:sz w:val="24"/>
          <w:szCs w:val="24"/>
        </w:rPr>
      </w:r>
      <w:r w:rsidR="007D2B1D">
        <w:rPr>
          <w:rFonts w:ascii="Times New Roman" w:eastAsia="바탕" w:hAnsi="Times New Roman"/>
          <w:sz w:val="24"/>
          <w:szCs w:val="24"/>
        </w:rPr>
        <w:fldChar w:fldCharType="separate"/>
      </w:r>
      <w:r w:rsidR="007D2B1D">
        <w:rPr>
          <w:rFonts w:ascii="Times New Roman" w:eastAsia="바탕" w:hAnsi="Times New Roman"/>
          <w:noProof/>
          <w:sz w:val="24"/>
          <w:szCs w:val="24"/>
        </w:rPr>
        <w:t>(</w:t>
      </w:r>
      <w:hyperlink w:anchor="_ENREF_2" w:tooltip="Butelli, 2008 #122" w:history="1">
        <w:r w:rsidR="00EC751F">
          <w:rPr>
            <w:rFonts w:ascii="Times New Roman" w:eastAsia="바탕" w:hAnsi="Times New Roman"/>
            <w:noProof/>
            <w:sz w:val="24"/>
            <w:szCs w:val="24"/>
          </w:rPr>
          <w:t>Butelli et al. 2008</w:t>
        </w:r>
      </w:hyperlink>
      <w:r w:rsidR="007D2B1D">
        <w:rPr>
          <w:rFonts w:ascii="Times New Roman" w:eastAsia="바탕" w:hAnsi="Times New Roman"/>
          <w:noProof/>
          <w:sz w:val="24"/>
          <w:szCs w:val="24"/>
        </w:rPr>
        <w:t xml:space="preserve">; </w:t>
      </w:r>
      <w:hyperlink w:anchor="_ENREF_18" w:tooltip="Muir, 2001 #1" w:history="1">
        <w:r w:rsidR="00EC751F">
          <w:rPr>
            <w:rFonts w:ascii="Times New Roman" w:eastAsia="바탕" w:hAnsi="Times New Roman"/>
            <w:noProof/>
            <w:sz w:val="24"/>
            <w:szCs w:val="24"/>
          </w:rPr>
          <w:t>Muir et al. 2001</w:t>
        </w:r>
      </w:hyperlink>
      <w:r w:rsidR="007D2B1D">
        <w:rPr>
          <w:rFonts w:ascii="Times New Roman" w:eastAsia="바탕" w:hAnsi="Times New Roman"/>
          <w:noProof/>
          <w:sz w:val="24"/>
          <w:szCs w:val="24"/>
        </w:rPr>
        <w:t>)</w:t>
      </w:r>
      <w:r w:rsidR="007D2B1D">
        <w:rPr>
          <w:rFonts w:ascii="Times New Roman" w:eastAsia="바탕" w:hAnsi="Times New Roman"/>
          <w:sz w:val="24"/>
          <w:szCs w:val="24"/>
        </w:rPr>
        <w:fldChar w:fldCharType="end"/>
      </w:r>
      <w:r w:rsidR="007D2B1D" w:rsidRPr="00A53ACD">
        <w:rPr>
          <w:rFonts w:ascii="Times New Roman" w:eastAsia="바탕" w:hAnsi="Times New Roman"/>
          <w:sz w:val="24"/>
          <w:szCs w:val="24"/>
        </w:rPr>
        <w:t>.</w:t>
      </w:r>
    </w:p>
    <w:p w14:paraId="6EA38E72" w14:textId="44A72810"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r w:rsidR="00D44746">
        <w:rPr>
          <w:rFonts w:ascii="Times New Roman" w:eastAsia="바탕" w:hAnsi="Times New Roman" w:hint="eastAsia"/>
          <w:sz w:val="24"/>
          <w:szCs w:val="24"/>
        </w:rPr>
        <w:t>Flavonols</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including rutin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are present </w:t>
      </w:r>
      <w:r w:rsidR="00D44746">
        <w:rPr>
          <w:rFonts w:ascii="Times New Roman" w:eastAsia="바탕" w:hAnsi="Times New Roman"/>
          <w:sz w:val="24"/>
          <w:szCs w:val="24"/>
        </w:rPr>
        <w:t xml:space="preserve">mostly </w:t>
      </w:r>
      <w:r w:rsidR="00D44746">
        <w:rPr>
          <w:rFonts w:ascii="Times New Roman" w:eastAsia="바탕" w:hAnsi="Times New Roman" w:hint="eastAsia"/>
          <w:sz w:val="24"/>
          <w:szCs w:val="24"/>
        </w:rPr>
        <w:t>in peel of the tomato</w:t>
      </w:r>
      <w:r w:rsidR="00D44746">
        <w:rPr>
          <w:rFonts w:ascii="Times New Roman" w:eastAsia="바탕" w:hAnsi="Times New Roman"/>
          <w:sz w:val="24"/>
          <w:szCs w:val="24"/>
        </w:rPr>
        <w:t>, while o</w:t>
      </w:r>
      <w:r w:rsidR="00D44746">
        <w:rPr>
          <w:rFonts w:ascii="Times New Roman" w:eastAsia="바탕" w:hAnsi="Times New Roman" w:hint="eastAsia"/>
          <w:sz w:val="24"/>
          <w:szCs w:val="24"/>
        </w:rPr>
        <w:t xml:space="preserve">nly </w:t>
      </w:r>
      <w:r w:rsidR="00D44746">
        <w:rPr>
          <w:rFonts w:ascii="Times New Roman" w:eastAsia="바탕" w:hAnsi="Times New Roman"/>
          <w:sz w:val="24"/>
          <w:szCs w:val="24"/>
        </w:rPr>
        <w:t>traceable</w:t>
      </w:r>
      <w:r w:rsidR="00D44746">
        <w:rPr>
          <w:rFonts w:ascii="Times New Roman" w:eastAsia="바탕" w:hAnsi="Times New Roman" w:hint="eastAsia"/>
          <w:sz w:val="24"/>
          <w:szCs w:val="24"/>
        </w:rPr>
        <w:t xml:space="preserve"> amount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w:t>
      </w:r>
      <w:r w:rsidR="00D44746">
        <w:rPr>
          <w:rFonts w:ascii="Times New Roman" w:eastAsia="바탕" w:hAnsi="Times New Roman"/>
          <w:sz w:val="24"/>
          <w:szCs w:val="24"/>
        </w:rPr>
        <w:t xml:space="preserve">are </w:t>
      </w:r>
      <w:r w:rsidR="00D44746">
        <w:rPr>
          <w:rFonts w:ascii="Times New Roman" w:eastAsia="바탕" w:hAnsi="Times New Roman" w:hint="eastAsia"/>
          <w:sz w:val="24"/>
          <w:szCs w:val="24"/>
        </w:rPr>
        <w:t xml:space="preserve">present in </w:t>
      </w:r>
      <w:r w:rsidR="00D44746">
        <w:rPr>
          <w:rFonts w:ascii="Times New Roman" w:eastAsia="바탕" w:hAnsi="Times New Roman"/>
          <w:sz w:val="24"/>
          <w:szCs w:val="24"/>
        </w:rPr>
        <w:t xml:space="preserve">the </w:t>
      </w:r>
      <w:r w:rsidR="00D44746">
        <w:rPr>
          <w:rFonts w:ascii="Times New Roman" w:eastAsia="바탕" w:hAnsi="Times New Roman" w:hint="eastAsia"/>
          <w:sz w:val="24"/>
          <w:szCs w:val="24"/>
        </w:rPr>
        <w:t xml:space="preserve">flesh. </w:t>
      </w:r>
      <w:r w:rsidR="00D44746">
        <w:rPr>
          <w:rFonts w:ascii="Times New Roman" w:eastAsia="바탕" w:hAnsi="Times New Roman"/>
          <w:sz w:val="24"/>
          <w:szCs w:val="24"/>
        </w:rPr>
        <w:t>Similarly, tomato peel has a very small amount of anthocyanin</w:t>
      </w:r>
      <w:r w:rsidR="00D44746">
        <w:rPr>
          <w:rFonts w:ascii="Times New Roman" w:eastAsia="바탕" w:hAnsi="Times New Roman" w:hint="eastAsia"/>
          <w:sz w:val="24"/>
          <w:szCs w:val="24"/>
        </w:rPr>
        <w:t xml:space="preserve"> and the flesh has almost no anthocyanin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w:t>
      </w:r>
      <w:r w:rsidR="00D44746" w:rsidRPr="00730EE0">
        <w:rPr>
          <w:rFonts w:ascii="Times New Roman" w:eastAsia="바탕"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바탕" w:hAnsi="Times New Roman"/>
          <w:sz w:val="24"/>
          <w:szCs w:val="24"/>
        </w:rPr>
        <w:t>This is a stark contrast to other</w:t>
      </w:r>
      <w:r w:rsidR="00D44746">
        <w:rPr>
          <w:rFonts w:ascii="Times New Roman" w:eastAsia="바탕" w:hAnsi="Times New Roman" w:hint="eastAsia"/>
          <w:sz w:val="24"/>
          <w:szCs w:val="24"/>
        </w:rPr>
        <w:t xml:space="preserve"> fruit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of </w:t>
      </w:r>
      <w:r w:rsidR="00D44746">
        <w:rPr>
          <w:rFonts w:ascii="Times New Roman" w:eastAsia="바탕" w:hAnsi="Times New Roman"/>
          <w:sz w:val="24"/>
          <w:szCs w:val="24"/>
        </w:rPr>
        <w:t>the</w:t>
      </w:r>
      <w:r w:rsidR="00D44746">
        <w:rPr>
          <w:rFonts w:ascii="Times New Roman" w:eastAsia="바탕" w:hAnsi="Times New Roman" w:hint="eastAsia"/>
          <w:sz w:val="24"/>
          <w:szCs w:val="24"/>
        </w:rPr>
        <w:t xml:space="preserve"> </w:t>
      </w:r>
      <w:r w:rsidR="00D44746" w:rsidRPr="00793012">
        <w:rPr>
          <w:rFonts w:ascii="Times New Roman" w:eastAsia="바탕" w:hAnsi="Times New Roman" w:hint="eastAsia"/>
          <w:i/>
          <w:sz w:val="24"/>
          <w:szCs w:val="24"/>
        </w:rPr>
        <w:t>Solanacea</w:t>
      </w:r>
      <w:r w:rsidR="00D44746" w:rsidRPr="00793012">
        <w:rPr>
          <w:rFonts w:ascii="Times New Roman" w:eastAsia="바탕" w:hAnsi="Times New Roman"/>
          <w:i/>
          <w:sz w:val="24"/>
          <w:szCs w:val="24"/>
        </w:rPr>
        <w:t>e</w:t>
      </w:r>
      <w:r w:rsidR="00D44746">
        <w:rPr>
          <w:rFonts w:ascii="Times New Roman" w:eastAsia="바탕" w:hAnsi="Times New Roman"/>
          <w:sz w:val="24"/>
          <w:szCs w:val="24"/>
        </w:rPr>
        <w:t xml:space="preserve"> family</w:t>
      </w:r>
      <w:r w:rsidR="00D44746">
        <w:rPr>
          <w:rFonts w:ascii="Times New Roman" w:eastAsia="바탕" w:hAnsi="Times New Roman" w:hint="eastAsia"/>
          <w:sz w:val="24"/>
          <w:szCs w:val="24"/>
        </w:rPr>
        <w:t xml:space="preserve"> such as eggplant </w:t>
      </w:r>
      <w:r w:rsidR="00D44746">
        <w:rPr>
          <w:rFonts w:ascii="Times New Roman" w:eastAsia="바탕" w:hAnsi="Times New Roman"/>
          <w:sz w:val="24"/>
          <w:szCs w:val="24"/>
        </w:rPr>
        <w:t xml:space="preserve">and </w:t>
      </w:r>
      <w:r w:rsidR="00D44746">
        <w:rPr>
          <w:rFonts w:ascii="Times New Roman" w:eastAsia="바탕" w:hAnsi="Times New Roman" w:hint="eastAsia"/>
          <w:sz w:val="24"/>
          <w:szCs w:val="24"/>
        </w:rPr>
        <w:t xml:space="preserve">pepper </w:t>
      </w:r>
      <w:r w:rsidR="00D44746">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D44746">
        <w:rPr>
          <w:rFonts w:ascii="Times New Roman" w:eastAsia="바탕" w:hAnsi="Times New Roman"/>
          <w:sz w:val="24"/>
          <w:szCs w:val="24"/>
        </w:rPr>
      </w:r>
      <w:r w:rsidR="00D44746">
        <w:rPr>
          <w:rFonts w:ascii="Times New Roman" w:eastAsia="바탕" w:hAnsi="Times New Roman"/>
          <w:sz w:val="24"/>
          <w:szCs w:val="24"/>
        </w:rPr>
        <w:fldChar w:fldCharType="separate"/>
      </w:r>
      <w:r w:rsidR="00D44746">
        <w:rPr>
          <w:rFonts w:ascii="Times New Roman" w:eastAsia="바탕" w:hAnsi="Times New Roman"/>
          <w:noProof/>
          <w:sz w:val="24"/>
          <w:szCs w:val="24"/>
        </w:rPr>
        <w:t>(</w:t>
      </w:r>
      <w:hyperlink w:anchor="_ENREF_30" w:tooltip="Zuluaga, 2008 #106" w:history="1">
        <w:r w:rsidR="00EC751F">
          <w:rPr>
            <w:rFonts w:ascii="Times New Roman" w:eastAsia="바탕" w:hAnsi="Times New Roman"/>
            <w:noProof/>
            <w:sz w:val="24"/>
            <w:szCs w:val="24"/>
          </w:rPr>
          <w:t>Zuluaga et al. 2008</w:t>
        </w:r>
      </w:hyperlink>
      <w:r w:rsidR="00D44746">
        <w:rPr>
          <w:rFonts w:ascii="Times New Roman" w:eastAsia="바탕" w:hAnsi="Times New Roman"/>
          <w:noProof/>
          <w:sz w:val="24"/>
          <w:szCs w:val="24"/>
        </w:rPr>
        <w:t>)</w:t>
      </w:r>
      <w:r w:rsidR="00D44746">
        <w:rPr>
          <w:rFonts w:ascii="Times New Roman" w:eastAsia="바탕" w:hAnsi="Times New Roman"/>
          <w:sz w:val="24"/>
          <w:szCs w:val="24"/>
        </w:rPr>
        <w:fldChar w:fldCharType="end"/>
      </w:r>
      <w:r w:rsidR="00D44746">
        <w:rPr>
          <w:rFonts w:ascii="Times New Roman" w:eastAsia="바탕" w:hAnsi="Times New Roman"/>
          <w:sz w:val="24"/>
          <w:szCs w:val="24"/>
        </w:rPr>
        <w:t>.</w:t>
      </w:r>
    </w:p>
    <w:p w14:paraId="179941CE" w14:textId="6F8B6FB4" w:rsidR="0004624A" w:rsidRDefault="0004624A" w:rsidP="0004624A">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 xml:space="preserve">that tomatoes and some peppers 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0057926E" w14:textId="2E8AE866" w:rsidR="001E7322" w:rsidRDefault="00DF1FCA" w:rsidP="00FA1497">
      <w:pPr>
        <w:spacing w:after="0" w:line="360" w:lineRule="auto"/>
        <w:ind w:firstLine="720"/>
        <w:rPr>
          <w:rFonts w:ascii="Times New Roman" w:eastAsia="바탕" w:hAnsi="Times New Roman"/>
          <w:sz w:val="24"/>
          <w:szCs w:val="24"/>
        </w:rPr>
      </w:pPr>
      <w:r>
        <w:rPr>
          <w:rFonts w:ascii="Times New Roman" w:eastAsia="바탕" w:hAnsi="Times New Roman"/>
          <w:sz w:val="24"/>
          <w:szCs w:val="24"/>
        </w:rPr>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6" w:tooltip="Gonzali, 2009 #154" w:history="1">
        <w:r w:rsidR="00EC751F">
          <w:rPr>
            <w:rFonts w:ascii="Times New Roman" w:eastAsia="바탕" w:hAnsi="Times New Roman"/>
            <w:noProof/>
            <w:sz w:val="24"/>
            <w:szCs w:val="24"/>
          </w:rPr>
          <w:t>Gonzali et al. 2009</w:t>
        </w:r>
      </w:hyperlink>
      <w:r w:rsidR="00E3096E">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 </w:t>
      </w:r>
      <w:r w:rsidR="001E7322" w:rsidRPr="001E7322">
        <w:rPr>
          <w:rFonts w:ascii="Times New Roman" w:eastAsia="바탕" w:hAnsi="Times New Roman"/>
          <w:sz w:val="24"/>
          <w:szCs w:val="24"/>
        </w:rPr>
        <w:lastRenderedPageBreak/>
        <w:t xml:space="preserve">by simultaneous overexpression of the maize transcription factors </w:t>
      </w:r>
      <w:r w:rsidR="001E7322" w:rsidRPr="001E7322">
        <w:rPr>
          <w:rFonts w:ascii="Times New Roman" w:eastAsia="바탕" w:hAnsi="Times New Roman"/>
          <w:i/>
          <w:sz w:val="24"/>
          <w:szCs w:val="24"/>
        </w:rPr>
        <w:t>Lc</w:t>
      </w:r>
      <w:r w:rsidR="001E7322" w:rsidRPr="001E7322">
        <w:rPr>
          <w:rFonts w:ascii="Times New Roman" w:eastAsia="바탕" w:hAnsi="Times New Roman"/>
          <w:sz w:val="24"/>
          <w:szCs w:val="24"/>
        </w:rPr>
        <w:t xml:space="preserve"> and </w:t>
      </w:r>
      <w:r w:rsidR="001E7322" w:rsidRPr="001E7322">
        <w:rPr>
          <w:rFonts w:ascii="Times New Roman" w:eastAsia="바탕" w:hAnsi="Times New Roman"/>
          <w:i/>
          <w:sz w:val="24"/>
          <w:szCs w:val="24"/>
        </w:rPr>
        <w:t>C1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 w:tooltip="Bovy, 2002 #174" w:history="1">
        <w:r w:rsidR="00EC751F">
          <w:rPr>
            <w:rFonts w:ascii="Times New Roman" w:eastAsia="바탕" w:hAnsi="Times New Roman"/>
            <w:noProof/>
            <w:sz w:val="24"/>
            <w:szCs w:val="24"/>
          </w:rPr>
          <w:t>Bovy et al. 2002</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The Arabidopsis </w:t>
      </w:r>
      <w:r w:rsidR="001E7322" w:rsidRPr="001E7322">
        <w:rPr>
          <w:rFonts w:ascii="Times New Roman" w:eastAsia="바탕" w:hAnsi="Times New Roman" w:hint="eastAsia"/>
          <w:i/>
          <w:sz w:val="24"/>
          <w:szCs w:val="24"/>
        </w:rPr>
        <w:t>MYB75</w:t>
      </w:r>
      <w:r w:rsidR="001E7322" w:rsidRPr="001E7322">
        <w:rPr>
          <w:rFonts w:ascii="Times New Roman" w:eastAsia="바탕" w:hAnsi="Times New Roman" w:hint="eastAsia"/>
          <w:sz w:val="24"/>
          <w:szCs w:val="24"/>
        </w:rPr>
        <w:t>/</w:t>
      </w:r>
      <w:r w:rsidR="001E7322" w:rsidRPr="001E7322">
        <w:rPr>
          <w:rFonts w:ascii="Times New Roman" w:eastAsia="바탕" w:hAnsi="Times New Roman" w:hint="eastAsia"/>
          <w:i/>
          <w:sz w:val="24"/>
          <w:szCs w:val="24"/>
        </w:rPr>
        <w:t>PAP1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transcription</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factor</w:t>
      </w:r>
      <w:r w:rsidR="001E7322"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001E7322" w:rsidRPr="001E7322">
        <w:rPr>
          <w:rFonts w:ascii="Times New Roman" w:eastAsia="바탕" w:hAnsi="Times New Roman" w:hint="eastAsia"/>
          <w:sz w:val="24"/>
          <w:szCs w:val="24"/>
        </w:rPr>
        <w:t xml:space="preserve">effective in </w:t>
      </w:r>
      <w:r w:rsidR="001E7322" w:rsidRPr="001E7322">
        <w:rPr>
          <w:rFonts w:ascii="Times New Roman" w:eastAsia="바탕" w:hAnsi="Times New Roman"/>
          <w:sz w:val="24"/>
          <w:szCs w:val="24"/>
        </w:rPr>
        <w:t>specific</w:t>
      </w:r>
      <w:r w:rsidR="001E7322" w:rsidRPr="001E7322">
        <w:rPr>
          <w:rFonts w:ascii="Times New Roman" w:eastAsia="바탕" w:hAnsi="Times New Roman" w:hint="eastAsia"/>
          <w:sz w:val="24"/>
          <w:szCs w:val="24"/>
        </w:rPr>
        <w:t xml:space="preserve"> local cells 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epidermal or cortical region or in proximity </w:t>
      </w:r>
      <w:r w:rsidR="001E7322" w:rsidRPr="001E7322">
        <w:rPr>
          <w:rFonts w:ascii="Times New Roman" w:eastAsia="바탕" w:hAnsi="Times New Roman"/>
          <w:sz w:val="24"/>
          <w:szCs w:val="24"/>
        </w:rPr>
        <w:t xml:space="preserve">to a </w:t>
      </w:r>
      <w:r w:rsidR="001E7322" w:rsidRPr="001E7322">
        <w:rPr>
          <w:rFonts w:ascii="Times New Roman" w:eastAsia="바탕" w:hAnsi="Times New Roman" w:hint="eastAsia"/>
          <w:sz w:val="24"/>
          <w:szCs w:val="24"/>
        </w:rPr>
        <w:t xml:space="preserve">vascular bundle </w:t>
      </w:r>
      <w:r w:rsidR="001E7322" w:rsidRPr="001E7322">
        <w:rPr>
          <w:rFonts w:ascii="Times New Roman" w:eastAsia="바탕" w:hAnsi="Times New Roman"/>
          <w:sz w:val="24"/>
          <w:szCs w:val="24"/>
        </w:rPr>
        <w:t xml:space="preserve">but </w:t>
      </w:r>
      <w:r w:rsidR="001E7322" w:rsidRPr="001E7322">
        <w:rPr>
          <w:rFonts w:ascii="Times New Roman" w:eastAsia="바탕" w:hAnsi="Times New Roman" w:hint="eastAsia"/>
          <w:sz w:val="24"/>
          <w:szCs w:val="24"/>
        </w:rPr>
        <w:t xml:space="preserve">is not quite </w:t>
      </w:r>
      <w:r w:rsidR="001E7322" w:rsidRPr="001E7322">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fruit </w:t>
      </w:r>
      <w:r w:rsidR="001E7322"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0" w:tooltip="Zuluaga, 2008 #106" w:history="1">
        <w:r w:rsidR="00EC751F">
          <w:rPr>
            <w:rFonts w:ascii="Times New Roman" w:eastAsia="바탕" w:hAnsi="Times New Roman"/>
            <w:noProof/>
            <w:sz w:val="24"/>
            <w:szCs w:val="24"/>
          </w:rPr>
          <w:t>Zuluaga et al. 2008</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w:t>
      </w:r>
      <w:r w:rsidR="001A34CF" w:rsidRPr="001E7322">
        <w:rPr>
          <w:rFonts w:ascii="Times New Roman" w:eastAsia="바탕" w:hAnsi="Times New Roman"/>
          <w:i/>
          <w:sz w:val="24"/>
          <w:szCs w:val="24"/>
        </w:rPr>
        <w:t>AtMYB12</w:t>
      </w:r>
      <w:r w:rsidR="001A34CF" w:rsidRPr="001E7322">
        <w:rPr>
          <w:rFonts w:ascii="Times New Roman" w:eastAsia="바탕" w:hAnsi="Times New Roman" w:hint="eastAsia"/>
          <w:sz w:val="24"/>
          <w:szCs w:val="24"/>
        </w:rPr>
        <w:t xml:space="preserve"> </w:t>
      </w:r>
      <w:r w:rsidR="001A34CF">
        <w:rPr>
          <w:rFonts w:ascii="Times New Roman" w:eastAsia="바탕" w:hAnsi="Times New Roman"/>
          <w:sz w:val="24"/>
          <w:szCs w:val="24"/>
        </w:rPr>
        <w:t xml:space="preserve">led to </w:t>
      </w:r>
      <w:r w:rsidR="001A34CF" w:rsidRPr="001E7322">
        <w:rPr>
          <w:rFonts w:ascii="Times New Roman" w:eastAsia="바탕" w:hAnsi="Times New Roman" w:hint="eastAsia"/>
          <w:sz w:val="24"/>
          <w:szCs w:val="24"/>
        </w:rPr>
        <w:t>increas</w:t>
      </w:r>
      <w:r w:rsidR="001A34CF">
        <w:rPr>
          <w:rFonts w:ascii="Times New Roman" w:eastAsia="바탕" w:hAnsi="Times New Roman"/>
          <w:sz w:val="24"/>
          <w:szCs w:val="24"/>
        </w:rPr>
        <w:t xml:space="preserve">ed </w:t>
      </w:r>
      <w:r w:rsidR="001A34CF" w:rsidRPr="001E7322">
        <w:rPr>
          <w:rFonts w:ascii="Times New Roman" w:eastAsia="바탕" w:hAnsi="Times New Roman"/>
          <w:sz w:val="24"/>
          <w:szCs w:val="24"/>
        </w:rPr>
        <w:t>polyphenol content by as much as 10% in the dry weight of tomato fruits</w:t>
      </w:r>
      <w:r w:rsidR="001A34CF">
        <w:rPr>
          <w:rFonts w:ascii="Times New Roman" w:eastAsia="바탕" w:hAnsi="Times New Roman"/>
          <w:sz w:val="24"/>
          <w:szCs w:val="24"/>
        </w:rPr>
        <w:t xml:space="preserve"> </w:t>
      </w:r>
      <w:r w:rsidR="001A34CF"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sidR="001A34CF" w:rsidRPr="001E7322">
        <w:rPr>
          <w:rFonts w:ascii="Times New Roman" w:eastAsia="바탕" w:hAnsi="Times New Roman"/>
          <w:sz w:val="24"/>
          <w:szCs w:val="24"/>
        </w:rPr>
      </w:r>
      <w:r w:rsidR="001A34CF" w:rsidRPr="001E7322">
        <w:rPr>
          <w:rFonts w:ascii="Times New Roman" w:eastAsia="바탕" w:hAnsi="Times New Roman"/>
          <w:sz w:val="24"/>
          <w:szCs w:val="24"/>
        </w:rPr>
        <w:fldChar w:fldCharType="separate"/>
      </w:r>
      <w:r w:rsidR="001A34CF">
        <w:rPr>
          <w:rFonts w:ascii="Times New Roman" w:eastAsia="바탕" w:hAnsi="Times New Roman"/>
          <w:noProof/>
          <w:sz w:val="24"/>
          <w:szCs w:val="24"/>
        </w:rPr>
        <w:t>(</w:t>
      </w:r>
      <w:hyperlink w:anchor="_ENREF_17" w:tooltip="Luo, 2008 #203" w:history="1">
        <w:r w:rsidR="00EC751F">
          <w:rPr>
            <w:rFonts w:ascii="Times New Roman" w:eastAsia="바탕" w:hAnsi="Times New Roman"/>
            <w:noProof/>
            <w:sz w:val="24"/>
            <w:szCs w:val="24"/>
          </w:rPr>
          <w:t>Luo et al. 2008</w:t>
        </w:r>
      </w:hyperlink>
      <w:r w:rsidR="001A34CF">
        <w:rPr>
          <w:rFonts w:ascii="Times New Roman" w:eastAsia="바탕" w:hAnsi="Times New Roman"/>
          <w:noProof/>
          <w:sz w:val="24"/>
          <w:szCs w:val="24"/>
        </w:rPr>
        <w:t>)</w:t>
      </w:r>
      <w:r w:rsidR="001A34CF" w:rsidRPr="001E7322">
        <w:rPr>
          <w:rFonts w:ascii="Times New Roman" w:eastAsia="바탕" w:hAnsi="Times New Roman"/>
          <w:sz w:val="24"/>
          <w:szCs w:val="24"/>
        </w:rPr>
        <w:fldChar w:fldCharType="end"/>
      </w:r>
      <w:r w:rsidR="001A34CF" w:rsidRPr="001E7322">
        <w:rPr>
          <w:rFonts w:ascii="Times New Roman" w:eastAsia="바탕" w:hAnsi="Times New Roman"/>
          <w:sz w:val="24"/>
          <w:szCs w:val="24"/>
        </w:rPr>
        <w:t>.</w:t>
      </w:r>
      <w:r w:rsidR="001A34CF">
        <w:rPr>
          <w:rFonts w:ascii="Times New Roman" w:eastAsia="바탕" w:hAnsi="Times New Roman"/>
          <w:sz w:val="24"/>
          <w:szCs w:val="24"/>
        </w:rPr>
        <w:t xml:space="preserve"> </w:t>
      </w:r>
      <w:r w:rsidR="001E7322" w:rsidRPr="001E7322">
        <w:rPr>
          <w:rFonts w:ascii="Times New Roman" w:eastAsia="바탕" w:hAnsi="Times New Roman"/>
          <w:sz w:val="24"/>
          <w:szCs w:val="24"/>
        </w:rPr>
        <w:t>Each of these regulatory genes has a unique effect on the flavonoid profile of the fruit they are introduced into.</w:t>
      </w:r>
    </w:p>
    <w:p w14:paraId="3A993325" w14:textId="5761BC88"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9B0716" w:rsidRPr="009B0716">
        <w:rPr>
          <w:rFonts w:ascii="Times New Roman" w:eastAsia="바탕" w:hAnsi="Times New Roman"/>
          <w:sz w:val="24"/>
          <w:szCs w:val="24"/>
        </w:rPr>
        <w:t xml:space="preserve"> </w:t>
      </w:r>
      <w:r w:rsidR="009B0716">
        <w:rPr>
          <w:rFonts w:ascii="Times New Roman" w:eastAsia="바탕" w:hAnsi="Times New Roman"/>
          <w:sz w:val="24"/>
          <w:szCs w:val="24"/>
        </w:rPr>
        <w:t xml:space="preserve">As an alternative approach, </w:t>
      </w:r>
      <w:r w:rsidR="009B0716" w:rsidRPr="00C733DF">
        <w:rPr>
          <w:rFonts w:ascii="Times New Roman" w:eastAsia="바탕" w:hAnsi="Times New Roman" w:hint="eastAsia"/>
          <w:sz w:val="24"/>
          <w:szCs w:val="24"/>
        </w:rPr>
        <w:t xml:space="preserve">the </w:t>
      </w:r>
      <w:r w:rsidR="009B0716" w:rsidRPr="004824A5">
        <w:rPr>
          <w:rFonts w:ascii="Times New Roman" w:eastAsia="바탕" w:hAnsi="Times New Roman" w:hint="eastAsia"/>
          <w:sz w:val="24"/>
          <w:szCs w:val="24"/>
        </w:rPr>
        <w:t>concurrent</w:t>
      </w:r>
      <w:r w:rsidR="009B0716" w:rsidRPr="004824A5">
        <w:rPr>
          <w:rFonts w:ascii="Times New Roman" w:eastAsia="바탕" w:hAnsi="Times New Roman"/>
          <w:sz w:val="24"/>
          <w:szCs w:val="24"/>
        </w:rPr>
        <w:t xml:space="preserve"> </w:t>
      </w:r>
      <w:r w:rsidR="009B0716">
        <w:rPr>
          <w:rFonts w:ascii="Times New Roman" w:eastAsia="바탕" w:hAnsi="Times New Roman"/>
          <w:sz w:val="24"/>
          <w:szCs w:val="24"/>
        </w:rPr>
        <w:t>over</w:t>
      </w:r>
      <w:r w:rsidR="009B0716" w:rsidRPr="00C733DF">
        <w:rPr>
          <w:rFonts w:ascii="Times New Roman" w:eastAsia="바탕" w:hAnsi="Times New Roman" w:hint="eastAsia"/>
          <w:sz w:val="24"/>
          <w:szCs w:val="24"/>
        </w:rPr>
        <w:t>expression of</w:t>
      </w:r>
      <w:r w:rsidR="009B0716" w:rsidRPr="00C733DF">
        <w:rPr>
          <w:rFonts w:ascii="Times New Roman" w:eastAsia="바탕" w:hAnsi="Times New Roman"/>
          <w:sz w:val="24"/>
          <w:szCs w:val="24"/>
        </w:rPr>
        <w:t xml:space="preserve"> structural genes</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CHI</w:t>
      </w:r>
      <w:r w:rsidR="009B0716">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(chalcone isomerase)</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CHS</w:t>
      </w:r>
      <w:r w:rsidR="009B0716" w:rsidRPr="00C733DF">
        <w:rPr>
          <w:rFonts w:ascii="Times New Roman" w:eastAsia="바탕" w:hAnsi="Times New Roman" w:hint="eastAsia"/>
          <w:sz w:val="24"/>
          <w:szCs w:val="24"/>
        </w:rPr>
        <w:t xml:space="preserve"> (chalcone synthase), </w:t>
      </w:r>
      <w:r w:rsidR="009B0716" w:rsidRPr="00C733DF">
        <w:rPr>
          <w:rFonts w:ascii="Times New Roman" w:eastAsia="바탕" w:hAnsi="Times New Roman" w:hint="eastAsia"/>
          <w:i/>
          <w:sz w:val="24"/>
          <w:szCs w:val="24"/>
        </w:rPr>
        <w:t>F3H</w:t>
      </w:r>
      <w:r w:rsidR="009B0716" w:rsidRPr="00C733DF">
        <w:rPr>
          <w:rFonts w:ascii="Times New Roman" w:eastAsia="바탕" w:hAnsi="Times New Roman" w:hint="eastAsia"/>
          <w:sz w:val="24"/>
          <w:szCs w:val="24"/>
        </w:rPr>
        <w:t xml:space="preserve"> (flavanone-3-hyudroxylase) and </w:t>
      </w:r>
      <w:r w:rsidR="009B0716" w:rsidRPr="00C733DF">
        <w:rPr>
          <w:rFonts w:ascii="Times New Roman" w:eastAsia="바탕" w:hAnsi="Times New Roman" w:hint="eastAsia"/>
          <w:i/>
          <w:sz w:val="24"/>
          <w:szCs w:val="24"/>
        </w:rPr>
        <w:t>FLS</w:t>
      </w:r>
      <w:r w:rsidR="009B0716">
        <w:rPr>
          <w:rFonts w:ascii="Times New Roman" w:eastAsia="바탕" w:hAnsi="Times New Roman" w:hint="eastAsia"/>
          <w:sz w:val="24"/>
          <w:szCs w:val="24"/>
        </w:rPr>
        <w:t xml:space="preserve"> (flavonol synthase, Fig 1)</w:t>
      </w:r>
      <w:r w:rsidR="009B0716" w:rsidRPr="00C733DF">
        <w:rPr>
          <w:rFonts w:ascii="Times New Roman" w:eastAsia="바탕" w:hAnsi="Times New Roman" w:hint="eastAsia"/>
          <w:sz w:val="24"/>
          <w:szCs w:val="24"/>
        </w:rPr>
        <w:t xml:space="preserve"> increase</w:t>
      </w:r>
      <w:r w:rsidR="009B0716" w:rsidRPr="00C733DF">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 xml:space="preserve">levels of </w:t>
      </w:r>
      <w:r w:rsidR="009B0716" w:rsidRPr="00C733D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in </w:t>
      </w:r>
      <w:r w:rsidR="009B0716" w:rsidRPr="00C733DF">
        <w:rPr>
          <w:rFonts w:ascii="Times New Roman" w:eastAsia="바탕" w:hAnsi="Times New Roman"/>
          <w:sz w:val="24"/>
          <w:szCs w:val="24"/>
        </w:rPr>
        <w:t xml:space="preserve">tomato </w:t>
      </w:r>
      <w:r w:rsidR="009B0716" w:rsidRPr="00C733DF">
        <w:rPr>
          <w:rFonts w:ascii="Times New Roman" w:eastAsia="바탕" w:hAnsi="Times New Roman" w:hint="eastAsia"/>
          <w:sz w:val="24"/>
          <w:szCs w:val="24"/>
        </w:rPr>
        <w:t>flesh</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demonstrating</w:t>
      </w:r>
      <w:r w:rsidR="009B0716" w:rsidRPr="001E03DC">
        <w:rPr>
          <w:rFonts w:ascii="Times New Roman" w:eastAsia="바탕" w:hAnsi="Times New Roman"/>
          <w:sz w:val="24"/>
          <w:szCs w:val="24"/>
        </w:rPr>
        <w:t xml:space="preserve"> that structural genes</w:t>
      </w:r>
      <w:r w:rsidR="009B0716">
        <w:rPr>
          <w:rFonts w:ascii="Times New Roman" w:eastAsia="바탕" w:hAnsi="Times New Roman"/>
          <w:sz w:val="24"/>
          <w:szCs w:val="24"/>
        </w:rPr>
        <w:t xml:space="preserve"> also play important </w:t>
      </w:r>
      <w:r w:rsidR="009B0716" w:rsidRPr="001E03DC">
        <w:rPr>
          <w:rFonts w:ascii="Times New Roman" w:eastAsia="바탕" w:hAnsi="Times New Roman"/>
          <w:sz w:val="24"/>
          <w:szCs w:val="24"/>
        </w:rPr>
        <w:t>role</w:t>
      </w:r>
      <w:r w:rsidR="009B0716">
        <w:rPr>
          <w:rFonts w:ascii="Times New Roman" w:eastAsia="바탕" w:hAnsi="Times New Roman"/>
          <w:sz w:val="24"/>
          <w:szCs w:val="24"/>
        </w:rPr>
        <w:t>s</w:t>
      </w:r>
      <w:r w:rsidR="009B0716" w:rsidRPr="001E03DC">
        <w:rPr>
          <w:rFonts w:ascii="Times New Roman" w:eastAsia="바탕" w:hAnsi="Times New Roman"/>
          <w:sz w:val="24"/>
          <w:szCs w:val="24"/>
        </w:rPr>
        <w:t xml:space="preserve"> in regulation</w:t>
      </w:r>
      <w:r w:rsidR="009B0716">
        <w:rPr>
          <w:rFonts w:ascii="Times New Roman" w:eastAsia="바탕" w:hAnsi="Times New Roman"/>
          <w:sz w:val="24"/>
          <w:szCs w:val="24"/>
        </w:rPr>
        <w:t xml:space="preserve"> of flavonoid synthesis pathway </w:t>
      </w:r>
      <w:r w:rsidR="009B0716" w:rsidRPr="00C733DF">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 timestamp="1248929314"&gt;172&lt;/key&gt;&lt;/foreign-keys&gt;&lt;ref-type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27" w:tooltip="Verhoeyen, 2002 #172" w:history="1">
        <w:r w:rsidR="00EC751F">
          <w:rPr>
            <w:rFonts w:ascii="Times New Roman" w:eastAsia="바탕" w:hAnsi="Times New Roman"/>
            <w:noProof/>
            <w:sz w:val="24"/>
            <w:szCs w:val="24"/>
          </w:rPr>
          <w:t>Verhoeyen et al. 2002</w:t>
        </w:r>
      </w:hyperlink>
      <w:r w:rsidR="009B0716">
        <w:rPr>
          <w:rFonts w:ascii="Times New Roman" w:eastAsia="바탕" w:hAnsi="Times New Roman"/>
          <w:noProof/>
          <w:sz w:val="24"/>
          <w:szCs w:val="24"/>
        </w:rPr>
        <w:t>)</w:t>
      </w:r>
      <w:r w:rsidR="009B0716" w:rsidRPr="00C733DF">
        <w:rPr>
          <w:rFonts w:ascii="Times New Roman" w:eastAsia="바탕" w:hAnsi="Times New Roman"/>
          <w:sz w:val="24"/>
          <w:szCs w:val="24"/>
        </w:rPr>
        <w:fldChar w:fldCharType="end"/>
      </w:r>
      <w:r w:rsidR="009B0716" w:rsidRPr="00C733DF">
        <w:rPr>
          <w:rFonts w:ascii="Times New Roman" w:eastAsia="바탕" w:hAnsi="Times New Roman" w:hint="eastAsia"/>
          <w:sz w:val="24"/>
          <w:szCs w:val="24"/>
        </w:rPr>
        <w:t>.</w:t>
      </w:r>
      <w:r w:rsidR="009B0716">
        <w:rPr>
          <w:rFonts w:ascii="Times New Roman" w:eastAsia="바탕" w:hAnsi="Times New Roman"/>
          <w:sz w:val="24"/>
          <w:szCs w:val="24"/>
        </w:rPr>
        <w:t xml:space="preserve"> In addition, </w:t>
      </w:r>
      <w:r w:rsidR="009B0716" w:rsidRPr="001E7322">
        <w:rPr>
          <w:rFonts w:ascii="Times New Roman" w:eastAsia="바탕" w:hAnsi="Times New Roman"/>
          <w:sz w:val="24"/>
          <w:szCs w:val="24"/>
        </w:rPr>
        <w:t xml:space="preserve">an increase of up to 78-fold </w:t>
      </w:r>
      <w:r w:rsidR="009B0716" w:rsidRPr="001E7322">
        <w:rPr>
          <w:rFonts w:ascii="Times New Roman" w:eastAsia="바탕" w:hAnsi="Times New Roman" w:hint="eastAsia"/>
          <w:sz w:val="24"/>
          <w:szCs w:val="24"/>
        </w:rPr>
        <w:t xml:space="preserve">flavonol content in </w:t>
      </w:r>
      <w:r w:rsidR="009B0716" w:rsidRPr="001E7322">
        <w:rPr>
          <w:rFonts w:ascii="Times New Roman" w:eastAsia="바탕" w:hAnsi="Times New Roman"/>
          <w:sz w:val="24"/>
          <w:szCs w:val="24"/>
        </w:rPr>
        <w:t xml:space="preserve">transgenic </w:t>
      </w:r>
      <w:r w:rsidR="009B0716" w:rsidRPr="001E7322">
        <w:rPr>
          <w:rFonts w:ascii="Times New Roman" w:eastAsia="바탕" w:hAnsi="Times New Roman" w:hint="eastAsia"/>
          <w:sz w:val="24"/>
          <w:szCs w:val="24"/>
        </w:rPr>
        <w:t>tomato peel</w:t>
      </w:r>
      <w:r w:rsidR="009B0716">
        <w:rPr>
          <w:rFonts w:ascii="Times New Roman" w:eastAsia="바탕" w:hAnsi="Times New Roman"/>
          <w:sz w:val="24"/>
          <w:szCs w:val="24"/>
        </w:rPr>
        <w:t xml:space="preserve"> was observed</w:t>
      </w:r>
      <w:r w:rsidR="009B0716" w:rsidRPr="001E7322">
        <w:rPr>
          <w:rFonts w:ascii="Times New Roman" w:eastAsia="바탕" w:hAnsi="Times New Roman" w:hint="eastAsia"/>
          <w:sz w:val="24"/>
          <w:szCs w:val="24"/>
        </w:rPr>
        <w:t xml:space="preserve"> </w:t>
      </w:r>
      <w:r w:rsidR="009B0716" w:rsidRPr="001E7322">
        <w:rPr>
          <w:rFonts w:ascii="Times New Roman" w:eastAsia="바탕" w:hAnsi="Times New Roman"/>
          <w:sz w:val="24"/>
          <w:szCs w:val="24"/>
        </w:rPr>
        <w:t>b</w:t>
      </w:r>
      <w:r w:rsidR="009B0716" w:rsidRPr="001E7322">
        <w:rPr>
          <w:rFonts w:ascii="Times New Roman" w:eastAsia="바탕" w:hAnsi="Times New Roman" w:hint="eastAsia"/>
          <w:sz w:val="24"/>
          <w:szCs w:val="24"/>
        </w:rPr>
        <w:t>y overexpres</w:t>
      </w:r>
      <w:r w:rsidR="009B0716">
        <w:rPr>
          <w:rFonts w:ascii="Times New Roman" w:eastAsia="바탕" w:hAnsi="Times New Roman"/>
          <w:sz w:val="24"/>
          <w:szCs w:val="24"/>
        </w:rPr>
        <w:t>sion of</w:t>
      </w:r>
      <w:r w:rsidR="009B0716" w:rsidRPr="001E7322">
        <w:rPr>
          <w:rFonts w:ascii="Times New Roman" w:eastAsia="바탕" w:hAnsi="Times New Roman" w:hint="eastAsia"/>
          <w:sz w:val="24"/>
          <w:szCs w:val="24"/>
        </w:rPr>
        <w:t xml:space="preserve"> </w:t>
      </w:r>
      <w:r w:rsidR="009B0716">
        <w:rPr>
          <w:rFonts w:ascii="Times New Roman" w:eastAsia="바탕" w:hAnsi="Times New Roman"/>
          <w:sz w:val="24"/>
          <w:szCs w:val="24"/>
        </w:rPr>
        <w:t>the</w:t>
      </w:r>
      <w:r w:rsidR="009B0716" w:rsidRPr="001E7322">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 xml:space="preserve">petunia </w:t>
      </w:r>
      <w:r w:rsidR="009B0716" w:rsidRPr="001E7322">
        <w:rPr>
          <w:rFonts w:ascii="Times New Roman" w:eastAsia="바탕" w:hAnsi="Times New Roman" w:hint="eastAsia"/>
          <w:i/>
          <w:sz w:val="24"/>
          <w:szCs w:val="24"/>
        </w:rPr>
        <w:t>CHI</w:t>
      </w:r>
      <w:r w:rsidR="009B0716">
        <w:rPr>
          <w:rFonts w:ascii="Times New Roman" w:eastAsia="바탕" w:hAnsi="Times New Roman"/>
          <w:sz w:val="24"/>
          <w:szCs w:val="24"/>
        </w:rPr>
        <w:t xml:space="preserve"> gene. The results </w:t>
      </w:r>
      <w:r w:rsidR="009B0716" w:rsidRPr="001E7322">
        <w:rPr>
          <w:rFonts w:ascii="Times New Roman" w:eastAsia="바탕" w:hAnsi="Times New Roman"/>
          <w:sz w:val="24"/>
          <w:szCs w:val="24"/>
        </w:rPr>
        <w:t>indicat</w:t>
      </w:r>
      <w:r w:rsidR="009B0716">
        <w:rPr>
          <w:rFonts w:ascii="Times New Roman" w:eastAsia="바탕" w:hAnsi="Times New Roman"/>
          <w:sz w:val="24"/>
          <w:szCs w:val="24"/>
        </w:rPr>
        <w:t xml:space="preserve">ed </w:t>
      </w:r>
      <w:r w:rsidR="009B0716" w:rsidRPr="001E7322">
        <w:rPr>
          <w:rFonts w:ascii="Times New Roman" w:eastAsia="바탕" w:hAnsi="Times New Roman"/>
          <w:sz w:val="24"/>
          <w:szCs w:val="24"/>
        </w:rPr>
        <w:t xml:space="preserve">that the conversion of narengenein chalcone to narengenin is a </w:t>
      </w:r>
      <w:r w:rsidR="009B0716">
        <w:rPr>
          <w:rFonts w:ascii="Times New Roman" w:eastAsia="바탕" w:hAnsi="Times New Roman"/>
          <w:sz w:val="24"/>
          <w:szCs w:val="24"/>
        </w:rPr>
        <w:t>rate-limiting step</w:t>
      </w:r>
      <w:r w:rsidR="009B0716" w:rsidRPr="00A5030B">
        <w:rPr>
          <w:rFonts w:ascii="Times New Roman" w:eastAsia="바탕" w:hAnsi="Times New Roman"/>
          <w:sz w:val="24"/>
          <w:szCs w:val="24"/>
        </w:rPr>
        <w:t xml:space="preserve"> in flavonol biosynthesis</w:t>
      </w:r>
      <w:r w:rsidR="009B0716">
        <w:rPr>
          <w:rFonts w:ascii="Times New Roman" w:eastAsia="바탕" w:hAnsi="Times New Roman"/>
          <w:sz w:val="24"/>
          <w:szCs w:val="24"/>
        </w:rPr>
        <w:t xml:space="preserve"> </w:t>
      </w:r>
      <w:r w:rsidR="009B0716" w:rsidRPr="00A5030B">
        <w:rPr>
          <w:rFonts w:ascii="Times New Roman" w:eastAsia="바탕" w:hAnsi="Times New Roman"/>
          <w:sz w:val="24"/>
          <w:szCs w:val="24"/>
        </w:rPr>
        <w:t xml:space="preserve">in </w:t>
      </w:r>
      <w:r w:rsidR="009B0716">
        <w:rPr>
          <w:rFonts w:ascii="Times New Roman" w:eastAsia="바탕" w:hAnsi="Times New Roman"/>
          <w:sz w:val="24"/>
          <w:szCs w:val="24"/>
        </w:rPr>
        <w:t xml:space="preserve">the </w:t>
      </w:r>
      <w:r w:rsidR="009B0716" w:rsidRPr="00A5030B">
        <w:rPr>
          <w:rFonts w:ascii="Times New Roman" w:eastAsia="바탕" w:hAnsi="Times New Roman"/>
          <w:sz w:val="24"/>
          <w:szCs w:val="24"/>
        </w:rPr>
        <w:t>peel</w:t>
      </w:r>
      <w:r w:rsidR="009B0716">
        <w:rPr>
          <w:rFonts w:ascii="Times New Roman" w:eastAsia="바탕" w:hAnsi="Times New Roman"/>
          <w:sz w:val="24"/>
          <w:szCs w:val="24"/>
        </w:rPr>
        <w:t xml:space="preserve"> and </w:t>
      </w:r>
      <w:r w:rsidR="009B0716" w:rsidRPr="00F3514F">
        <w:rPr>
          <w:rFonts w:ascii="Times New Roman" w:eastAsia="바탕" w:hAnsi="Times New Roman" w:hint="eastAsia"/>
          <w:sz w:val="24"/>
          <w:szCs w:val="24"/>
        </w:rPr>
        <w:t xml:space="preserve">the overexpression of </w:t>
      </w:r>
      <w:r w:rsidR="009B0716" w:rsidRPr="00F3514F">
        <w:rPr>
          <w:rFonts w:ascii="Times New Roman" w:eastAsia="바탕" w:hAnsi="Times New Roman" w:hint="eastAsia"/>
          <w:i/>
          <w:sz w:val="24"/>
          <w:szCs w:val="24"/>
        </w:rPr>
        <w:t>CHI</w:t>
      </w:r>
      <w:r w:rsidR="009B0716" w:rsidRPr="00F3514F">
        <w:rPr>
          <w:rFonts w:ascii="Times New Roman" w:eastAsia="바탕" w:hAnsi="Times New Roman" w:hint="eastAsia"/>
          <w:sz w:val="24"/>
          <w:szCs w:val="24"/>
        </w:rPr>
        <w:t xml:space="preserve"> </w:t>
      </w:r>
      <w:r w:rsidR="009B0716" w:rsidRPr="00F3514F">
        <w:rPr>
          <w:rFonts w:ascii="Times New Roman" w:eastAsia="바탕" w:hAnsi="Times New Roman"/>
          <w:sz w:val="24"/>
          <w:szCs w:val="24"/>
        </w:rPr>
        <w:t xml:space="preserve">alleviates a major bottleneck </w:t>
      </w:r>
      <w:r w:rsidR="009B0716">
        <w:rPr>
          <w:rFonts w:ascii="Times New Roman" w:eastAsia="바탕" w:hAnsi="Times New Roman"/>
          <w:sz w:val="24"/>
          <w:szCs w:val="24"/>
        </w:rPr>
        <w:t>and</w:t>
      </w:r>
      <w:r w:rsidR="009B0716" w:rsidRPr="00F3514F">
        <w:rPr>
          <w:rFonts w:ascii="Times New Roman" w:eastAsia="바탕" w:hAnsi="Times New Roman"/>
          <w:sz w:val="24"/>
          <w:szCs w:val="24"/>
        </w:rPr>
        <w:t xml:space="preserve"> causes a </w:t>
      </w:r>
      <w:r w:rsidR="009B0716" w:rsidRPr="00F3514F">
        <w:rPr>
          <w:rFonts w:ascii="Times New Roman" w:eastAsia="바탕" w:hAnsi="Times New Roman" w:hint="eastAsia"/>
          <w:sz w:val="24"/>
          <w:szCs w:val="24"/>
        </w:rPr>
        <w:t xml:space="preserve">significant increase </w:t>
      </w:r>
      <w:r w:rsidR="009B0716" w:rsidRPr="00F3514F">
        <w:rPr>
          <w:rFonts w:ascii="Times New Roman" w:eastAsia="바탕" w:hAnsi="Times New Roman"/>
          <w:sz w:val="24"/>
          <w:szCs w:val="24"/>
        </w:rPr>
        <w:t xml:space="preserve">in the </w:t>
      </w:r>
      <w:r w:rsidR="009B0716">
        <w:rPr>
          <w:rFonts w:ascii="Times New Roman" w:eastAsia="바탕" w:hAnsi="Times New Roman"/>
          <w:sz w:val="24"/>
          <w:szCs w:val="24"/>
        </w:rPr>
        <w:t>levels</w:t>
      </w:r>
      <w:r w:rsidR="009B0716" w:rsidRPr="00F3514F">
        <w:rPr>
          <w:rFonts w:ascii="Times New Roman" w:eastAsia="바탕" w:hAnsi="Times New Roman"/>
          <w:sz w:val="24"/>
          <w:szCs w:val="24"/>
        </w:rPr>
        <w:t xml:space="preserve"> of the </w:t>
      </w:r>
      <w:r w:rsidR="009B0716" w:rsidRPr="00F3514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1E7322">
        <w:rPr>
          <w:rFonts w:ascii="Times New Roman" w:eastAsia="바탕" w:hAnsi="Times New Roman"/>
          <w:sz w:val="24"/>
          <w:szCs w:val="24"/>
        </w:rPr>
        <w:t xml:space="preserve"> </w:t>
      </w:r>
      <w:r w:rsidR="009B0716" w:rsidRPr="001E7322">
        <w:rPr>
          <w:rFonts w:ascii="Times New Roman" w:eastAsia="바탕" w:hAnsi="Times New Roman"/>
          <w:sz w:val="24"/>
          <w:szCs w:val="24"/>
        </w:rPr>
        <w:fldChar w:fldCharType="begin"/>
      </w:r>
      <w:r w:rsidR="00EC751F">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18" w:tooltip="Muir, 2001 #1" w:history="1">
        <w:r w:rsidR="00EC751F">
          <w:rPr>
            <w:rFonts w:ascii="Times New Roman" w:eastAsia="바탕" w:hAnsi="Times New Roman"/>
            <w:noProof/>
            <w:sz w:val="24"/>
            <w:szCs w:val="24"/>
          </w:rPr>
          <w:t>Muir et al. 2001</w:t>
        </w:r>
      </w:hyperlink>
      <w:r w:rsidR="009B0716">
        <w:rPr>
          <w:rFonts w:ascii="Times New Roman" w:eastAsia="바탕" w:hAnsi="Times New Roman"/>
          <w:noProof/>
          <w:sz w:val="24"/>
          <w:szCs w:val="24"/>
        </w:rPr>
        <w:t>)</w:t>
      </w:r>
      <w:r w:rsidR="009B0716" w:rsidRPr="001E7322">
        <w:rPr>
          <w:rFonts w:ascii="Times New Roman" w:eastAsia="바탕" w:hAnsi="Times New Roman"/>
          <w:sz w:val="24"/>
          <w:szCs w:val="24"/>
        </w:rPr>
        <w:fldChar w:fldCharType="end"/>
      </w:r>
      <w:r w:rsidR="009B0716" w:rsidRPr="001E7322">
        <w:rPr>
          <w:rFonts w:ascii="Times New Roman" w:eastAsia="바탕" w:hAnsi="Times New Roman"/>
          <w:sz w:val="24"/>
          <w:szCs w:val="24"/>
        </w:rPr>
        <w:t>.</w:t>
      </w:r>
    </w:p>
    <w:p w14:paraId="375C0EDE" w14:textId="3724110E" w:rsidR="00314DEC" w:rsidRPr="008748A4" w:rsidRDefault="00314DEC" w:rsidP="0054736B">
      <w:pPr>
        <w:spacing w:after="0" w:line="360" w:lineRule="auto"/>
        <w:ind w:firstLine="720"/>
        <w:rPr>
          <w:rFonts w:ascii="Times New Roman" w:eastAsia="바탕" w:hAnsi="Times New Roman"/>
          <w:iCs/>
          <w:sz w:val="24"/>
          <w:szCs w:val="24"/>
        </w:rPr>
      </w:pPr>
      <w:r w:rsidRPr="0026547C">
        <w:rPr>
          <w:rFonts w:ascii="Times New Roman" w:eastAsia="바탕" w:hAnsi="Times New Roman"/>
          <w:sz w:val="24"/>
          <w:szCs w:val="24"/>
        </w:rPr>
        <w:t>Heterologous</w:t>
      </w:r>
      <w:r>
        <w:rPr>
          <w:rFonts w:ascii="Times New Roman" w:eastAsia="바탕" w:hAnsi="Times New Roman" w:hint="eastAsia"/>
          <w:sz w:val="24"/>
          <w:szCs w:val="24"/>
        </w:rPr>
        <w:t xml:space="preserve"> o</w:t>
      </w:r>
      <w:r>
        <w:rPr>
          <w:rFonts w:ascii="Times New Roman" w:eastAsia="바탕" w:hAnsi="Times New Roman"/>
          <w:sz w:val="24"/>
          <w:szCs w:val="24"/>
        </w:rPr>
        <w:t>verexpression</w:t>
      </w:r>
      <w:r w:rsidRPr="004A4AB7">
        <w:rPr>
          <w:rFonts w:ascii="Times New Roman" w:eastAsia="바탕" w:hAnsi="Times New Roman"/>
          <w:sz w:val="24"/>
          <w:szCs w:val="24"/>
        </w:rPr>
        <w:t xml:space="preserve"> of </w:t>
      </w:r>
      <w:r w:rsidRPr="000A33DE">
        <w:rPr>
          <w:rFonts w:ascii="Times New Roman" w:eastAsia="바탕" w:hAnsi="Times New Roman"/>
          <w:i/>
          <w:sz w:val="24"/>
          <w:szCs w:val="24"/>
        </w:rPr>
        <w:t>Del</w:t>
      </w:r>
      <w:r w:rsidRPr="004A4AB7">
        <w:rPr>
          <w:rFonts w:ascii="Times New Roman" w:eastAsia="바탕" w:hAnsi="Times New Roman"/>
          <w:sz w:val="24"/>
          <w:szCs w:val="24"/>
        </w:rPr>
        <w:t xml:space="preserve"> and </w:t>
      </w:r>
      <w:r w:rsidRPr="000A33DE">
        <w:rPr>
          <w:rFonts w:ascii="Times New Roman" w:eastAsia="바탕" w:hAnsi="Times New Roman"/>
          <w:i/>
          <w:sz w:val="24"/>
          <w:szCs w:val="24"/>
        </w:rPr>
        <w:t>Ros1</w:t>
      </w:r>
      <w:r w:rsidRPr="004A4AB7">
        <w:rPr>
          <w:rFonts w:ascii="Times New Roman" w:eastAsia="바탕" w:hAnsi="Times New Roman"/>
          <w:sz w:val="24"/>
          <w:szCs w:val="24"/>
        </w:rPr>
        <w:t xml:space="preserve"> </w:t>
      </w:r>
      <w:r>
        <w:rPr>
          <w:rFonts w:ascii="Times New Roman" w:eastAsia="바탕" w:hAnsi="Times New Roman"/>
          <w:sz w:val="24"/>
          <w:szCs w:val="24"/>
        </w:rPr>
        <w:t>(</w:t>
      </w:r>
      <w:r w:rsidRPr="0026547C">
        <w:rPr>
          <w:rFonts w:ascii="Times New Roman" w:eastAsia="바탕" w:hAnsi="Times New Roman"/>
          <w:i/>
          <w:sz w:val="24"/>
          <w:szCs w:val="24"/>
        </w:rPr>
        <w:t>DR</w:t>
      </w:r>
      <w:r>
        <w:rPr>
          <w:rFonts w:ascii="Times New Roman" w:eastAsia="바탕" w:hAnsi="Times New Roman"/>
          <w:sz w:val="24"/>
          <w:szCs w:val="24"/>
        </w:rPr>
        <w:t xml:space="preserve">) in tomatoes </w:t>
      </w:r>
      <w:r w:rsidRPr="004A4AB7">
        <w:rPr>
          <w:rFonts w:ascii="Times New Roman" w:eastAsia="바탕" w:hAnsi="Times New Roman"/>
          <w:sz w:val="24"/>
          <w:szCs w:val="24"/>
        </w:rPr>
        <w:t>increase</w:t>
      </w:r>
      <w:r>
        <w:rPr>
          <w:rFonts w:ascii="Times New Roman" w:eastAsia="바탕" w:hAnsi="Times New Roman"/>
          <w:sz w:val="24"/>
          <w:szCs w:val="24"/>
        </w:rPr>
        <w:t>s</w:t>
      </w:r>
      <w:r w:rsidRPr="004A4AB7">
        <w:rPr>
          <w:rFonts w:ascii="Times New Roman" w:eastAsia="바탕" w:hAnsi="Times New Roman"/>
          <w:sz w:val="24"/>
          <w:szCs w:val="24"/>
        </w:rPr>
        <w:t xml:space="preserve"> the </w:t>
      </w:r>
      <w:r>
        <w:rPr>
          <w:rFonts w:ascii="Times New Roman" w:eastAsia="바탕" w:hAnsi="Times New Roman" w:hint="eastAsia"/>
          <w:sz w:val="24"/>
          <w:szCs w:val="24"/>
        </w:rPr>
        <w:t>activity</w:t>
      </w:r>
      <w:r w:rsidRPr="004A4AB7">
        <w:rPr>
          <w:rFonts w:ascii="Times New Roman" w:eastAsia="바탕" w:hAnsi="Times New Roman"/>
          <w:sz w:val="24"/>
          <w:szCs w:val="24"/>
        </w:rPr>
        <w:t xml:space="preserve"> of</w:t>
      </w:r>
      <w:r>
        <w:rPr>
          <w:rFonts w:ascii="Times New Roman" w:eastAsia="바탕" w:hAnsi="Times New Roman" w:hint="eastAsia"/>
          <w:sz w:val="24"/>
          <w:szCs w:val="24"/>
        </w:rPr>
        <w:t xml:space="preserve"> endogenous </w:t>
      </w:r>
      <w:r w:rsidRPr="000A33DE">
        <w:rPr>
          <w:rFonts w:ascii="Times New Roman" w:eastAsia="바탕" w:hAnsi="Times New Roman" w:hint="eastAsia"/>
          <w:i/>
          <w:sz w:val="24"/>
          <w:szCs w:val="24"/>
        </w:rPr>
        <w:t>CHI</w:t>
      </w:r>
      <w:r>
        <w:rPr>
          <w:rFonts w:ascii="Times New Roman" w:eastAsia="바탕" w:hAnsi="Times New Roman" w:hint="eastAsia"/>
          <w:sz w:val="24"/>
          <w:szCs w:val="24"/>
        </w:rPr>
        <w:t xml:space="preserve">, but not </w:t>
      </w:r>
      <w:r>
        <w:rPr>
          <w:rFonts w:ascii="Times New Roman" w:eastAsia="바탕" w:hAnsi="Times New Roman"/>
          <w:sz w:val="24"/>
          <w:szCs w:val="24"/>
        </w:rPr>
        <w:t xml:space="preserve">sufficiently </w:t>
      </w:r>
      <w:r>
        <w:rPr>
          <w:rFonts w:ascii="Times New Roman" w:eastAsia="바탕" w:hAnsi="Times New Roman" w:hint="eastAsia"/>
          <w:sz w:val="24"/>
          <w:szCs w:val="24"/>
        </w:rPr>
        <w:t xml:space="preserve">to resolve the bottleneck </w:t>
      </w:r>
      <w:r>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바탕" w:hAnsi="Times New Roman"/>
          <w:sz w:val="24"/>
          <w:szCs w:val="24"/>
        </w:rPr>
        <w:instrText xml:space="preserve"> ADDIN EN.CITE </w:instrText>
      </w:r>
      <w:r w:rsidR="00EC751F">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바탕" w:hAnsi="Times New Roman"/>
          <w:sz w:val="24"/>
          <w:szCs w:val="24"/>
        </w:rPr>
        <w:instrText xml:space="preserve"> ADDIN EN.CITE.DATA </w:instrText>
      </w:r>
      <w:r w:rsidR="00EC751F">
        <w:rPr>
          <w:rFonts w:ascii="Times New Roman" w:eastAsia="바탕" w:hAnsi="Times New Roman"/>
          <w:sz w:val="24"/>
          <w:szCs w:val="24"/>
        </w:rPr>
      </w:r>
      <w:r w:rsidR="00EC751F">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Pr>
          <w:rFonts w:ascii="Times New Roman" w:eastAsia="바탕" w:hAnsi="Times New Roman"/>
          <w:noProof/>
          <w:sz w:val="24"/>
          <w:szCs w:val="24"/>
        </w:rPr>
        <w:t>(</w:t>
      </w:r>
      <w:hyperlink w:anchor="_ENREF_2" w:tooltip="Butelli, 2008 #122" w:history="1">
        <w:r w:rsidR="00EC751F">
          <w:rPr>
            <w:rFonts w:ascii="Times New Roman" w:eastAsia="바탕" w:hAnsi="Times New Roman"/>
            <w:noProof/>
            <w:sz w:val="24"/>
            <w:szCs w:val="24"/>
          </w:rPr>
          <w:t>Butelli et al. 2008</w:t>
        </w:r>
      </w:hyperlink>
      <w:r>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hint="eastAsia"/>
          <w:sz w:val="24"/>
          <w:szCs w:val="24"/>
        </w:rPr>
        <w:t>.</w:t>
      </w:r>
      <w:r>
        <w:rPr>
          <w:rFonts w:ascii="Times New Roman" w:eastAsia="바탕" w:hAnsi="Times New Roman"/>
          <w:sz w:val="24"/>
          <w:szCs w:val="24"/>
        </w:rPr>
        <w:t xml:space="preserve"> Since CHI is a major </w:t>
      </w:r>
      <w:r w:rsidRPr="000477DF">
        <w:rPr>
          <w:rFonts w:ascii="Times New Roman" w:eastAsia="바탕" w:hAnsi="Times New Roman"/>
          <w:sz w:val="24"/>
          <w:szCs w:val="24"/>
        </w:rPr>
        <w:t>rate-limiting step</w:t>
      </w:r>
      <w:r>
        <w:rPr>
          <w:rFonts w:ascii="Times New Roman" w:eastAsia="바탕" w:hAnsi="Times New Roman"/>
          <w:sz w:val="24"/>
          <w:szCs w:val="24"/>
        </w:rPr>
        <w:t xml:space="preserve"> </w:t>
      </w:r>
      <w:r w:rsidRPr="000A798D">
        <w:rPr>
          <w:rFonts w:ascii="Times New Roman" w:eastAsia="바탕" w:hAnsi="Times New Roman"/>
          <w:sz w:val="24"/>
          <w:szCs w:val="24"/>
        </w:rPr>
        <w:t>in flavonol biosynthesis</w:t>
      </w:r>
      <w:r>
        <w:rPr>
          <w:rFonts w:ascii="Times New Roman" w:eastAsia="바탕" w:hAnsi="Times New Roman"/>
          <w:sz w:val="24"/>
          <w:szCs w:val="24"/>
        </w:rPr>
        <w:t xml:space="preserve">, </w:t>
      </w:r>
      <w:r w:rsidRPr="000A798D">
        <w:rPr>
          <w:rFonts w:ascii="Times New Roman" w:eastAsia="바탕" w:hAnsi="Times New Roman"/>
          <w:iCs/>
          <w:sz w:val="24"/>
          <w:szCs w:val="24"/>
        </w:rPr>
        <w:t xml:space="preserve">we hypothesize that </w:t>
      </w:r>
      <w:r>
        <w:rPr>
          <w:rFonts w:ascii="Times New Roman" w:eastAsia="바탕" w:hAnsi="Times New Roman"/>
          <w:sz w:val="24"/>
          <w:szCs w:val="24"/>
        </w:rPr>
        <w:t xml:space="preserve">co-expressing </w:t>
      </w:r>
      <w:r w:rsidRPr="00B04E5D">
        <w:rPr>
          <w:rFonts w:ascii="Times New Roman" w:eastAsia="바탕" w:hAnsi="Times New Roman"/>
          <w:i/>
          <w:sz w:val="24"/>
          <w:szCs w:val="24"/>
        </w:rPr>
        <w:t>CHI</w:t>
      </w:r>
      <w:r>
        <w:rPr>
          <w:rFonts w:ascii="Times New Roman" w:eastAsia="바탕" w:hAnsi="Times New Roman"/>
          <w:sz w:val="24"/>
          <w:szCs w:val="24"/>
        </w:rPr>
        <w:t xml:space="preserve"> in </w:t>
      </w:r>
      <w:r w:rsidRPr="0079677B">
        <w:rPr>
          <w:rFonts w:ascii="Times New Roman" w:eastAsia="바탕" w:hAnsi="Times New Roman"/>
          <w:sz w:val="24"/>
          <w:szCs w:val="24"/>
        </w:rPr>
        <w:t xml:space="preserve">the </w:t>
      </w:r>
      <w:r w:rsidRPr="0079677B">
        <w:rPr>
          <w:rFonts w:ascii="Times New Roman" w:eastAsia="바탕" w:hAnsi="Times New Roman"/>
          <w:i/>
          <w:sz w:val="24"/>
          <w:szCs w:val="24"/>
        </w:rPr>
        <w:t>DR</w:t>
      </w:r>
      <w:r w:rsidRPr="0079677B">
        <w:rPr>
          <w:rFonts w:ascii="Times New Roman" w:eastAsia="바탕" w:hAnsi="Times New Roman"/>
          <w:sz w:val="24"/>
          <w:szCs w:val="24"/>
        </w:rPr>
        <w:t>-expressing transgen</w:t>
      </w:r>
      <w:r>
        <w:rPr>
          <w:rFonts w:ascii="Times New Roman" w:eastAsia="바탕" w:hAnsi="Times New Roman"/>
          <w:sz w:val="24"/>
          <w:szCs w:val="24"/>
        </w:rPr>
        <w:t xml:space="preserve">ic tomato </w:t>
      </w:r>
      <w:r w:rsidRPr="0079677B">
        <w:rPr>
          <w:rFonts w:ascii="Times New Roman" w:eastAsia="바탕" w:hAnsi="Times New Roman"/>
          <w:sz w:val="24"/>
          <w:szCs w:val="24"/>
        </w:rPr>
        <w:t xml:space="preserve">lines </w:t>
      </w:r>
      <w:r>
        <w:rPr>
          <w:rFonts w:ascii="Times New Roman" w:eastAsia="바탕" w:hAnsi="Times New Roman"/>
          <w:sz w:val="24"/>
          <w:szCs w:val="24"/>
        </w:rPr>
        <w:t>could fully maximize</w:t>
      </w:r>
      <w:r w:rsidRPr="0079677B">
        <w:rPr>
          <w:rFonts w:ascii="Times New Roman" w:eastAsia="바탕" w:hAnsi="Times New Roman"/>
          <w:sz w:val="24"/>
          <w:szCs w:val="24"/>
        </w:rPr>
        <w:t xml:space="preserve"> </w:t>
      </w:r>
      <w:r w:rsidRPr="0079677B">
        <w:rPr>
          <w:rFonts w:ascii="Times New Roman" w:eastAsia="바탕" w:hAnsi="Times New Roman" w:hint="eastAsia"/>
          <w:sz w:val="24"/>
          <w:szCs w:val="24"/>
        </w:rPr>
        <w:t xml:space="preserve">anthocyanin </w:t>
      </w:r>
      <w:r>
        <w:rPr>
          <w:rFonts w:ascii="Times New Roman" w:eastAsia="바탕" w:hAnsi="Times New Roman"/>
          <w:sz w:val="24"/>
          <w:szCs w:val="24"/>
        </w:rPr>
        <w:t xml:space="preserve">and flavonol </w:t>
      </w:r>
      <w:r w:rsidRPr="0079677B">
        <w:rPr>
          <w:rFonts w:ascii="Times New Roman" w:eastAsia="바탕" w:hAnsi="Times New Roman"/>
          <w:sz w:val="24"/>
          <w:szCs w:val="24"/>
        </w:rPr>
        <w:t>production pathway</w:t>
      </w:r>
      <w:r>
        <w:rPr>
          <w:rFonts w:ascii="Times New Roman" w:eastAsia="바탕" w:hAnsi="Times New Roman"/>
          <w:sz w:val="24"/>
          <w:szCs w:val="24"/>
        </w:rPr>
        <w:t xml:space="preserve">. </w:t>
      </w:r>
      <w:r w:rsidRPr="008A0447">
        <w:rPr>
          <w:rFonts w:ascii="Times New Roman" w:eastAsia="바탕" w:hAnsi="Times New Roman" w:hint="eastAsia"/>
          <w:sz w:val="24"/>
          <w:szCs w:val="24"/>
        </w:rPr>
        <w:t>In this</w:t>
      </w:r>
      <w:r w:rsidRPr="008A0447">
        <w:rPr>
          <w:rFonts w:ascii="Times New Roman" w:eastAsia="바탕" w:hAnsi="Times New Roman"/>
          <w:sz w:val="24"/>
          <w:szCs w:val="24"/>
        </w:rPr>
        <w:t xml:space="preserve"> study</w:t>
      </w:r>
      <w:r w:rsidRPr="008A0447">
        <w:rPr>
          <w:rFonts w:ascii="Times New Roman" w:eastAsia="바탕" w:hAnsi="Times New Roman" w:hint="eastAsia"/>
          <w:sz w:val="24"/>
          <w:szCs w:val="24"/>
        </w:rPr>
        <w:t xml:space="preserve">, </w:t>
      </w:r>
      <w:r w:rsidRPr="008A0447">
        <w:rPr>
          <w:rFonts w:ascii="Times New Roman" w:eastAsia="바탕" w:hAnsi="Times New Roman" w:hint="eastAsia"/>
          <w:i/>
          <w:sz w:val="24"/>
          <w:szCs w:val="24"/>
        </w:rPr>
        <w:t xml:space="preserve">CHI </w:t>
      </w:r>
      <w:r w:rsidRPr="008A0447">
        <w:rPr>
          <w:rFonts w:ascii="Times New Roman" w:eastAsia="바탕" w:hAnsi="Times New Roman" w:hint="eastAsia"/>
          <w:sz w:val="24"/>
          <w:szCs w:val="24"/>
        </w:rPr>
        <w:t xml:space="preserve">from onion </w:t>
      </w:r>
      <w:r w:rsidRPr="008A0447">
        <w:rPr>
          <w:rFonts w:ascii="Times New Roman" w:eastAsia="바탕" w:hAnsi="Times New Roman"/>
          <w:sz w:val="24"/>
          <w:szCs w:val="24"/>
        </w:rPr>
        <w:t>(</w:t>
      </w:r>
      <w:r w:rsidRPr="008A0447">
        <w:rPr>
          <w:rFonts w:ascii="Times New Roman" w:eastAsia="바탕" w:hAnsi="Times New Roman"/>
          <w:i/>
          <w:iCs/>
          <w:sz w:val="24"/>
          <w:szCs w:val="24"/>
        </w:rPr>
        <w:t>Allium cepa</w:t>
      </w:r>
      <w:r w:rsidRPr="008A0447">
        <w:rPr>
          <w:rFonts w:ascii="Times New Roman" w:eastAsia="바탕" w:hAnsi="Times New Roman"/>
          <w:sz w:val="24"/>
          <w:szCs w:val="24"/>
        </w:rPr>
        <w:t xml:space="preserve"> L.) was isolated and transformed to</w:t>
      </w:r>
      <w:r>
        <w:rPr>
          <w:rFonts w:ascii="Times New Roman" w:eastAsia="바탕" w:hAnsi="Times New Roman"/>
          <w:sz w:val="24"/>
          <w:szCs w:val="24"/>
        </w:rPr>
        <w:t xml:space="preserve"> generate </w:t>
      </w:r>
      <w:r w:rsidRPr="008A0447">
        <w:rPr>
          <w:rFonts w:ascii="Times New Roman" w:eastAsia="바탕" w:hAnsi="Times New Roman"/>
          <w:i/>
          <w:sz w:val="24"/>
          <w:szCs w:val="24"/>
        </w:rPr>
        <w:t>CHI/DR</w:t>
      </w:r>
      <w:r w:rsidRPr="008A0447">
        <w:rPr>
          <w:rFonts w:ascii="Times New Roman" w:eastAsia="바탕" w:hAnsi="Times New Roman"/>
          <w:sz w:val="24"/>
          <w:szCs w:val="24"/>
        </w:rPr>
        <w:t>-</w:t>
      </w:r>
      <w:r>
        <w:rPr>
          <w:rFonts w:ascii="Times New Roman" w:eastAsia="바탕" w:hAnsi="Times New Roman"/>
          <w:sz w:val="24"/>
          <w:szCs w:val="24"/>
        </w:rPr>
        <w:t>co-expressing</w:t>
      </w:r>
      <w:r>
        <w:rPr>
          <w:rFonts w:ascii="Times New Roman" w:eastAsia="바탕" w:hAnsi="Times New Roman"/>
          <w:iCs/>
          <w:sz w:val="24"/>
          <w:szCs w:val="24"/>
        </w:rPr>
        <w:t xml:space="preserve"> tomato </w:t>
      </w:r>
      <w:r w:rsidRPr="00564479">
        <w:rPr>
          <w:rFonts w:ascii="Times New Roman" w:eastAsia="바탕" w:hAnsi="Times New Roman"/>
          <w:iCs/>
          <w:sz w:val="24"/>
          <w:szCs w:val="24"/>
        </w:rPr>
        <w:t>plants</w:t>
      </w:r>
      <w:r>
        <w:rPr>
          <w:rFonts w:ascii="Times New Roman" w:eastAsia="바탕" w:hAnsi="Times New Roman"/>
          <w:iCs/>
          <w:sz w:val="24"/>
          <w:szCs w:val="24"/>
        </w:rPr>
        <w:t>.</w:t>
      </w:r>
      <w:r w:rsidRPr="00564479">
        <w:rPr>
          <w:rFonts w:ascii="Times New Roman" w:eastAsia="바탕" w:hAnsi="Times New Roman"/>
          <w:iCs/>
          <w:sz w:val="24"/>
          <w:szCs w:val="24"/>
        </w:rPr>
        <w:t xml:space="preserve"> </w:t>
      </w:r>
      <w:r w:rsidRPr="00300C11">
        <w:rPr>
          <w:rFonts w:ascii="Times New Roman" w:eastAsia="바탕" w:hAnsi="Times New Roman"/>
          <w:iCs/>
          <w:sz w:val="24"/>
          <w:szCs w:val="24"/>
        </w:rPr>
        <w:t>The stacked lines exhibit</w:t>
      </w:r>
      <w:r>
        <w:rPr>
          <w:rFonts w:ascii="Times New Roman" w:eastAsia="바탕" w:hAnsi="Times New Roman"/>
          <w:iCs/>
          <w:sz w:val="24"/>
          <w:szCs w:val="24"/>
        </w:rPr>
        <w:t>ed</w:t>
      </w:r>
      <w:r w:rsidRPr="00300C11">
        <w:rPr>
          <w:rFonts w:ascii="Times New Roman" w:eastAsia="바탕" w:hAnsi="Times New Roman"/>
          <w:iCs/>
          <w:sz w:val="24"/>
          <w:szCs w:val="24"/>
        </w:rPr>
        <w:t xml:space="preserve"> significant increases in both flavonol and anthocyanin content in both the peel and the flesh.  </w:t>
      </w:r>
      <w:r w:rsidRPr="00564479">
        <w:rPr>
          <w:rFonts w:ascii="Times New Roman" w:eastAsia="바탕" w:hAnsi="Times New Roman"/>
          <w:iCs/>
          <w:sz w:val="24"/>
          <w:szCs w:val="24"/>
        </w:rPr>
        <w:t xml:space="preserve">The sustained growth of </w:t>
      </w:r>
      <w:r w:rsidRPr="0079744A">
        <w:rPr>
          <w:rFonts w:ascii="Times New Roman" w:eastAsia="바탕" w:hAnsi="Times New Roman"/>
          <w:i/>
          <w:iCs/>
          <w:sz w:val="24"/>
          <w:szCs w:val="24"/>
        </w:rPr>
        <w:t>CHI/DR-</w:t>
      </w:r>
      <w:r w:rsidRPr="0079744A">
        <w:rPr>
          <w:rFonts w:ascii="Times New Roman" w:eastAsia="바탕" w:hAnsi="Times New Roman"/>
          <w:iCs/>
          <w:sz w:val="24"/>
          <w:szCs w:val="24"/>
        </w:rPr>
        <w:t>co</w:t>
      </w:r>
      <w:r>
        <w:rPr>
          <w:rFonts w:ascii="Times New Roman" w:eastAsia="바탕" w:hAnsi="Times New Roman"/>
          <w:iCs/>
          <w:sz w:val="24"/>
          <w:szCs w:val="24"/>
        </w:rPr>
        <w:t>-</w:t>
      </w:r>
      <w:r w:rsidRPr="0079744A">
        <w:rPr>
          <w:rFonts w:ascii="Times New Roman" w:eastAsia="바탕" w:hAnsi="Times New Roman"/>
          <w:iCs/>
          <w:sz w:val="24"/>
          <w:szCs w:val="24"/>
        </w:rPr>
        <w:t>expressing</w:t>
      </w:r>
      <w:r w:rsidRPr="00564479">
        <w:rPr>
          <w:rFonts w:ascii="Times New Roman" w:eastAsia="바탕" w:hAnsi="Times New Roman"/>
          <w:iCs/>
          <w:sz w:val="24"/>
          <w:szCs w:val="24"/>
        </w:rPr>
        <w:t xml:space="preserve"> tomatoes demonstrates</w:t>
      </w:r>
      <w:r w:rsidR="00FD5E90">
        <w:rPr>
          <w:rFonts w:ascii="Times New Roman" w:eastAsia="바탕" w:hAnsi="Times New Roman"/>
          <w:iCs/>
          <w:sz w:val="24"/>
          <w:szCs w:val="24"/>
        </w:rPr>
        <w:t xml:space="preserve"> that</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this strategy could improve </w:t>
      </w:r>
      <w:r w:rsidRPr="00564479">
        <w:rPr>
          <w:rFonts w:ascii="Times New Roman" w:eastAsia="바탕" w:hAnsi="Times New Roman"/>
          <w:iCs/>
          <w:sz w:val="24"/>
          <w:szCs w:val="24"/>
        </w:rPr>
        <w:t>tomato</w:t>
      </w:r>
      <w:r>
        <w:rPr>
          <w:rFonts w:ascii="Times New Roman" w:eastAsia="바탕" w:hAnsi="Times New Roman"/>
          <w:iCs/>
          <w:sz w:val="24"/>
          <w:szCs w:val="24"/>
        </w:rPr>
        <w:t xml:space="preserve"> nutritional</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Default="00687B56" w:rsidP="006A27CF">
      <w:pPr>
        <w:spacing w:after="0" w:line="360" w:lineRule="auto"/>
        <w:rPr>
          <w:rFonts w:ascii="Times New Roman" w:hAnsi="Times New Roman"/>
          <w:sz w:val="36"/>
          <w:szCs w:val="36"/>
        </w:rPr>
      </w:pPr>
      <w:r w:rsidRPr="008520F7">
        <w:rPr>
          <w:rFonts w:ascii="Times New Roman" w:hAnsi="Times New Roman"/>
          <w:sz w:val="36"/>
          <w:szCs w:val="36"/>
        </w:rPr>
        <w:t>Material and Methods</w:t>
      </w:r>
    </w:p>
    <w:p w14:paraId="79393C7F" w14:textId="77777777" w:rsidR="00F12D40" w:rsidRPr="006A27CF" w:rsidRDefault="00F12D40" w:rsidP="006A27CF">
      <w:pPr>
        <w:spacing w:after="0" w:line="360" w:lineRule="auto"/>
        <w:rPr>
          <w:rFonts w:ascii="Times New Roman" w:hAnsi="Times New Roman"/>
          <w:strike/>
          <w:sz w:val="24"/>
          <w:szCs w:val="24"/>
        </w:rPr>
      </w:pPr>
    </w:p>
    <w:p w14:paraId="6A544E70" w14:textId="0805FE3E"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Vector construction</w:t>
      </w:r>
    </w:p>
    <w:p w14:paraId="3F0DAB05" w14:textId="77777777" w:rsidR="00F12D40" w:rsidRPr="00F12D40" w:rsidRDefault="00F12D40" w:rsidP="00687B56">
      <w:pPr>
        <w:spacing w:after="0" w:line="360" w:lineRule="auto"/>
        <w:rPr>
          <w:rFonts w:ascii="Times New Roman" w:hAnsi="Times New Roman"/>
          <w:sz w:val="24"/>
          <w:szCs w:val="24"/>
        </w:rPr>
      </w:pPr>
    </w:p>
    <w:p w14:paraId="3F521D2B" w14:textId="288C021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lastRenderedPageBreak/>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 timestamp="1239418467"&gt;134&lt;/key&gt;&lt;/foreign-keys&gt;&lt;ref-type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EC751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2C6E5DAB" w:rsidR="00687B56" w:rsidRDefault="00687B56" w:rsidP="00687B56">
      <w:pPr>
        <w:spacing w:after="0" w:line="360" w:lineRule="auto"/>
        <w:contextualSpacing/>
        <w:rPr>
          <w:rFonts w:ascii="Times New Roman" w:hAnsi="Times New Roman"/>
          <w:sz w:val="24"/>
          <w:szCs w:val="24"/>
        </w:rPr>
      </w:pPr>
      <w:r w:rsidRPr="00F12D40">
        <w:rPr>
          <w:rFonts w:ascii="Times New Roman" w:eastAsia="SimSun" w:hAnsi="Times New Roman" w:hint="eastAsia"/>
          <w:sz w:val="24"/>
          <w:szCs w:val="24"/>
          <w:lang w:eastAsia="zh-CN"/>
        </w:rPr>
        <w:t xml:space="preserve">Plant </w:t>
      </w:r>
      <w:r w:rsidR="00F12D40">
        <w:rPr>
          <w:rFonts w:ascii="Times New Roman" w:hAnsi="Times New Roman"/>
          <w:sz w:val="24"/>
          <w:szCs w:val="24"/>
        </w:rPr>
        <w:t>transformation</w:t>
      </w:r>
    </w:p>
    <w:p w14:paraId="7277F0AB" w14:textId="77777777" w:rsidR="00F12D40" w:rsidRPr="00F12D40" w:rsidRDefault="00F12D40" w:rsidP="00687B56">
      <w:pPr>
        <w:spacing w:after="0" w:line="360" w:lineRule="auto"/>
        <w:contextualSpacing/>
        <w:rPr>
          <w:rFonts w:ascii="Times New Roman" w:hAnsi="Times New Roman"/>
          <w:sz w:val="24"/>
          <w:szCs w:val="24"/>
        </w:rPr>
      </w:pPr>
    </w:p>
    <w:p w14:paraId="72F69C10" w14:textId="795C99B8"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920D4">
        <w:rPr>
          <w:rFonts w:ascii="Times New Roman" w:hAnsi="Times New Roman"/>
          <w:sz w:val="24"/>
          <w:szCs w:val="24"/>
        </w:rPr>
        <w:t>.</w:t>
      </w:r>
      <w:r w:rsidR="00195C28">
        <w:rPr>
          <w:rFonts w:ascii="Times New Roman" w:hAnsi="Times New Roman"/>
          <w:sz w:val="24"/>
          <w:szCs w:val="24"/>
        </w:rPr>
        <w:t xml:space="preserve">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C751F">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 timestamp="1256929322"&gt;192&lt;/key&gt;&lt;/foreign-keys&gt;&lt;ref-type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EC751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 timestamp="0"&gt;84&lt;/key&gt;&lt;/foreign-keys&gt;&lt;ref-type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EC751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3846EA09" w14:textId="77777777" w:rsidR="00D920D4" w:rsidRDefault="00D920D4" w:rsidP="00687B56">
      <w:pPr>
        <w:autoSpaceDE w:val="0"/>
        <w:autoSpaceDN w:val="0"/>
        <w:adjustRightInd w:val="0"/>
        <w:spacing w:after="0" w:line="360" w:lineRule="auto"/>
        <w:ind w:right="-20" w:firstLine="720"/>
        <w:contextualSpacing/>
        <w:rPr>
          <w:rFonts w:ascii="Times New Roman" w:hAnsi="Times New Roman"/>
          <w:sz w:val="24"/>
          <w:szCs w:val="24"/>
        </w:rPr>
      </w:pPr>
    </w:p>
    <w:p w14:paraId="2CD9FB3C" w14:textId="77777777" w:rsidR="00687B56" w:rsidRDefault="000D3784" w:rsidP="00687B56">
      <w:pPr>
        <w:spacing w:after="0" w:line="360" w:lineRule="auto"/>
        <w:contextualSpacing/>
        <w:rPr>
          <w:rFonts w:ascii="Times New Roman" w:eastAsia="SimSun" w:hAnsi="Times New Roman"/>
          <w:sz w:val="24"/>
          <w:szCs w:val="24"/>
          <w:lang w:eastAsia="zh-CN"/>
        </w:rPr>
      </w:pPr>
      <w:r w:rsidRPr="00F12D40">
        <w:rPr>
          <w:rFonts w:ascii="Times New Roman" w:eastAsia="SimSun" w:hAnsi="Times New Roman"/>
          <w:sz w:val="24"/>
          <w:szCs w:val="24"/>
          <w:lang w:eastAsia="zh-CN"/>
        </w:rPr>
        <w:t>Molecular analysis of t</w:t>
      </w:r>
      <w:r w:rsidRPr="00F12D40">
        <w:rPr>
          <w:rFonts w:ascii="Times New Roman" w:eastAsia="SimSun" w:hAnsi="Times New Roman" w:hint="eastAsia"/>
          <w:sz w:val="24"/>
          <w:szCs w:val="24"/>
          <w:lang w:eastAsia="zh-CN"/>
        </w:rPr>
        <w:t xml:space="preserve">ransgenic </w:t>
      </w:r>
      <w:r w:rsidR="00687B56" w:rsidRPr="00F12D40">
        <w:rPr>
          <w:rFonts w:ascii="Times New Roman" w:eastAsia="SimSun" w:hAnsi="Times New Roman" w:hint="eastAsia"/>
          <w:sz w:val="24"/>
          <w:szCs w:val="24"/>
          <w:lang w:eastAsia="zh-CN"/>
        </w:rPr>
        <w:t>plant</w:t>
      </w:r>
      <w:r w:rsidRPr="00F12D40">
        <w:rPr>
          <w:rFonts w:ascii="Times New Roman" w:eastAsia="SimSun" w:hAnsi="Times New Roman"/>
          <w:sz w:val="24"/>
          <w:szCs w:val="24"/>
          <w:lang w:eastAsia="zh-CN"/>
        </w:rPr>
        <w:t>s</w:t>
      </w:r>
    </w:p>
    <w:p w14:paraId="37B74E6E" w14:textId="77777777" w:rsidR="00F12D40" w:rsidRPr="00F12D40" w:rsidRDefault="00F12D40" w:rsidP="00687B56">
      <w:pPr>
        <w:spacing w:after="0" w:line="360" w:lineRule="auto"/>
        <w:contextualSpacing/>
        <w:rPr>
          <w:rFonts w:ascii="Times New Roman" w:eastAsia="SimSun" w:hAnsi="Times New Roman"/>
          <w:sz w:val="24"/>
          <w:szCs w:val="24"/>
          <w:lang w:eastAsia="zh-CN"/>
        </w:rPr>
      </w:pP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w:t>
      </w:r>
      <w:r w:rsidR="00687B56">
        <w:rPr>
          <w:rFonts w:ascii="Times New Roman" w:hAnsi="Times New Roman"/>
          <w:sz w:val="24"/>
          <w:szCs w:val="24"/>
        </w:rPr>
        <w:lastRenderedPageBreak/>
        <w:t xml:space="preserve">(PCR)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sidRPr="00F12D40">
        <w:rPr>
          <w:rFonts w:ascii="Times New Roman" w:hAnsi="Times New Roman"/>
          <w:sz w:val="24"/>
          <w:szCs w:val="24"/>
        </w:rPr>
        <w:t>HPLC analysis</w:t>
      </w:r>
    </w:p>
    <w:p w14:paraId="1BA89E2B" w14:textId="77777777" w:rsidR="00F12D40" w:rsidRPr="00F12D40" w:rsidRDefault="00F12D40" w:rsidP="00687B56">
      <w:pPr>
        <w:spacing w:after="0" w:line="360" w:lineRule="auto"/>
        <w:contextualSpacing/>
        <w:rPr>
          <w:rFonts w:ascii="Times New Roman" w:hAnsi="Times New Roman"/>
          <w:sz w:val="24"/>
          <w:szCs w:val="24"/>
        </w:rPr>
      </w:pPr>
    </w:p>
    <w:p w14:paraId="68E7BB45" w14:textId="4C497B07"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맑은 고딕" w:hAnsi="맑은 고딕"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EC751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38CED0D"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sidR="00EC751F">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EC751F">
        <w:rPr>
          <w:rFonts w:ascii="Times New Roman" w:hAnsi="Times New Roman"/>
          <w:sz w:val="24"/>
          <w:szCs w:val="24"/>
        </w:rPr>
        <w:fldChar w:fldCharType="separate"/>
      </w:r>
      <w:r w:rsidR="00EC751F">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C751F">
        <w:rPr>
          <w:rFonts w:ascii="Times New Roman" w:hAnsi="Times New Roman"/>
          <w:noProof/>
          <w:sz w:val="24"/>
          <w:szCs w:val="24"/>
        </w:rPr>
        <w:t>)</w:t>
      </w:r>
      <w:r w:rsidR="00EC751F">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Total flavonoid and anthocyanin content</w:t>
      </w:r>
    </w:p>
    <w:p w14:paraId="0C24FB2A" w14:textId="77777777" w:rsidR="00F12D40" w:rsidRPr="00F12D40" w:rsidRDefault="00F12D40" w:rsidP="00687B56">
      <w:pPr>
        <w:spacing w:after="0" w:line="360" w:lineRule="auto"/>
        <w:rPr>
          <w:rFonts w:ascii="Times New Roman" w:hAnsi="Times New Roman"/>
          <w:sz w:val="24"/>
          <w:szCs w:val="24"/>
        </w:rPr>
      </w:pP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1E3075"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EC751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Antioxidant activity</w:t>
      </w:r>
    </w:p>
    <w:p w14:paraId="0FBD91A2" w14:textId="77777777" w:rsidR="00F12D40" w:rsidRPr="00F12D40" w:rsidRDefault="00F12D40" w:rsidP="00687B56">
      <w:pPr>
        <w:spacing w:after="0" w:line="360" w:lineRule="auto"/>
        <w:rPr>
          <w:rFonts w:ascii="Times New Roman" w:hAnsi="Times New Roman"/>
          <w:sz w:val="24"/>
          <w:szCs w:val="24"/>
        </w:rPr>
      </w:pP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Default="00667A18" w:rsidP="00F54262">
      <w:pPr>
        <w:spacing w:after="0" w:line="360" w:lineRule="auto"/>
        <w:rPr>
          <w:rFonts w:ascii="Times New Roman" w:hAnsi="Times New Roman"/>
          <w:sz w:val="24"/>
          <w:szCs w:val="24"/>
        </w:rPr>
      </w:pPr>
      <w:r w:rsidRPr="00C419F6">
        <w:rPr>
          <w:rFonts w:ascii="Times New Roman" w:hAnsi="Times New Roman" w:hint="eastAsia"/>
          <w:sz w:val="24"/>
          <w:szCs w:val="24"/>
        </w:rPr>
        <w:t>Lycopene analysis</w:t>
      </w:r>
    </w:p>
    <w:p w14:paraId="75129814" w14:textId="77777777" w:rsidR="00C419F6" w:rsidRPr="00C419F6" w:rsidRDefault="00C419F6" w:rsidP="00F54262">
      <w:pPr>
        <w:spacing w:after="0" w:line="360" w:lineRule="auto"/>
        <w:rPr>
          <w:rFonts w:ascii="Times New Roman" w:hAnsi="Times New Roman"/>
          <w:sz w:val="24"/>
          <w:szCs w:val="24"/>
        </w:rPr>
      </w:pPr>
    </w:p>
    <w:p w14:paraId="5CF3AA24" w14:textId="64192394"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 </w:instrText>
      </w:r>
      <w:r w:rsidR="00EC751F">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EN.CITE.DATA </w:instrText>
      </w:r>
      <w:r w:rsidR="00EC751F">
        <w:rPr>
          <w:rFonts w:ascii="Times New Roman" w:hAnsi="Times New Roman" w:cs="Times New Roman"/>
          <w:sz w:val="24"/>
          <w:szCs w:val="24"/>
        </w:rPr>
      </w:r>
      <w:r w:rsidR="00EC751F">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EC751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C751F">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 timestamp="1340135286"&gt;321&lt;/key&gt;&lt;/foreign-keys&gt;&lt;ref-type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Default="00687B56" w:rsidP="00687B56">
      <w:pPr>
        <w:spacing w:after="0" w:line="360" w:lineRule="auto"/>
        <w:rPr>
          <w:rFonts w:ascii="Times New Roman" w:hAnsi="Times New Roman"/>
          <w:sz w:val="24"/>
          <w:szCs w:val="24"/>
        </w:rPr>
      </w:pPr>
      <w:r w:rsidRPr="00C419F6">
        <w:rPr>
          <w:rFonts w:ascii="Times New Roman" w:hAnsi="Times New Roman"/>
          <w:sz w:val="24"/>
          <w:szCs w:val="24"/>
        </w:rPr>
        <w:t>Stacking gene</w:t>
      </w:r>
      <w:r w:rsidR="00042127" w:rsidRPr="00C419F6">
        <w:rPr>
          <w:rFonts w:ascii="Times New Roman" w:hAnsi="Times New Roman"/>
          <w:sz w:val="24"/>
          <w:szCs w:val="24"/>
        </w:rPr>
        <w:t>s</w:t>
      </w:r>
      <w:r w:rsidRPr="00C419F6">
        <w:rPr>
          <w:rFonts w:ascii="Times New Roman" w:hAnsi="Times New Roman"/>
          <w:sz w:val="24"/>
          <w:szCs w:val="24"/>
        </w:rPr>
        <w:t xml:space="preserve"> by </w:t>
      </w:r>
      <w:r w:rsidR="000C777C" w:rsidRPr="00C419F6">
        <w:rPr>
          <w:rFonts w:ascii="Times New Roman" w:hAnsi="Times New Roman"/>
          <w:sz w:val="24"/>
          <w:szCs w:val="24"/>
        </w:rPr>
        <w:t>cross-pollination</w:t>
      </w:r>
    </w:p>
    <w:p w14:paraId="423C37B8" w14:textId="77777777" w:rsidR="00C419F6" w:rsidRPr="00C419F6" w:rsidRDefault="00C419F6" w:rsidP="00687B56">
      <w:pPr>
        <w:spacing w:after="0" w:line="360" w:lineRule="auto"/>
        <w:rPr>
          <w:rFonts w:ascii="Times New Roman" w:hAnsi="Times New Roman"/>
          <w:sz w:val="24"/>
          <w:szCs w:val="24"/>
        </w:rPr>
      </w:pP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Default="00B81EB3" w:rsidP="00B81EB3">
      <w:pPr>
        <w:spacing w:after="0" w:line="360" w:lineRule="auto"/>
        <w:rPr>
          <w:rFonts w:ascii="Times New Roman" w:hAnsi="Times New Roman"/>
          <w:sz w:val="24"/>
          <w:szCs w:val="24"/>
        </w:rPr>
      </w:pPr>
      <w:r w:rsidRPr="00C419F6">
        <w:rPr>
          <w:rFonts w:ascii="Times New Roman" w:hAnsi="Times New Roman" w:hint="eastAsia"/>
          <w:sz w:val="24"/>
          <w:szCs w:val="24"/>
        </w:rPr>
        <w:t>Harvesting and growing condition</w:t>
      </w:r>
    </w:p>
    <w:p w14:paraId="3209521C" w14:textId="77777777" w:rsidR="00C419F6" w:rsidRPr="00C419F6" w:rsidRDefault="00C419F6" w:rsidP="00B81EB3">
      <w:pPr>
        <w:spacing w:after="0" w:line="360" w:lineRule="auto"/>
        <w:rPr>
          <w:rFonts w:ascii="Times New Roman" w:hAnsi="Times New Roman"/>
          <w:sz w:val="24"/>
          <w:szCs w:val="24"/>
        </w:rPr>
      </w:pP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Default="000D3784" w:rsidP="000D3784">
      <w:pPr>
        <w:spacing w:after="0" w:line="360" w:lineRule="auto"/>
        <w:rPr>
          <w:rFonts w:ascii="Times New Roman" w:hAnsi="Times New Roman" w:cs="Times New Roman"/>
          <w:sz w:val="24"/>
          <w:szCs w:val="24"/>
        </w:rPr>
      </w:pPr>
      <w:r w:rsidRPr="00C419F6">
        <w:rPr>
          <w:rFonts w:ascii="Times New Roman" w:hAnsi="Times New Roman" w:cs="Times New Roman"/>
          <w:sz w:val="24"/>
          <w:szCs w:val="24"/>
        </w:rPr>
        <w:t xml:space="preserve">Statistical analysis </w:t>
      </w:r>
    </w:p>
    <w:p w14:paraId="78C15775" w14:textId="77777777" w:rsidR="00C419F6" w:rsidRPr="00C419F6" w:rsidRDefault="00C419F6" w:rsidP="000D3784">
      <w:pPr>
        <w:spacing w:after="0" w:line="360" w:lineRule="auto"/>
        <w:rPr>
          <w:rFonts w:ascii="Times New Roman" w:hAnsi="Times New Roman" w:cs="Times New Roman"/>
          <w:sz w:val="24"/>
          <w:szCs w:val="24"/>
        </w:rPr>
      </w:pPr>
    </w:p>
    <w:p w14:paraId="6890D2FA" w14:textId="2717C625"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EC751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EC751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EC751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 xml:space="preserve">The mean </w:t>
      </w:r>
      <w:r w:rsidR="0022683F" w:rsidRPr="0022683F">
        <w:rPr>
          <w:rFonts w:ascii="Times New Roman" w:hAnsi="Times New Roman" w:cs="Times New Roman"/>
          <w:sz w:val="24"/>
          <w:szCs w:val="24"/>
        </w:rPr>
        <w:lastRenderedPageBreak/>
        <w:t>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E12D0">
        <w:rPr>
          <w:rFonts w:ascii="Times New Roman" w:hAnsi="Times New Roman" w:cs="Times New Roman"/>
          <w:sz w:val="24"/>
          <w:szCs w:val="24"/>
        </w:rPr>
        <w:t xml:space="preserve"> for every lines</w:t>
      </w:r>
      <w:r w:rsidR="00B64F39">
        <w:rPr>
          <w:rFonts w:ascii="Times New Roman" w:hAnsi="Times New Roman" w:cs="Times New Roman"/>
          <w:sz w:val="24"/>
          <w:szCs w:val="24"/>
        </w:rPr>
        <w: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Pr="003D7E79" w:rsidRDefault="004F51D0" w:rsidP="00680975">
      <w:pPr>
        <w:spacing w:after="0" w:line="360" w:lineRule="auto"/>
        <w:rPr>
          <w:rFonts w:ascii="Times New Roman" w:hAnsi="Times New Roman"/>
          <w:sz w:val="24"/>
          <w:szCs w:val="24"/>
        </w:rPr>
      </w:pPr>
      <w:r w:rsidRPr="003D7E79">
        <w:rPr>
          <w:rFonts w:ascii="Times New Roman" w:hAnsi="Times New Roman"/>
          <w:sz w:val="24"/>
          <w:szCs w:val="24"/>
        </w:rPr>
        <w:t xml:space="preserve">Generation of CHI- and </w:t>
      </w:r>
      <w:r w:rsidR="008C7721" w:rsidRPr="003D7E79">
        <w:rPr>
          <w:rFonts w:ascii="Times New Roman" w:hAnsi="Times New Roman"/>
          <w:sz w:val="24"/>
          <w:szCs w:val="24"/>
        </w:rPr>
        <w:t>D</w:t>
      </w:r>
      <w:r w:rsidRPr="003D7E79">
        <w:rPr>
          <w:rFonts w:ascii="Times New Roman" w:hAnsi="Times New Roman"/>
          <w:sz w:val="24"/>
          <w:szCs w:val="24"/>
        </w:rPr>
        <w:t>R-expressing tomato plants</w:t>
      </w:r>
      <w:r w:rsidR="00F77A45" w:rsidRPr="003D7E79">
        <w:rPr>
          <w:rFonts w:ascii="Times New Roman" w:hAnsi="Times New Roman" w:hint="eastAsia"/>
          <w:sz w:val="24"/>
          <w:szCs w:val="24"/>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0FCD8C2A"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del w:id="0" w:author="17Win10" w:date="2016-07-11T22:46:00Z">
        <w:r w:rsidR="00A414E9" w:rsidDel="00132CCD">
          <w:rPr>
            <w:rFonts w:ascii="Times New Roman" w:hAnsi="Times New Roman" w:hint="eastAsia"/>
            <w:sz w:val="24"/>
            <w:szCs w:val="24"/>
          </w:rPr>
          <w:delText xml:space="preserve">All of the </w:delText>
        </w:r>
        <w:r w:rsidR="00A009DE" w:rsidDel="00132CCD">
          <w:rPr>
            <w:rFonts w:ascii="Times New Roman" w:hAnsi="Times New Roman" w:hint="eastAsia"/>
            <w:sz w:val="24"/>
            <w:szCs w:val="24"/>
          </w:rPr>
          <w:delText>T</w:delText>
        </w:r>
        <w:r w:rsidR="009241C2" w:rsidDel="00132CCD">
          <w:rPr>
            <w:rFonts w:ascii="Times New Roman" w:hAnsi="Times New Roman"/>
            <w:sz w:val="24"/>
            <w:szCs w:val="24"/>
          </w:rPr>
          <w:delText xml:space="preserve">0, </w:delText>
        </w:r>
        <w:r w:rsidR="00583A06" w:rsidDel="00132CCD">
          <w:rPr>
            <w:rFonts w:ascii="Times New Roman" w:hAnsi="Times New Roman"/>
            <w:sz w:val="24"/>
            <w:szCs w:val="24"/>
          </w:rPr>
          <w:delText>T</w:delText>
        </w:r>
        <w:r w:rsidR="009241C2" w:rsidDel="00132CCD">
          <w:rPr>
            <w:rFonts w:ascii="Times New Roman" w:hAnsi="Times New Roman"/>
            <w:sz w:val="24"/>
            <w:szCs w:val="24"/>
          </w:rPr>
          <w:delText xml:space="preserve">1 and </w:delText>
        </w:r>
        <w:r w:rsidR="00583A06" w:rsidDel="00132CCD">
          <w:rPr>
            <w:rFonts w:ascii="Times New Roman" w:hAnsi="Times New Roman"/>
            <w:sz w:val="24"/>
            <w:szCs w:val="24"/>
          </w:rPr>
          <w:delText>T</w:delText>
        </w:r>
        <w:r w:rsidR="00A009DE" w:rsidDel="00132CCD">
          <w:rPr>
            <w:rFonts w:ascii="Times New Roman" w:hAnsi="Times New Roman" w:hint="eastAsia"/>
            <w:sz w:val="24"/>
            <w:szCs w:val="24"/>
          </w:rPr>
          <w:delText>2 and F</w:delText>
        </w:r>
        <w:r w:rsidR="006176CB" w:rsidDel="00132CCD">
          <w:rPr>
            <w:rFonts w:ascii="Times New Roman" w:hAnsi="Times New Roman"/>
            <w:sz w:val="24"/>
            <w:szCs w:val="24"/>
          </w:rPr>
          <w:delText xml:space="preserve">1 and </w:delText>
        </w:r>
        <w:r w:rsidR="00583A06" w:rsidDel="00132CCD">
          <w:rPr>
            <w:rFonts w:ascii="Times New Roman" w:hAnsi="Times New Roman"/>
            <w:sz w:val="24"/>
            <w:szCs w:val="24"/>
          </w:rPr>
          <w:delText>F</w:delText>
        </w:r>
        <w:r w:rsidR="00A009DE" w:rsidDel="00132CCD">
          <w:rPr>
            <w:rFonts w:ascii="Times New Roman" w:hAnsi="Times New Roman" w:hint="eastAsia"/>
            <w:sz w:val="24"/>
            <w:szCs w:val="24"/>
          </w:rPr>
          <w:delText xml:space="preserve">2 </w:delText>
        </w:r>
        <w:r w:rsidR="00A414E9" w:rsidDel="00132CCD">
          <w:rPr>
            <w:rFonts w:ascii="Times New Roman" w:hAnsi="Times New Roman"/>
            <w:sz w:val="24"/>
            <w:szCs w:val="24"/>
          </w:rPr>
          <w:delText>transgenic</w:delText>
        </w:r>
        <w:r w:rsidR="0041493E" w:rsidDel="00132CCD">
          <w:rPr>
            <w:rFonts w:ascii="Times New Roman" w:hAnsi="Times New Roman"/>
            <w:sz w:val="24"/>
            <w:szCs w:val="24"/>
          </w:rPr>
          <w:delText xml:space="preserve"> and crossed</w:delText>
        </w:r>
        <w:r w:rsidR="00A414E9" w:rsidDel="00132CCD">
          <w:rPr>
            <w:rFonts w:ascii="Times New Roman" w:hAnsi="Times New Roman" w:hint="eastAsia"/>
            <w:sz w:val="24"/>
            <w:szCs w:val="24"/>
          </w:rPr>
          <w:delText xml:space="preserve"> lines </w:delText>
        </w:r>
        <w:r w:rsidR="0064624A" w:rsidDel="00132CCD">
          <w:rPr>
            <w:rFonts w:ascii="Times New Roman" w:hAnsi="Times New Roman"/>
            <w:sz w:val="24"/>
            <w:szCs w:val="24"/>
          </w:rPr>
          <w:delText xml:space="preserve">developed as many </w:delText>
        </w:r>
        <w:r w:rsidR="00AB2E5B" w:rsidDel="00132CCD">
          <w:rPr>
            <w:rFonts w:ascii="Times New Roman" w:hAnsi="Times New Roman" w:hint="eastAsia"/>
            <w:sz w:val="24"/>
            <w:szCs w:val="24"/>
          </w:rPr>
          <w:delText xml:space="preserve">seeds as </w:delText>
        </w:r>
        <w:r w:rsidR="0064624A" w:rsidDel="00132CCD">
          <w:rPr>
            <w:rFonts w:ascii="Times New Roman" w:hAnsi="Times New Roman"/>
            <w:sz w:val="24"/>
            <w:szCs w:val="24"/>
          </w:rPr>
          <w:delText xml:space="preserve">the </w:delText>
        </w:r>
        <w:r w:rsidR="00AB2E5B" w:rsidDel="00132CCD">
          <w:rPr>
            <w:rFonts w:ascii="Times New Roman" w:hAnsi="Times New Roman" w:hint="eastAsia"/>
            <w:sz w:val="24"/>
            <w:szCs w:val="24"/>
          </w:rPr>
          <w:delText>wild type</w:delText>
        </w:r>
        <w:r w:rsidR="00583A06" w:rsidDel="00132CCD">
          <w:rPr>
            <w:rFonts w:ascii="Times New Roman" w:hAnsi="Times New Roman"/>
            <w:sz w:val="24"/>
            <w:szCs w:val="24"/>
          </w:rPr>
          <w:delText xml:space="preserve"> plants</w:delText>
        </w:r>
        <w:r w:rsidR="00AB2E5B" w:rsidDel="00132CCD">
          <w:rPr>
            <w:rFonts w:ascii="Times New Roman" w:hAnsi="Times New Roman" w:hint="eastAsia"/>
            <w:sz w:val="24"/>
            <w:szCs w:val="24"/>
          </w:rPr>
          <w:delText xml:space="preserve"> (Fig</w:delText>
        </w:r>
        <w:r w:rsidR="00947CA1" w:rsidDel="00132CCD">
          <w:rPr>
            <w:rFonts w:ascii="Times New Roman" w:hAnsi="Times New Roman"/>
            <w:sz w:val="24"/>
            <w:szCs w:val="24"/>
          </w:rPr>
          <w:delText>.</w:delText>
        </w:r>
        <w:r w:rsidR="006176CB" w:rsidDel="00132CCD">
          <w:rPr>
            <w:rFonts w:ascii="Times New Roman" w:hAnsi="Times New Roman" w:hint="eastAsia"/>
            <w:sz w:val="24"/>
            <w:szCs w:val="24"/>
          </w:rPr>
          <w:delText xml:space="preserve"> 3</w:delText>
        </w:r>
        <w:r w:rsidR="00A414E9" w:rsidDel="00132CCD">
          <w:rPr>
            <w:rFonts w:ascii="Times New Roman" w:hAnsi="Times New Roman" w:hint="eastAsia"/>
            <w:sz w:val="24"/>
            <w:szCs w:val="24"/>
          </w:rPr>
          <w:delText>b)</w:delText>
        </w:r>
        <w:r w:rsidR="00617258" w:rsidDel="00132CCD">
          <w:rPr>
            <w:rFonts w:ascii="Times New Roman" w:hAnsi="Times New Roman" w:hint="eastAsia"/>
            <w:sz w:val="24"/>
            <w:szCs w:val="24"/>
          </w:rPr>
          <w:delText xml:space="preserve">. </w:delText>
        </w:r>
        <w:r w:rsidR="009D30A9" w:rsidDel="00132CCD">
          <w:rPr>
            <w:rFonts w:ascii="Times New Roman" w:hAnsi="Times New Roman"/>
            <w:sz w:val="24"/>
            <w:szCs w:val="24"/>
          </w:rPr>
          <w:delText xml:space="preserve"> </w:delText>
        </w:r>
      </w:del>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Default="006B0011" w:rsidP="006B0011">
      <w:pPr>
        <w:spacing w:after="0" w:line="360" w:lineRule="auto"/>
        <w:rPr>
          <w:rFonts w:ascii="Times New Roman" w:hAnsi="Times New Roman"/>
          <w:sz w:val="24"/>
          <w:szCs w:val="24"/>
        </w:rPr>
      </w:pPr>
      <w:r w:rsidRPr="003D7E79">
        <w:rPr>
          <w:rFonts w:ascii="Times New Roman" w:hAnsi="Times New Roman"/>
          <w:sz w:val="24"/>
          <w:szCs w:val="24"/>
        </w:rPr>
        <w:t>Total anthocyanin content</w:t>
      </w:r>
      <w:r w:rsidR="008C7721" w:rsidRPr="003D7E79">
        <w:rPr>
          <w:rFonts w:ascii="Times New Roman" w:hAnsi="Times New Roman"/>
          <w:sz w:val="24"/>
          <w:szCs w:val="24"/>
        </w:rPr>
        <w:t xml:space="preserve"> in </w:t>
      </w:r>
      <w:r w:rsidR="008C7721" w:rsidRPr="003D7E79">
        <w:rPr>
          <w:rFonts w:ascii="Times New Roman" w:hAnsi="Times New Roman" w:hint="eastAsia"/>
          <w:sz w:val="24"/>
          <w:szCs w:val="24"/>
        </w:rPr>
        <w:t>CHI/DR</w:t>
      </w:r>
      <w:r w:rsidR="008C7721" w:rsidRPr="003D7E79">
        <w:rPr>
          <w:rFonts w:ascii="Times New Roman" w:hAnsi="Times New Roman"/>
          <w:sz w:val="24"/>
          <w:szCs w:val="24"/>
        </w:rPr>
        <w:t>-expressing tomatoes</w:t>
      </w:r>
    </w:p>
    <w:p w14:paraId="50EA9600" w14:textId="77777777" w:rsidR="003D7E79" w:rsidRPr="003D7E79" w:rsidRDefault="003D7E79" w:rsidP="006B0011">
      <w:pPr>
        <w:spacing w:after="0" w:line="360" w:lineRule="auto"/>
        <w:rPr>
          <w:rFonts w:ascii="Times New Roman" w:hAnsi="Times New Roman"/>
          <w:sz w:val="24"/>
          <w:szCs w:val="24"/>
        </w:rPr>
      </w:pPr>
    </w:p>
    <w:p w14:paraId="7B9A18FB" w14:textId="23FA11BF"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w:t>
      </w:r>
      <w:del w:id="1" w:author="17Win10" w:date="2016-07-11T23:04:00Z">
        <w:r w:rsidR="0064624A" w:rsidDel="009221DA">
          <w:rPr>
            <w:rFonts w:ascii="Times New Roman" w:hAnsi="Times New Roman"/>
            <w:sz w:val="24"/>
            <w:szCs w:val="24"/>
          </w:rPr>
          <w:delText>times</w:delText>
        </w:r>
      </w:del>
      <w:ins w:id="2" w:author="17Win10" w:date="2016-07-11T23:04:00Z">
        <w:r w:rsidR="009221DA">
          <w:rPr>
            <w:rFonts w:ascii="Times New Roman" w:hAnsi="Times New Roman"/>
            <w:sz w:val="24"/>
            <w:szCs w:val="24"/>
          </w:rPr>
          <w:t>fold</w:t>
        </w:r>
      </w:ins>
      <w:r w:rsidR="008071BB">
        <w:rPr>
          <w:rFonts w:ascii="Times New Roman" w:hAnsi="Times New Roman"/>
          <w:sz w:val="24"/>
          <w:szCs w:val="24"/>
        </w:rPr>
        <w:t xml:space="preserve"> (0.8 ug/mg)</w:t>
      </w:r>
      <w:r w:rsidR="0064624A">
        <w:rPr>
          <w:rFonts w:ascii="Times New Roman" w:hAnsi="Times New Roman"/>
          <w:sz w:val="24"/>
          <w:szCs w:val="24"/>
        </w:rPr>
        <w:t xml:space="preserve"> and 400 </w:t>
      </w:r>
      <w:del w:id="3" w:author="17Win10" w:date="2016-07-11T23:04:00Z">
        <w:r w:rsidR="0064624A" w:rsidDel="009221DA">
          <w:rPr>
            <w:rFonts w:ascii="Times New Roman" w:hAnsi="Times New Roman"/>
            <w:sz w:val="24"/>
            <w:szCs w:val="24"/>
          </w:rPr>
          <w:delText>times</w:delText>
        </w:r>
      </w:del>
      <w:ins w:id="4" w:author="17Win10" w:date="2016-07-11T23:04:00Z">
        <w:r w:rsidR="009221DA">
          <w:rPr>
            <w:rFonts w:ascii="Times New Roman" w:hAnsi="Times New Roman"/>
            <w:sz w:val="24"/>
            <w:szCs w:val="24"/>
          </w:rPr>
          <w:t>fold</w:t>
        </w:r>
      </w:ins>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w:t>
      </w:r>
      <w:del w:id="5" w:author="17Win10" w:date="2016-07-11T23:04:00Z">
        <w:r w:rsidR="0064624A" w:rsidDel="009221DA">
          <w:rPr>
            <w:rFonts w:ascii="Times New Roman" w:hAnsi="Times New Roman"/>
            <w:sz w:val="24"/>
            <w:szCs w:val="24"/>
          </w:rPr>
          <w:delText>times</w:delText>
        </w:r>
      </w:del>
      <w:ins w:id="6" w:author="17Win10" w:date="2016-07-11T23:04:00Z">
        <w:r w:rsidR="009221DA">
          <w:rPr>
            <w:rFonts w:ascii="Times New Roman" w:hAnsi="Times New Roman"/>
            <w:sz w:val="24"/>
            <w:szCs w:val="24"/>
          </w:rPr>
          <w:t>fold</w:t>
        </w:r>
      </w:ins>
      <w:r w:rsidR="0064624A">
        <w:rPr>
          <w:rFonts w:ascii="Times New Roman" w:hAnsi="Times New Roman"/>
          <w:sz w:val="24"/>
          <w:szCs w:val="24"/>
        </w:rPr>
        <w:t xml:space="preserve"> and 260 </w:t>
      </w:r>
      <w:del w:id="7" w:author="17Win10" w:date="2016-07-11T23:04:00Z">
        <w:r w:rsidR="0064624A" w:rsidDel="009221DA">
          <w:rPr>
            <w:rFonts w:ascii="Times New Roman" w:hAnsi="Times New Roman"/>
            <w:sz w:val="24"/>
            <w:szCs w:val="24"/>
          </w:rPr>
          <w:delText>times</w:delText>
        </w:r>
      </w:del>
      <w:ins w:id="8" w:author="17Win10" w:date="2016-07-11T23:04:00Z">
        <w:r w:rsidR="009221DA">
          <w:rPr>
            <w:rFonts w:ascii="Times New Roman" w:hAnsi="Times New Roman"/>
            <w:sz w:val="24"/>
            <w:szCs w:val="24"/>
          </w:rPr>
          <w:t>fold</w:t>
        </w:r>
      </w:ins>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lastRenderedPageBreak/>
        <w:t xml:space="preserve">more </w:t>
      </w:r>
      <w:r w:rsidR="000C0E7C">
        <w:rPr>
          <w:rFonts w:ascii="Times New Roman" w:hAnsi="Times New Roman" w:hint="eastAsia"/>
          <w:sz w:val="24"/>
          <w:szCs w:val="24"/>
        </w:rPr>
        <w:t xml:space="preserve">total anthocyanin 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0476CDB" w:rsidR="00D87A04" w:rsidRDefault="00D87A04" w:rsidP="00D87A04">
      <w:pPr>
        <w:spacing w:after="0" w:line="360" w:lineRule="auto"/>
        <w:rPr>
          <w:rFonts w:ascii="Times New Roman" w:hAnsi="Times New Roman"/>
          <w:sz w:val="24"/>
          <w:szCs w:val="24"/>
        </w:rPr>
      </w:pPr>
      <w:r w:rsidRPr="000C43CC">
        <w:rPr>
          <w:rFonts w:ascii="Times New Roman" w:hAnsi="Times New Roman"/>
          <w:sz w:val="24"/>
          <w:szCs w:val="24"/>
        </w:rPr>
        <w:t xml:space="preserve">Total </w:t>
      </w:r>
      <w:r w:rsidRPr="000C43CC">
        <w:rPr>
          <w:rFonts w:ascii="Times New Roman" w:hAnsi="Times New Roman" w:hint="eastAsia"/>
          <w:sz w:val="24"/>
          <w:szCs w:val="24"/>
        </w:rPr>
        <w:t>flavonol</w:t>
      </w:r>
      <w:r w:rsidRPr="000C43CC">
        <w:rPr>
          <w:rFonts w:ascii="Times New Roman" w:hAnsi="Times New Roman"/>
          <w:sz w:val="24"/>
          <w:szCs w:val="24"/>
        </w:rPr>
        <w:t xml:space="preserve"> content</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7F28025E" w14:textId="77777777" w:rsidR="000C43CC" w:rsidRPr="000C43CC" w:rsidRDefault="000C43CC" w:rsidP="00D87A04">
      <w:pPr>
        <w:spacing w:after="0" w:line="360" w:lineRule="auto"/>
        <w:rPr>
          <w:rFonts w:ascii="Times New Roman" w:hAnsi="Times New Roman"/>
          <w:sz w:val="24"/>
          <w:szCs w:val="24"/>
        </w:rPr>
      </w:pP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3AEFC287"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w:t>
      </w:r>
      <w:del w:id="9" w:author="17Win10" w:date="2016-07-11T23:04:00Z">
        <w:r w:rsidR="00762ED6" w:rsidDel="009221DA">
          <w:rPr>
            <w:rFonts w:ascii="Times New Roman" w:hAnsi="Times New Roman"/>
            <w:sz w:val="24"/>
            <w:szCs w:val="24"/>
          </w:rPr>
          <w:delText>times</w:delText>
        </w:r>
      </w:del>
      <w:ins w:id="10" w:author="17Win10" w:date="2016-07-11T23:04:00Z">
        <w:r w:rsidR="009221DA">
          <w:rPr>
            <w:rFonts w:ascii="Times New Roman" w:hAnsi="Times New Roman"/>
            <w:sz w:val="24"/>
            <w:szCs w:val="24"/>
          </w:rPr>
          <w:t>fold</w:t>
        </w:r>
      </w:ins>
      <w:r w:rsidR="00762ED6">
        <w:rPr>
          <w:rFonts w:ascii="Times New Roman" w:hAnsi="Times New Roman"/>
          <w:sz w:val="24"/>
          <w:szCs w:val="24"/>
        </w:rPr>
        <w:t xml:space="preserve">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del w:id="11" w:author="17Win10" w:date="2016-07-11T23:04:00Z">
        <w:r w:rsidDel="009221DA">
          <w:rPr>
            <w:rFonts w:ascii="Times New Roman" w:hAnsi="Times New Roman"/>
            <w:sz w:val="24"/>
            <w:szCs w:val="24"/>
          </w:rPr>
          <w:delText>times</w:delText>
        </w:r>
      </w:del>
      <w:ins w:id="12" w:author="17Win10" w:date="2016-07-11T23:04:00Z">
        <w:r w:rsidR="009221DA">
          <w:rPr>
            <w:rFonts w:ascii="Times New Roman" w:hAnsi="Times New Roman"/>
            <w:sz w:val="24"/>
            <w:szCs w:val="24"/>
          </w:rPr>
          <w:t>fold</w:t>
        </w:r>
      </w:ins>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del w:id="13" w:author="17Win10" w:date="2016-07-11T23:04:00Z">
        <w:r w:rsidDel="009221DA">
          <w:rPr>
            <w:rFonts w:ascii="Times New Roman" w:hAnsi="Times New Roman"/>
            <w:sz w:val="24"/>
            <w:szCs w:val="24"/>
          </w:rPr>
          <w:delText>times</w:delText>
        </w:r>
      </w:del>
      <w:ins w:id="14" w:author="17Win10" w:date="2016-07-11T23:04:00Z">
        <w:r w:rsidR="009221DA">
          <w:rPr>
            <w:rFonts w:ascii="Times New Roman" w:hAnsi="Times New Roman"/>
            <w:sz w:val="24"/>
            <w:szCs w:val="24"/>
          </w:rPr>
          <w:t>fold</w:t>
        </w:r>
      </w:ins>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45170C24" w:rsidR="00953ECC" w:rsidRDefault="001823EE" w:rsidP="00953ECC">
      <w:pPr>
        <w:spacing w:after="0" w:line="360" w:lineRule="auto"/>
        <w:rPr>
          <w:rFonts w:ascii="Times New Roman" w:hAnsi="Times New Roman"/>
          <w:sz w:val="24"/>
          <w:szCs w:val="24"/>
        </w:rPr>
      </w:pPr>
      <w:r w:rsidRPr="000C43CC">
        <w:rPr>
          <w:rFonts w:ascii="Times New Roman" w:hAnsi="Times New Roman" w:hint="eastAsia"/>
          <w:sz w:val="24"/>
          <w:szCs w:val="24"/>
        </w:rPr>
        <w:t>F</w:t>
      </w:r>
      <w:r w:rsidR="00635827" w:rsidRPr="000C43CC">
        <w:rPr>
          <w:rFonts w:ascii="Times New Roman" w:hAnsi="Times New Roman"/>
          <w:sz w:val="24"/>
          <w:szCs w:val="24"/>
        </w:rPr>
        <w:t>lavono</w:t>
      </w:r>
      <w:r w:rsidR="00635827" w:rsidRPr="000C43CC">
        <w:rPr>
          <w:rFonts w:ascii="Times New Roman" w:hAnsi="Times New Roman" w:hint="eastAsia"/>
          <w:sz w:val="24"/>
          <w:szCs w:val="24"/>
        </w:rPr>
        <w:t>l</w:t>
      </w:r>
      <w:r w:rsidRPr="000C43CC">
        <w:rPr>
          <w:rFonts w:ascii="Times New Roman" w:hAnsi="Times New Roman" w:hint="eastAsia"/>
          <w:sz w:val="24"/>
          <w:szCs w:val="24"/>
        </w:rPr>
        <w:t xml:space="preserve"> </w:t>
      </w:r>
      <w:r w:rsidR="0040045A" w:rsidRPr="000C43CC">
        <w:rPr>
          <w:rFonts w:ascii="Times New Roman" w:hAnsi="Times New Roman"/>
          <w:sz w:val="24"/>
          <w:szCs w:val="24"/>
        </w:rPr>
        <w:t xml:space="preserve">composition of </w:t>
      </w:r>
      <w:r w:rsidR="008C7721" w:rsidRPr="000C43CC">
        <w:rPr>
          <w:rFonts w:ascii="Times New Roman" w:hAnsi="Times New Roman"/>
          <w:sz w:val="24"/>
          <w:szCs w:val="24"/>
        </w:rPr>
        <w:t xml:space="preserve">in </w:t>
      </w:r>
      <w:r w:rsidR="008C7721" w:rsidRPr="000C43CC">
        <w:rPr>
          <w:rFonts w:ascii="Times New Roman" w:hAnsi="Times New Roman"/>
          <w:i/>
          <w:sz w:val="24"/>
          <w:szCs w:val="24"/>
        </w:rPr>
        <w:t>CHI</w:t>
      </w:r>
      <w:r w:rsidR="008C7721" w:rsidRPr="000C43CC">
        <w:rPr>
          <w:rFonts w:ascii="Times New Roman" w:hAnsi="Times New Roman"/>
          <w:sz w:val="24"/>
          <w:szCs w:val="24"/>
        </w:rPr>
        <w:t xml:space="preserve">-, </w:t>
      </w:r>
      <w:r w:rsidR="008C7721" w:rsidRPr="000C43CC">
        <w:rPr>
          <w:rFonts w:ascii="Times New Roman" w:hAnsi="Times New Roman"/>
          <w:i/>
          <w:sz w:val="24"/>
          <w:szCs w:val="24"/>
        </w:rPr>
        <w:t>DR</w:t>
      </w:r>
      <w:r w:rsidR="008C7721" w:rsidRPr="000C43CC">
        <w:rPr>
          <w:rFonts w:ascii="Times New Roman" w:hAnsi="Times New Roman"/>
          <w:sz w:val="24"/>
          <w:szCs w:val="24"/>
        </w:rPr>
        <w:t xml:space="preserve">-, and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2039A077" w14:textId="77777777" w:rsidR="000C43CC" w:rsidRPr="000C43CC" w:rsidRDefault="000C43CC" w:rsidP="00953ECC">
      <w:pPr>
        <w:spacing w:after="0" w:line="360" w:lineRule="auto"/>
        <w:rPr>
          <w:rFonts w:ascii="Times New Roman" w:hAnsi="Times New Roman"/>
          <w:sz w:val="24"/>
          <w:szCs w:val="24"/>
        </w:rPr>
      </w:pP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w:t>
      </w:r>
      <w:r w:rsidR="00FB47DD">
        <w:rPr>
          <w:rFonts w:ascii="Times New Roman" w:hAnsi="Times New Roman" w:cs="Times New Roman"/>
          <w:sz w:val="24"/>
          <w:szCs w:val="24"/>
        </w:rPr>
        <w:lastRenderedPageBreak/>
        <w:t xml:space="preserve">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3D4CA88" w:rsidR="00692058" w:rsidRDefault="00543725" w:rsidP="00692058">
      <w:pPr>
        <w:spacing w:after="0" w:line="360" w:lineRule="auto"/>
        <w:rPr>
          <w:rFonts w:ascii="Times New Roman" w:hAnsi="Times New Roman"/>
          <w:sz w:val="24"/>
          <w:szCs w:val="24"/>
        </w:rPr>
      </w:pPr>
      <w:r w:rsidRPr="000C43CC">
        <w:rPr>
          <w:rFonts w:ascii="Times New Roman" w:hAnsi="Times New Roman" w:hint="eastAsia"/>
          <w:sz w:val="24"/>
          <w:szCs w:val="24"/>
        </w:rPr>
        <w:t>Lycopen</w:t>
      </w:r>
      <w:r w:rsidR="00DA35F4" w:rsidRPr="000C43CC">
        <w:rPr>
          <w:rFonts w:ascii="Times New Roman" w:hAnsi="Times New Roman"/>
          <w:sz w:val="24"/>
          <w:szCs w:val="24"/>
        </w:rPr>
        <w:t>e</w:t>
      </w:r>
      <w:r w:rsidRPr="000C43CC">
        <w:rPr>
          <w:rFonts w:ascii="Times New Roman" w:hAnsi="Times New Roman" w:hint="eastAsia"/>
          <w:sz w:val="24"/>
          <w:szCs w:val="24"/>
        </w:rPr>
        <w:t xml:space="preserve"> </w:t>
      </w:r>
      <w:r w:rsidR="000E3359" w:rsidRPr="000C43CC">
        <w:rPr>
          <w:rFonts w:ascii="Times New Roman" w:hAnsi="Times New Roman"/>
          <w:sz w:val="24"/>
          <w:szCs w:val="24"/>
        </w:rPr>
        <w:t xml:space="preserve">content </w:t>
      </w:r>
      <w:r w:rsidRPr="000C43CC">
        <w:rPr>
          <w:rFonts w:ascii="Times New Roman" w:hAnsi="Times New Roman" w:hint="eastAsia"/>
          <w:sz w:val="24"/>
          <w:szCs w:val="24"/>
        </w:rPr>
        <w:t>and a</w:t>
      </w:r>
      <w:r w:rsidR="00CB0DA6" w:rsidRPr="000C43CC">
        <w:rPr>
          <w:rFonts w:ascii="Times New Roman" w:hAnsi="Times New Roman" w:hint="eastAsia"/>
          <w:sz w:val="24"/>
          <w:szCs w:val="24"/>
        </w:rPr>
        <w:t>ntioxidant activity</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456AACFB" w14:textId="77777777" w:rsidR="000C43CC" w:rsidRPr="000C43CC" w:rsidRDefault="000C43CC" w:rsidP="00692058">
      <w:pPr>
        <w:spacing w:after="0" w:line="360" w:lineRule="auto"/>
        <w:rPr>
          <w:rFonts w:ascii="Times New Roman" w:hAnsi="Times New Roman"/>
          <w:sz w:val="24"/>
          <w:szCs w:val="24"/>
        </w:rPr>
      </w:pP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761448A3"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del w:id="15" w:author="17Win10" w:date="2016-07-11T23:04:00Z">
        <w:r w:rsidR="00DA35F4" w:rsidDel="009221DA">
          <w:rPr>
            <w:rFonts w:ascii="Times New Roman" w:hAnsi="Times New Roman"/>
            <w:sz w:val="24"/>
            <w:szCs w:val="24"/>
          </w:rPr>
          <w:delText>time</w:delText>
        </w:r>
        <w:r w:rsidR="00762ED6" w:rsidDel="009221DA">
          <w:rPr>
            <w:rFonts w:ascii="Times New Roman" w:hAnsi="Times New Roman"/>
            <w:sz w:val="24"/>
            <w:szCs w:val="24"/>
          </w:rPr>
          <w:delText>s</w:delText>
        </w:r>
      </w:del>
      <w:ins w:id="16" w:author="17Win10" w:date="2016-07-11T23:04:00Z">
        <w:r w:rsidR="009221DA">
          <w:rPr>
            <w:rFonts w:ascii="Times New Roman" w:hAnsi="Times New Roman"/>
            <w:sz w:val="24"/>
            <w:szCs w:val="24"/>
          </w:rPr>
          <w:t>fold</w:t>
        </w:r>
      </w:ins>
      <w:r w:rsidR="00762ED6">
        <w:rPr>
          <w:rFonts w:ascii="Times New Roman" w:hAnsi="Times New Roman"/>
          <w:sz w:val="24"/>
          <w:szCs w:val="24"/>
        </w:rPr>
        <w:t xml:space="preserve">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del w:id="17" w:author="17Win10" w:date="2016-07-11T23:04:00Z">
        <w:r w:rsidR="00DA35F4" w:rsidDel="009221DA">
          <w:rPr>
            <w:rFonts w:ascii="Times New Roman" w:hAnsi="Times New Roman"/>
            <w:sz w:val="24"/>
            <w:szCs w:val="24"/>
          </w:rPr>
          <w:delText>times</w:delText>
        </w:r>
      </w:del>
      <w:ins w:id="18" w:author="17Win10" w:date="2016-07-11T23:04:00Z">
        <w:r w:rsidR="009221DA">
          <w:rPr>
            <w:rFonts w:ascii="Times New Roman" w:hAnsi="Times New Roman"/>
            <w:sz w:val="24"/>
            <w:szCs w:val="24"/>
          </w:rPr>
          <w:t>fold</w:t>
        </w:r>
      </w:ins>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 xml:space="preserve">gene transgenic plants, CHI and </w:t>
      </w:r>
      <w:r w:rsidR="003D29E5">
        <w:rPr>
          <w:rFonts w:ascii="Times New Roman" w:hAnsi="Times New Roman" w:hint="eastAsia"/>
          <w:sz w:val="24"/>
          <w:szCs w:val="24"/>
        </w:rPr>
        <w:lastRenderedPageBreak/>
        <w:t>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5C6C4175" w:rsidR="00FD3D8B" w:rsidRDefault="00714F0B" w:rsidP="00A45E36">
      <w:pPr>
        <w:spacing w:after="0" w:line="360" w:lineRule="auto"/>
        <w:rPr>
          <w:rFonts w:ascii="Times New Roman" w:hAnsi="Times New Roman"/>
          <w:sz w:val="24"/>
          <w:szCs w:val="24"/>
        </w:rPr>
      </w:pPr>
      <w:r w:rsidRPr="000C43CC">
        <w:rPr>
          <w:rFonts w:ascii="Times New Roman" w:hAnsi="Times New Roman"/>
          <w:sz w:val="24"/>
          <w:szCs w:val="24"/>
        </w:rPr>
        <w:t xml:space="preserve">Fruit </w:t>
      </w:r>
      <w:r w:rsidR="00904444" w:rsidRPr="000C43CC">
        <w:rPr>
          <w:rFonts w:ascii="Times New Roman" w:hAnsi="Times New Roman"/>
          <w:sz w:val="24"/>
          <w:szCs w:val="24"/>
        </w:rPr>
        <w:t>yield measurements</w:t>
      </w:r>
    </w:p>
    <w:p w14:paraId="40181D8A" w14:textId="77777777" w:rsidR="000C43CC" w:rsidRPr="000C43CC" w:rsidRDefault="000C43CC" w:rsidP="00A45E36">
      <w:pPr>
        <w:spacing w:after="0" w:line="360" w:lineRule="auto"/>
        <w:rPr>
          <w:rFonts w:ascii="Times New Roman" w:hAnsi="Times New Roman"/>
          <w:sz w:val="24"/>
          <w:szCs w:val="24"/>
        </w:rPr>
      </w:pPr>
    </w:p>
    <w:p w14:paraId="3DE206FE" w14:textId="1EB27C78"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104CEA">
        <w:rPr>
          <w:rFonts w:ascii="Times New Roman" w:hAnsi="Times New Roman" w:cs="Times New Roman"/>
          <w:sz w:val="24"/>
          <w:szCs w:val="24"/>
        </w:rPr>
        <w:t xml:space="preserve"> 49.1 </w:t>
      </w:r>
      <w:r w:rsidR="002C2369">
        <w:rPr>
          <w:rFonts w:ascii="Times New Roman" w:hAnsi="Times New Roman" w:cs="Times New Roman"/>
          <w:sz w:val="24"/>
          <w:szCs w:val="24"/>
        </w:rPr>
        <w:t>(±5.03) and 36.9 (±5.97</w:t>
      </w:r>
      <w:ins w:id="19" w:author="17Win10" w:date="2016-07-11T22:28:00Z">
        <w:r w:rsidR="002C2369">
          <w:rPr>
            <w:rFonts w:ascii="Times New Roman" w:hAnsi="Times New Roman" w:cs="Times New Roman"/>
            <w:sz w:val="24"/>
            <w:szCs w:val="24"/>
          </w:rPr>
          <w:t>, Table 1</w:t>
        </w:r>
      </w:ins>
      <w:r w:rsidR="00104CEA">
        <w:rPr>
          <w:rFonts w:ascii="Times New Roman" w:hAnsi="Times New Roman" w:cs="Times New Roman"/>
          <w:sz w:val="24"/>
          <w:szCs w:val="24"/>
        </w:rPr>
        <w:t>)</w:t>
      </w:r>
      <w:r w:rsidR="000B27CC">
        <w:rPr>
          <w:rFonts w:ascii="Times New Roman" w:hAnsi="Times New Roman" w:cs="Times New Roman"/>
          <w:sz w:val="24"/>
          <w:szCs w:val="24"/>
        </w:rPr>
        <w:t>.</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30DFEDC2"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r w:rsidR="00863D5B">
        <w:rPr>
          <w:rFonts w:ascii="Times New Roman" w:hAnsi="Times New Roman"/>
          <w:sz w:val="24"/>
          <w:szCs w:val="24"/>
        </w:rPr>
        <w:t xml:space="preserve"> (Fig 5c)</w:t>
      </w:r>
      <w:r w:rsidR="00F0376D" w:rsidRPr="00737DCC">
        <w:rPr>
          <w:rFonts w:ascii="Times New Roman" w:hAnsi="Times New Roman"/>
          <w:sz w:val="24"/>
          <w:szCs w:val="24"/>
        </w:rPr>
        <w:t>.</w:t>
      </w:r>
      <w:r w:rsidR="00C90D52" w:rsidRPr="00737DCC">
        <w:rPr>
          <w:rFonts w:ascii="Times New Roman" w:hAnsi="Times New Roman"/>
          <w:sz w:val="24"/>
          <w:szCs w:val="24"/>
        </w:rPr>
        <w:t xml:space="preserve"> </w:t>
      </w:r>
      <w:r w:rsidR="00D31BD8" w:rsidRPr="0054736B">
        <w:rPr>
          <w:rFonts w:ascii="Times New Roman" w:hAnsi="Times New Roman"/>
          <w:sz w:val="24"/>
          <w:szCs w:val="24"/>
        </w:rPr>
        <w:t>The CHI alone lines increased the flavonol and anthocyanin content in peel by average 8 and 1.4 fold,</w:t>
      </w:r>
      <w:ins w:id="20" w:author="lenoWin10" w:date="2016-07-13T17:12:00Z">
        <w:r w:rsidR="00312203">
          <w:rPr>
            <w:rFonts w:ascii="Times New Roman" w:hAnsi="Times New Roman"/>
            <w:sz w:val="24"/>
            <w:szCs w:val="24"/>
          </w:rPr>
          <w:t xml:space="preserve"> </w:t>
        </w:r>
      </w:ins>
      <w:r w:rsidR="00D31BD8" w:rsidRPr="0054736B">
        <w:rPr>
          <w:rFonts w:ascii="Times New Roman" w:hAnsi="Times New Roman"/>
          <w:sz w:val="24"/>
          <w:szCs w:val="24"/>
        </w:rPr>
        <w:t>respectively, however the DR alone lines increased them by only 4 and 77 fold (Fig 5), respectively</w:t>
      </w:r>
      <w:r w:rsidR="00D31BD8" w:rsidRPr="006662A4">
        <w:rPr>
          <w:rFonts w:ascii="Times New Roman" w:hAnsi="Times New Roman"/>
          <w:sz w:val="24"/>
          <w:szCs w:val="24"/>
        </w:rPr>
        <w:t>.</w:t>
      </w:r>
      <w:ins w:id="21" w:author="lenoWin10" w:date="2016-07-13T17:12:00Z">
        <w:r w:rsidR="00312203">
          <w:rPr>
            <w:rFonts w:ascii="Times New Roman" w:hAnsi="Times New Roman"/>
            <w:sz w:val="24"/>
            <w:szCs w:val="24"/>
          </w:rPr>
          <w:t xml:space="preserve"> </w:t>
        </w:r>
      </w:ins>
      <w:del w:id="22" w:author="lenoWin10" w:date="2016-07-13T17:38:00Z">
        <w:r w:rsidR="004F50F3" w:rsidRPr="00735E79" w:rsidDel="006E6B6A">
          <w:rPr>
            <w:rFonts w:ascii="Times New Roman" w:hAnsi="Times New Roman"/>
            <w:sz w:val="24"/>
            <w:szCs w:val="24"/>
          </w:rPr>
          <w:delText xml:space="preserve">It </w:delText>
        </w:r>
        <w:r w:rsidR="00F0376D" w:rsidRPr="00735E79" w:rsidDel="006E6B6A">
          <w:rPr>
            <w:rFonts w:ascii="Times New Roman" w:hAnsi="Times New Roman"/>
            <w:sz w:val="24"/>
            <w:szCs w:val="24"/>
          </w:rPr>
          <w:delText xml:space="preserve">is probably due to the tendency of DR to shift the </w:delText>
        </w:r>
        <w:r w:rsidR="00F0376D" w:rsidRPr="00737DCC" w:rsidDel="006E6B6A">
          <w:rPr>
            <w:rFonts w:ascii="Times New Roman" w:hAnsi="Times New Roman"/>
            <w:sz w:val="24"/>
            <w:szCs w:val="24"/>
          </w:rPr>
          <w:delText>pathways towards anthocyanin production</w:delText>
        </w:r>
        <w:r w:rsidR="005266B7" w:rsidRPr="00737DCC" w:rsidDel="006E6B6A">
          <w:rPr>
            <w:rFonts w:ascii="Times New Roman" w:hAnsi="Times New Roman"/>
            <w:sz w:val="24"/>
            <w:szCs w:val="24"/>
          </w:rPr>
          <w:delText xml:space="preserve"> and away from</w:delText>
        </w:r>
        <w:r w:rsidR="00D96BD4" w:rsidRPr="00737DCC" w:rsidDel="006E6B6A">
          <w:rPr>
            <w:rFonts w:ascii="Times New Roman" w:hAnsi="Times New Roman"/>
            <w:sz w:val="24"/>
            <w:szCs w:val="24"/>
          </w:rPr>
          <w:delText xml:space="preserve"> other </w:delText>
        </w:r>
        <w:r w:rsidR="007E72CC" w:rsidRPr="00683A47" w:rsidDel="006E6B6A">
          <w:rPr>
            <w:rFonts w:ascii="Times New Roman" w:hAnsi="Times New Roman"/>
            <w:sz w:val="24"/>
            <w:szCs w:val="24"/>
          </w:rPr>
          <w:delText>flavo</w:delText>
        </w:r>
        <w:r w:rsidR="004F50F3" w:rsidRPr="00683A47" w:rsidDel="006E6B6A">
          <w:rPr>
            <w:rFonts w:ascii="Times New Roman" w:hAnsi="Times New Roman"/>
            <w:sz w:val="24"/>
            <w:szCs w:val="24"/>
          </w:rPr>
          <w:delText xml:space="preserve">nol </w:delText>
        </w:r>
        <w:r w:rsidR="005266B7" w:rsidRPr="00683A47" w:rsidDel="006E6B6A">
          <w:rPr>
            <w:rFonts w:ascii="Times New Roman" w:hAnsi="Times New Roman"/>
            <w:sz w:val="24"/>
            <w:szCs w:val="24"/>
          </w:rPr>
          <w:delText>production</w:delText>
        </w:r>
        <w:r w:rsidR="00F0376D" w:rsidRPr="00683A47" w:rsidDel="006E6B6A">
          <w:rPr>
            <w:rFonts w:ascii="Times New Roman" w:hAnsi="Times New Roman"/>
            <w:sz w:val="24"/>
            <w:szCs w:val="24"/>
          </w:rPr>
          <w:delText>.</w:delText>
        </w:r>
        <w:r w:rsidR="00D32EBA" w:rsidRPr="00683A47" w:rsidDel="006E6B6A">
          <w:rPr>
            <w:rFonts w:ascii="Times New Roman" w:hAnsi="Times New Roman"/>
            <w:sz w:val="24"/>
            <w:szCs w:val="24"/>
          </w:rPr>
          <w:delText xml:space="preserve"> </w:delText>
        </w:r>
      </w:del>
    </w:p>
    <w:p w14:paraId="3F7101ED" w14:textId="6AA282D4"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w:t>
      </w:r>
      <w:ins w:id="23" w:author="lenoWin10" w:date="2016-07-13T20:07:00Z">
        <w:r w:rsidR="00B12FDE">
          <w:rPr>
            <w:rFonts w:ascii="Times New Roman" w:hAnsi="Times New Roman"/>
            <w:sz w:val="24"/>
            <w:szCs w:val="24"/>
          </w:rPr>
          <w:t xml:space="preserve"> both</w:t>
        </w:r>
      </w:ins>
      <w:r>
        <w:rPr>
          <w:rFonts w:ascii="Times New Roman" w:hAnsi="Times New Roman"/>
          <w:sz w:val="24"/>
          <w:szCs w:val="24"/>
        </w:rPr>
        <w:t xml:space="preserve"> anthocyanin</w:t>
      </w:r>
      <w:ins w:id="24" w:author="lenoWin10" w:date="2016-07-13T20:07:00Z">
        <w:r w:rsidR="00B12FDE">
          <w:rPr>
            <w:rFonts w:ascii="Times New Roman" w:hAnsi="Times New Roman"/>
            <w:sz w:val="24"/>
            <w:szCs w:val="24"/>
          </w:rPr>
          <w:t xml:space="preserve"> and flavonol</w:t>
        </w:r>
      </w:ins>
      <w:r>
        <w:rPr>
          <w:rFonts w:ascii="Times New Roman" w:hAnsi="Times New Roman"/>
          <w:sz w:val="24"/>
          <w:szCs w:val="24"/>
        </w:rPr>
        <w:t xml:space="preserve">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del w:id="25" w:author="lenoWin10" w:date="2016-07-13T20:08:00Z">
        <w:r w:rsidR="00E97602" w:rsidDel="00B12FDE">
          <w:rPr>
            <w:rFonts w:ascii="Times New Roman" w:hAnsi="Times New Roman"/>
            <w:sz w:val="24"/>
            <w:szCs w:val="24"/>
          </w:rPr>
          <w:delText xml:space="preserve">However, </w:delText>
        </w:r>
      </w:del>
      <w:ins w:id="26" w:author="lenoWin10" w:date="2016-07-13T20:08:00Z">
        <w:r w:rsidR="00B12FDE">
          <w:rPr>
            <w:rFonts w:ascii="Times New Roman" w:hAnsi="Times New Roman"/>
            <w:sz w:val="24"/>
            <w:szCs w:val="24"/>
          </w:rPr>
          <w:t>S</w:t>
        </w:r>
      </w:ins>
      <w:r w:rsidR="00E97602">
        <w:rPr>
          <w:rFonts w:ascii="Times New Roman" w:hAnsi="Times New Roman"/>
          <w:sz w:val="24"/>
          <w:szCs w:val="24"/>
        </w:rPr>
        <w:t>everal groups reported</w:t>
      </w:r>
      <w:ins w:id="27" w:author="lenoWin10" w:date="2016-07-13T20:09:00Z">
        <w:r w:rsidR="00B12FDE">
          <w:rPr>
            <w:rFonts w:ascii="Times New Roman" w:hAnsi="Times New Roman"/>
            <w:sz w:val="24"/>
            <w:szCs w:val="24"/>
          </w:rPr>
          <w:t xml:space="preserve"> limited</w:t>
        </w:r>
      </w:ins>
      <w:r w:rsidR="00E97602">
        <w:rPr>
          <w:rFonts w:ascii="Times New Roman" w:hAnsi="Times New Roman"/>
          <w:sz w:val="24"/>
          <w:szCs w:val="24"/>
        </w:rPr>
        <w:t xml:space="preserve">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w:t>
      </w:r>
      <w:del w:id="28" w:author="lenoWin10" w:date="2016-07-13T20:24:00Z">
        <w:r w:rsidR="004630A7" w:rsidDel="004630A7">
          <w:rPr>
            <w:rFonts w:ascii="Times New Roman" w:hAnsi="Times New Roman"/>
            <w:sz w:val="24"/>
            <w:szCs w:val="24"/>
          </w:rPr>
          <w:delText xml:space="preserve"> </w:delText>
        </w:r>
        <w:r w:rsidR="00087D12" w:rsidRPr="008734F5" w:rsidDel="004630A7">
          <w:rPr>
            <w:rFonts w:ascii="Times New Roman" w:hAnsi="Times New Roman"/>
            <w:sz w:val="24"/>
            <w:szCs w:val="24"/>
          </w:rPr>
          <w:delText xml:space="preserve">Overexpression of </w:delText>
        </w:r>
        <w:r w:rsidR="00087D12" w:rsidRPr="00943499" w:rsidDel="004630A7">
          <w:rPr>
            <w:rFonts w:ascii="Times New Roman" w:hAnsi="Times New Roman"/>
            <w:i/>
            <w:sz w:val="24"/>
            <w:szCs w:val="24"/>
          </w:rPr>
          <w:delText>CHI, CHS, and F3H</w:delText>
        </w:r>
        <w:r w:rsidR="00087D12" w:rsidRPr="008734F5" w:rsidDel="004630A7">
          <w:rPr>
            <w:rFonts w:ascii="Times New Roman" w:hAnsi="Times New Roman"/>
            <w:sz w:val="24"/>
            <w:szCs w:val="24"/>
          </w:rPr>
          <w:delText xml:space="preserve"> </w:delText>
        </w:r>
        <w:r w:rsidR="00E97602" w:rsidRPr="008734F5" w:rsidDel="004630A7">
          <w:rPr>
            <w:rFonts w:ascii="Times New Roman" w:hAnsi="Times New Roman"/>
            <w:sz w:val="24"/>
            <w:szCs w:val="24"/>
          </w:rPr>
          <w:delText>le</w:delText>
        </w:r>
        <w:r w:rsidR="00E97602" w:rsidDel="004630A7">
          <w:rPr>
            <w:rFonts w:ascii="Times New Roman" w:hAnsi="Times New Roman"/>
            <w:sz w:val="24"/>
            <w:szCs w:val="24"/>
          </w:rPr>
          <w:delText>d</w:delText>
        </w:r>
        <w:r w:rsidR="00E97602" w:rsidRPr="008734F5" w:rsidDel="004630A7">
          <w:rPr>
            <w:rFonts w:ascii="Times New Roman" w:hAnsi="Times New Roman"/>
            <w:sz w:val="24"/>
            <w:szCs w:val="24"/>
          </w:rPr>
          <w:delText xml:space="preserve"> </w:delText>
        </w:r>
        <w:r w:rsidR="00087D12" w:rsidRPr="008734F5" w:rsidDel="004630A7">
          <w:rPr>
            <w:rFonts w:ascii="Times New Roman" w:hAnsi="Times New Roman"/>
            <w:sz w:val="24"/>
            <w:szCs w:val="24"/>
          </w:rPr>
          <w:delText>to an increase of dihydrokaempferol, which is one major branch point</w:delText>
        </w:r>
        <w:r w:rsidR="00087D12" w:rsidDel="004630A7">
          <w:rPr>
            <w:rFonts w:ascii="Times New Roman" w:hAnsi="Times New Roman"/>
            <w:sz w:val="24"/>
            <w:szCs w:val="24"/>
          </w:rPr>
          <w:delText xml:space="preserve"> between anthocyanins and flavonols.  Overexpression of </w:delText>
        </w:r>
        <w:r w:rsidR="00087D12" w:rsidRPr="00943499" w:rsidDel="004630A7">
          <w:rPr>
            <w:rFonts w:ascii="Times New Roman" w:hAnsi="Times New Roman"/>
            <w:i/>
            <w:sz w:val="24"/>
            <w:szCs w:val="24"/>
          </w:rPr>
          <w:delText xml:space="preserve">FLS </w:delText>
        </w:r>
        <w:r w:rsidR="00E97602" w:rsidDel="004630A7">
          <w:rPr>
            <w:rFonts w:ascii="Times New Roman" w:hAnsi="Times New Roman"/>
            <w:sz w:val="24"/>
            <w:szCs w:val="24"/>
          </w:rPr>
          <w:delText xml:space="preserve">ensured </w:delText>
        </w:r>
        <w:r w:rsidR="00087D12" w:rsidDel="004630A7">
          <w:rPr>
            <w:rFonts w:ascii="Times New Roman" w:hAnsi="Times New Roman"/>
            <w:sz w:val="24"/>
            <w:szCs w:val="24"/>
          </w:rPr>
          <w:delText xml:space="preserve">a </w:delText>
        </w:r>
        <w:r w:rsidR="00087D12" w:rsidDel="004630A7">
          <w:rPr>
            <w:rFonts w:ascii="Times New Roman" w:hAnsi="Times New Roman"/>
            <w:sz w:val="24"/>
            <w:szCs w:val="24"/>
          </w:rPr>
          <w:lastRenderedPageBreak/>
          <w:delText>major shift towards the flavonol pathway and an increase in kaempferol, a flavonol.</w:delText>
        </w:r>
        <w:r w:rsidR="00087D12" w:rsidDel="004630A7">
          <w:rPr>
            <w:rFonts w:ascii="Times New Roman" w:hAnsi="Times New Roman" w:hint="eastAsia"/>
            <w:sz w:val="24"/>
            <w:szCs w:val="24"/>
          </w:rPr>
          <w:delText xml:space="preserve"> Among the 4 genes, </w:delText>
        </w:r>
        <w:r w:rsidR="00087D12" w:rsidRPr="00943499" w:rsidDel="004630A7">
          <w:rPr>
            <w:rFonts w:ascii="Times New Roman" w:hAnsi="Times New Roman"/>
            <w:i/>
            <w:sz w:val="24"/>
            <w:szCs w:val="24"/>
          </w:rPr>
          <w:delText xml:space="preserve">CHS </w:delText>
        </w:r>
        <w:r w:rsidR="00087D12" w:rsidDel="004630A7">
          <w:rPr>
            <w:rFonts w:ascii="Times New Roman" w:hAnsi="Times New Roman" w:hint="eastAsia"/>
            <w:sz w:val="24"/>
            <w:szCs w:val="24"/>
          </w:rPr>
          <w:delText>plays key role for flavonol production in flesh</w:delText>
        </w:r>
        <w:r w:rsidR="00737DCC" w:rsidDel="004630A7">
          <w:rPr>
            <w:rFonts w:ascii="Times New Roman" w:hAnsi="Times New Roman"/>
            <w:sz w:val="24"/>
            <w:szCs w:val="24"/>
          </w:rPr>
          <w:delText xml:space="preserve"> </w:delText>
        </w:r>
        <w:r w:rsidR="00737DCC" w:rsidDel="004630A7">
          <w:rPr>
            <w:rFonts w:ascii="Times New Roman" w:hAnsi="Times New Roman"/>
            <w:sz w:val="24"/>
            <w:szCs w:val="24"/>
          </w:rPr>
          <w:fldChar w:fldCharType="begin"/>
        </w:r>
        <w:r w:rsidR="00EC751F" w:rsidDel="004630A7">
          <w:rPr>
            <w:rFonts w:ascii="Times New Roman" w:hAnsi="Times New Roman"/>
            <w:sz w:val="24"/>
            <w:szCs w:val="24"/>
          </w:rPr>
          <w:del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delInstrText>
        </w:r>
        <w:r w:rsidR="00737DCC" w:rsidDel="004630A7">
          <w:rPr>
            <w:rFonts w:ascii="Times New Roman" w:hAnsi="Times New Roman"/>
            <w:sz w:val="24"/>
            <w:szCs w:val="24"/>
          </w:rPr>
          <w:fldChar w:fldCharType="separate"/>
        </w:r>
        <w:r w:rsidR="00737DCC" w:rsidDel="004630A7">
          <w:rPr>
            <w:rFonts w:ascii="Times New Roman" w:hAnsi="Times New Roman"/>
            <w:noProof/>
            <w:sz w:val="24"/>
            <w:szCs w:val="24"/>
          </w:rPr>
          <w:delText>(</w:delText>
        </w:r>
        <w:r w:rsidR="004630A7" w:rsidDel="004630A7">
          <w:fldChar w:fldCharType="begin"/>
        </w:r>
        <w:r w:rsidR="004630A7" w:rsidDel="004630A7">
          <w:delInstrText xml:space="preserve"> HYPERLINK \l "_ENREF_4" \o "Colliver, 2002 #173" </w:delInstrText>
        </w:r>
        <w:r w:rsidR="004630A7" w:rsidDel="004630A7">
          <w:fldChar w:fldCharType="separate"/>
        </w:r>
        <w:r w:rsidR="00EC751F" w:rsidDel="004630A7">
          <w:rPr>
            <w:rFonts w:ascii="Times New Roman" w:hAnsi="Times New Roman"/>
            <w:noProof/>
            <w:sz w:val="24"/>
            <w:szCs w:val="24"/>
          </w:rPr>
          <w:delText>Colliver et al. 2002</w:delText>
        </w:r>
        <w:r w:rsidR="004630A7" w:rsidDel="004630A7">
          <w:rPr>
            <w:rFonts w:ascii="Times New Roman" w:hAnsi="Times New Roman"/>
            <w:noProof/>
            <w:sz w:val="24"/>
            <w:szCs w:val="24"/>
          </w:rPr>
          <w:fldChar w:fldCharType="end"/>
        </w:r>
        <w:r w:rsidR="00737DCC" w:rsidDel="004630A7">
          <w:rPr>
            <w:rFonts w:ascii="Times New Roman" w:hAnsi="Times New Roman"/>
            <w:noProof/>
            <w:sz w:val="24"/>
            <w:szCs w:val="24"/>
          </w:rPr>
          <w:delText>)</w:delText>
        </w:r>
        <w:r w:rsidR="00737DCC" w:rsidDel="004630A7">
          <w:rPr>
            <w:rFonts w:ascii="Times New Roman" w:hAnsi="Times New Roman"/>
            <w:sz w:val="24"/>
            <w:szCs w:val="24"/>
          </w:rPr>
          <w:fldChar w:fldCharType="end"/>
        </w:r>
        <w:r w:rsidR="00087D12" w:rsidDel="004630A7">
          <w:rPr>
            <w:rFonts w:ascii="Times New Roman" w:hAnsi="Times New Roman" w:hint="eastAsia"/>
            <w:sz w:val="24"/>
            <w:szCs w:val="24"/>
          </w:rPr>
          <w:delText xml:space="preserve">. There </w:delText>
        </w:r>
        <w:r w:rsidR="00E97602" w:rsidDel="004630A7">
          <w:rPr>
            <w:rFonts w:ascii="Times New Roman" w:hAnsi="Times New Roman"/>
            <w:sz w:val="24"/>
            <w:szCs w:val="24"/>
          </w:rPr>
          <w:delText>was</w:delText>
        </w:r>
        <w:r w:rsidR="00E97602" w:rsidDel="004630A7">
          <w:rPr>
            <w:rFonts w:ascii="Times New Roman" w:hAnsi="Times New Roman" w:hint="eastAsia"/>
            <w:sz w:val="24"/>
            <w:szCs w:val="24"/>
          </w:rPr>
          <w:delText xml:space="preserve"> </w:delText>
        </w:r>
        <w:r w:rsidR="00087D12" w:rsidDel="004630A7">
          <w:rPr>
            <w:rFonts w:ascii="Times New Roman" w:hAnsi="Times New Roman" w:hint="eastAsia"/>
            <w:sz w:val="24"/>
            <w:szCs w:val="24"/>
          </w:rPr>
          <w:delText xml:space="preserve">no report that </w:delText>
        </w:r>
        <w:r w:rsidR="00087D12" w:rsidRPr="00943499" w:rsidDel="004630A7">
          <w:rPr>
            <w:rFonts w:ascii="Times New Roman" w:hAnsi="Times New Roman"/>
            <w:i/>
            <w:sz w:val="24"/>
            <w:szCs w:val="24"/>
          </w:rPr>
          <w:delText>Del/Ros</w:delText>
        </w:r>
        <w:r w:rsidR="00087D12" w:rsidDel="004630A7">
          <w:rPr>
            <w:rFonts w:ascii="Times New Roman" w:hAnsi="Times New Roman" w:hint="eastAsia"/>
            <w:sz w:val="24"/>
            <w:szCs w:val="24"/>
          </w:rPr>
          <w:delText xml:space="preserve"> </w:delText>
        </w:r>
        <w:r w:rsidR="00E97602" w:rsidDel="004630A7">
          <w:rPr>
            <w:rFonts w:ascii="Times New Roman" w:hAnsi="Times New Roman"/>
            <w:sz w:val="24"/>
            <w:szCs w:val="24"/>
          </w:rPr>
          <w:delText xml:space="preserve">could </w:delText>
        </w:r>
        <w:r w:rsidR="00087D12" w:rsidDel="004630A7">
          <w:rPr>
            <w:rFonts w:ascii="Times New Roman" w:hAnsi="Times New Roman" w:hint="eastAsia"/>
            <w:sz w:val="24"/>
            <w:szCs w:val="24"/>
          </w:rPr>
          <w:delText xml:space="preserve">upregulate </w:delText>
        </w:r>
        <w:r w:rsidR="00087D12" w:rsidRPr="00943499" w:rsidDel="004630A7">
          <w:rPr>
            <w:rFonts w:ascii="Times New Roman" w:hAnsi="Times New Roman"/>
            <w:i/>
            <w:sz w:val="24"/>
            <w:szCs w:val="24"/>
          </w:rPr>
          <w:delText>CHS</w:delText>
        </w:r>
        <w:r w:rsidR="00087D12" w:rsidDel="004630A7">
          <w:rPr>
            <w:rFonts w:ascii="Times New Roman" w:hAnsi="Times New Roman" w:hint="eastAsia"/>
            <w:sz w:val="24"/>
            <w:szCs w:val="24"/>
          </w:rPr>
          <w:delText xml:space="preserve"> or </w:delText>
        </w:r>
        <w:r w:rsidR="00087D12" w:rsidRPr="00943499" w:rsidDel="004630A7">
          <w:rPr>
            <w:rFonts w:ascii="Times New Roman" w:hAnsi="Times New Roman"/>
            <w:i/>
            <w:sz w:val="24"/>
            <w:szCs w:val="24"/>
          </w:rPr>
          <w:delText>FLS</w:delText>
        </w:r>
        <w:r w:rsidR="00087D12" w:rsidDel="004630A7">
          <w:rPr>
            <w:rFonts w:ascii="Times New Roman" w:hAnsi="Times New Roman" w:hint="eastAsia"/>
            <w:sz w:val="24"/>
            <w:szCs w:val="24"/>
          </w:rPr>
          <w:delText xml:space="preserve"> </w:delText>
        </w:r>
        <w:r w:rsidR="00087D12" w:rsidDel="004630A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4630A7">
          <w:rPr>
            <w:rFonts w:ascii="Times New Roman" w:hAnsi="Times New Roman"/>
            <w:sz w:val="24"/>
            <w:szCs w:val="24"/>
          </w:rPr>
          <w:delInstrText xml:space="preserve"> ADDIN EN.CITE </w:delInstrText>
        </w:r>
        <w:r w:rsidR="00EC751F" w:rsidDel="004630A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4630A7">
          <w:rPr>
            <w:rFonts w:ascii="Times New Roman" w:hAnsi="Times New Roman"/>
            <w:sz w:val="24"/>
            <w:szCs w:val="24"/>
          </w:rPr>
          <w:delInstrText xml:space="preserve"> ADDIN EN.CITE.DATA </w:delInstrText>
        </w:r>
        <w:r w:rsidR="00EC751F" w:rsidDel="004630A7">
          <w:rPr>
            <w:rFonts w:ascii="Times New Roman" w:hAnsi="Times New Roman"/>
            <w:sz w:val="24"/>
            <w:szCs w:val="24"/>
          </w:rPr>
        </w:r>
        <w:r w:rsidR="00EC751F" w:rsidDel="004630A7">
          <w:rPr>
            <w:rFonts w:ascii="Times New Roman" w:hAnsi="Times New Roman"/>
            <w:sz w:val="24"/>
            <w:szCs w:val="24"/>
          </w:rPr>
          <w:fldChar w:fldCharType="end"/>
        </w:r>
        <w:r w:rsidR="00087D12" w:rsidDel="004630A7">
          <w:rPr>
            <w:rFonts w:ascii="Times New Roman" w:hAnsi="Times New Roman"/>
            <w:sz w:val="24"/>
            <w:szCs w:val="24"/>
          </w:rPr>
        </w:r>
        <w:r w:rsidR="00087D12" w:rsidDel="004630A7">
          <w:rPr>
            <w:rFonts w:ascii="Times New Roman" w:hAnsi="Times New Roman"/>
            <w:sz w:val="24"/>
            <w:szCs w:val="24"/>
          </w:rPr>
          <w:fldChar w:fldCharType="separate"/>
        </w:r>
        <w:r w:rsidR="00E3096E" w:rsidDel="004630A7">
          <w:rPr>
            <w:rFonts w:ascii="Times New Roman" w:hAnsi="Times New Roman"/>
            <w:noProof/>
            <w:sz w:val="24"/>
            <w:szCs w:val="24"/>
          </w:rPr>
          <w:delText>(</w:delText>
        </w:r>
        <w:r w:rsidR="004630A7" w:rsidDel="004630A7">
          <w:fldChar w:fldCharType="begin"/>
        </w:r>
        <w:r w:rsidR="004630A7" w:rsidDel="004630A7">
          <w:delInstrText xml:space="preserve"> HYPERLINK \l "_ENREF_2" \o "Butelli, 2008 #122" </w:delInstrText>
        </w:r>
        <w:r w:rsidR="004630A7" w:rsidDel="004630A7">
          <w:fldChar w:fldCharType="separate"/>
        </w:r>
        <w:r w:rsidR="00EC751F" w:rsidDel="004630A7">
          <w:rPr>
            <w:rFonts w:ascii="Times New Roman" w:hAnsi="Times New Roman"/>
            <w:noProof/>
            <w:sz w:val="24"/>
            <w:szCs w:val="24"/>
          </w:rPr>
          <w:delText>Butelli et al. 2008</w:delText>
        </w:r>
        <w:r w:rsidR="004630A7" w:rsidDel="004630A7">
          <w:rPr>
            <w:rFonts w:ascii="Times New Roman" w:hAnsi="Times New Roman"/>
            <w:noProof/>
            <w:sz w:val="24"/>
            <w:szCs w:val="24"/>
          </w:rPr>
          <w:fldChar w:fldCharType="end"/>
        </w:r>
        <w:r w:rsidR="00E3096E" w:rsidDel="004630A7">
          <w:rPr>
            <w:rFonts w:ascii="Times New Roman" w:hAnsi="Times New Roman"/>
            <w:noProof/>
            <w:sz w:val="24"/>
            <w:szCs w:val="24"/>
          </w:rPr>
          <w:delText>)</w:delText>
        </w:r>
        <w:r w:rsidR="00087D12" w:rsidDel="004630A7">
          <w:rPr>
            <w:rFonts w:ascii="Times New Roman" w:hAnsi="Times New Roman"/>
            <w:sz w:val="24"/>
            <w:szCs w:val="24"/>
          </w:rPr>
          <w:fldChar w:fldCharType="end"/>
        </w:r>
        <w:r w:rsidR="00087D12" w:rsidDel="004630A7">
          <w:rPr>
            <w:rFonts w:ascii="Times New Roman" w:hAnsi="Times New Roman" w:hint="eastAsia"/>
            <w:sz w:val="24"/>
            <w:szCs w:val="24"/>
          </w:rPr>
          <w:delText>.</w:delText>
        </w:r>
        <w:r w:rsidR="00087D12" w:rsidDel="004630A7">
          <w:rPr>
            <w:rFonts w:ascii="Times New Roman" w:hAnsi="Times New Roman"/>
            <w:sz w:val="24"/>
            <w:szCs w:val="24"/>
          </w:rPr>
          <w:delText xml:space="preserve"> Interestingly</w:delText>
        </w:r>
        <w:r w:rsidR="00087D12" w:rsidDel="004630A7">
          <w:rPr>
            <w:rFonts w:ascii="Times New Roman" w:hAnsi="Times New Roman" w:hint="eastAsia"/>
            <w:sz w:val="24"/>
            <w:szCs w:val="24"/>
          </w:rPr>
          <w:delText xml:space="preserve">, the flesh of </w:delText>
        </w:r>
        <w:r w:rsidR="00087D12" w:rsidDel="004630A7">
          <w:rPr>
            <w:rFonts w:ascii="Times New Roman" w:hAnsi="Times New Roman"/>
            <w:sz w:val="24"/>
            <w:szCs w:val="24"/>
          </w:rPr>
          <w:delText xml:space="preserve">our </w:delText>
        </w:r>
        <w:r w:rsidR="00087D12" w:rsidDel="004630A7">
          <w:rPr>
            <w:rFonts w:ascii="Times New Roman" w:hAnsi="Times New Roman" w:hint="eastAsia"/>
            <w:sz w:val="24"/>
            <w:szCs w:val="24"/>
          </w:rPr>
          <w:delText xml:space="preserve">DR </w:delText>
        </w:r>
        <w:r w:rsidR="00E97602" w:rsidDel="004630A7">
          <w:rPr>
            <w:rFonts w:ascii="Times New Roman" w:hAnsi="Times New Roman"/>
            <w:sz w:val="24"/>
            <w:szCs w:val="24"/>
          </w:rPr>
          <w:delText xml:space="preserve">overexpressing </w:delText>
        </w:r>
        <w:r w:rsidR="00087D12" w:rsidDel="004630A7">
          <w:rPr>
            <w:rFonts w:ascii="Times New Roman" w:hAnsi="Times New Roman" w:hint="eastAsia"/>
            <w:sz w:val="24"/>
            <w:szCs w:val="24"/>
          </w:rPr>
          <w:delText>tomato</w:delText>
        </w:r>
        <w:r w:rsidR="00087D12" w:rsidDel="004630A7">
          <w:rPr>
            <w:rFonts w:ascii="Times New Roman" w:hAnsi="Times New Roman"/>
            <w:sz w:val="24"/>
            <w:szCs w:val="24"/>
          </w:rPr>
          <w:delText>es</w:delText>
        </w:r>
        <w:r w:rsidR="00087D12" w:rsidDel="004630A7">
          <w:rPr>
            <w:rFonts w:ascii="Times New Roman" w:hAnsi="Times New Roman" w:hint="eastAsia"/>
            <w:sz w:val="24"/>
            <w:szCs w:val="24"/>
          </w:rPr>
          <w:delText xml:space="preserve"> </w:delText>
        </w:r>
        <w:r w:rsidR="00E97602" w:rsidDel="004630A7">
          <w:rPr>
            <w:rFonts w:ascii="Times New Roman" w:hAnsi="Times New Roman"/>
            <w:sz w:val="24"/>
            <w:szCs w:val="24"/>
          </w:rPr>
          <w:delText>was</w:delText>
        </w:r>
        <w:r w:rsidR="00E97602" w:rsidDel="004630A7">
          <w:rPr>
            <w:rFonts w:ascii="Times New Roman" w:hAnsi="Times New Roman" w:hint="eastAsia"/>
            <w:sz w:val="24"/>
            <w:szCs w:val="24"/>
          </w:rPr>
          <w:delText xml:space="preserve"> </w:delText>
        </w:r>
        <w:r w:rsidR="00087D12" w:rsidDel="004630A7">
          <w:rPr>
            <w:rFonts w:ascii="Times New Roman" w:hAnsi="Times New Roman" w:hint="eastAsia"/>
            <w:sz w:val="24"/>
            <w:szCs w:val="24"/>
          </w:rPr>
          <w:delText>visibly purple</w:delText>
        </w:r>
        <w:r w:rsidR="003752D0" w:rsidDel="004630A7">
          <w:rPr>
            <w:rFonts w:ascii="Times New Roman" w:hAnsi="Times New Roman"/>
            <w:sz w:val="24"/>
            <w:szCs w:val="24"/>
          </w:rPr>
          <w:delText xml:space="preserve"> in this experiment</w:delText>
        </w:r>
        <w:r w:rsidR="00087D12" w:rsidDel="004630A7">
          <w:rPr>
            <w:rFonts w:ascii="Times New Roman" w:hAnsi="Times New Roman" w:hint="eastAsia"/>
            <w:sz w:val="24"/>
            <w:szCs w:val="24"/>
          </w:rPr>
          <w:delText xml:space="preserve"> without upregulation of </w:delText>
        </w:r>
        <w:r w:rsidR="00087D12" w:rsidRPr="00943499" w:rsidDel="004630A7">
          <w:rPr>
            <w:rFonts w:ascii="Times New Roman" w:hAnsi="Times New Roman"/>
            <w:i/>
            <w:sz w:val="24"/>
            <w:szCs w:val="24"/>
          </w:rPr>
          <w:delText>CHS</w:delText>
        </w:r>
        <w:r w:rsidR="00087D12" w:rsidDel="004630A7">
          <w:rPr>
            <w:rFonts w:ascii="Times New Roman" w:hAnsi="Times New Roman" w:hint="eastAsia"/>
            <w:sz w:val="24"/>
            <w:szCs w:val="24"/>
          </w:rPr>
          <w:delText xml:space="preserve"> and </w:delText>
        </w:r>
        <w:r w:rsidR="00087D12" w:rsidRPr="00943499" w:rsidDel="004630A7">
          <w:rPr>
            <w:rFonts w:ascii="Times New Roman" w:hAnsi="Times New Roman"/>
            <w:i/>
            <w:sz w:val="24"/>
            <w:szCs w:val="24"/>
          </w:rPr>
          <w:delText>FLS</w:delText>
        </w:r>
        <w:r w:rsidR="003752D0" w:rsidDel="004630A7">
          <w:rPr>
            <w:rFonts w:ascii="Times New Roman" w:hAnsi="Times New Roman"/>
            <w:i/>
            <w:sz w:val="24"/>
            <w:szCs w:val="24"/>
          </w:rPr>
          <w:delText xml:space="preserve"> </w:delText>
        </w:r>
        <w:r w:rsidR="003752D0" w:rsidRPr="0054736B" w:rsidDel="004630A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4630A7">
          <w:rPr>
            <w:rFonts w:ascii="Times New Roman" w:hAnsi="Times New Roman"/>
            <w:sz w:val="24"/>
            <w:szCs w:val="24"/>
          </w:rPr>
          <w:delInstrText xml:space="preserve"> ADDIN EN.CITE </w:delInstrText>
        </w:r>
        <w:r w:rsidR="00EC751F" w:rsidDel="004630A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4630A7">
          <w:rPr>
            <w:rFonts w:ascii="Times New Roman" w:hAnsi="Times New Roman"/>
            <w:sz w:val="24"/>
            <w:szCs w:val="24"/>
          </w:rPr>
          <w:delInstrText xml:space="preserve"> ADDIN EN.CITE.DATA </w:delInstrText>
        </w:r>
        <w:r w:rsidR="00EC751F" w:rsidDel="004630A7">
          <w:rPr>
            <w:rFonts w:ascii="Times New Roman" w:hAnsi="Times New Roman"/>
            <w:sz w:val="24"/>
            <w:szCs w:val="24"/>
          </w:rPr>
        </w:r>
        <w:r w:rsidR="00EC751F" w:rsidDel="004630A7">
          <w:rPr>
            <w:rFonts w:ascii="Times New Roman" w:hAnsi="Times New Roman"/>
            <w:sz w:val="24"/>
            <w:szCs w:val="24"/>
          </w:rPr>
          <w:fldChar w:fldCharType="end"/>
        </w:r>
        <w:r w:rsidR="003752D0" w:rsidRPr="0054736B" w:rsidDel="004630A7">
          <w:rPr>
            <w:rFonts w:ascii="Times New Roman" w:hAnsi="Times New Roman"/>
            <w:sz w:val="24"/>
            <w:szCs w:val="24"/>
          </w:rPr>
        </w:r>
        <w:r w:rsidR="003752D0" w:rsidRPr="0054736B" w:rsidDel="004630A7">
          <w:rPr>
            <w:rFonts w:ascii="Times New Roman" w:hAnsi="Times New Roman"/>
            <w:sz w:val="24"/>
            <w:szCs w:val="24"/>
          </w:rPr>
          <w:fldChar w:fldCharType="separate"/>
        </w:r>
        <w:r w:rsidR="003752D0" w:rsidRPr="0054736B" w:rsidDel="004630A7">
          <w:rPr>
            <w:rFonts w:ascii="Times New Roman" w:hAnsi="Times New Roman"/>
            <w:noProof/>
            <w:sz w:val="24"/>
            <w:szCs w:val="24"/>
          </w:rPr>
          <w:delText>(</w:delText>
        </w:r>
        <w:r w:rsidR="004630A7" w:rsidDel="004630A7">
          <w:fldChar w:fldCharType="begin"/>
        </w:r>
        <w:r w:rsidR="004630A7" w:rsidDel="004630A7">
          <w:delInstrText xml:space="preserve"> HYPERLINK \l "_ENREF_2" \o "Butelli, 2008 #122" </w:delInstrText>
        </w:r>
        <w:r w:rsidR="004630A7" w:rsidDel="004630A7">
          <w:fldChar w:fldCharType="separate"/>
        </w:r>
        <w:r w:rsidR="00EC751F" w:rsidRPr="0054736B" w:rsidDel="004630A7">
          <w:rPr>
            <w:rFonts w:ascii="Times New Roman" w:hAnsi="Times New Roman"/>
            <w:noProof/>
            <w:sz w:val="24"/>
            <w:szCs w:val="24"/>
          </w:rPr>
          <w:delText>Butelli et al. 2008</w:delText>
        </w:r>
        <w:r w:rsidR="004630A7" w:rsidDel="004630A7">
          <w:rPr>
            <w:rFonts w:ascii="Times New Roman" w:hAnsi="Times New Roman"/>
            <w:noProof/>
            <w:sz w:val="24"/>
            <w:szCs w:val="24"/>
          </w:rPr>
          <w:fldChar w:fldCharType="end"/>
        </w:r>
        <w:r w:rsidR="003752D0" w:rsidRPr="0054736B" w:rsidDel="004630A7">
          <w:rPr>
            <w:rFonts w:ascii="Times New Roman" w:hAnsi="Times New Roman"/>
            <w:noProof/>
            <w:sz w:val="24"/>
            <w:szCs w:val="24"/>
          </w:rPr>
          <w:delText>)</w:delText>
        </w:r>
        <w:r w:rsidR="003752D0" w:rsidRPr="0054736B" w:rsidDel="004630A7">
          <w:rPr>
            <w:rFonts w:ascii="Times New Roman" w:hAnsi="Times New Roman"/>
            <w:sz w:val="24"/>
            <w:szCs w:val="24"/>
          </w:rPr>
          <w:fldChar w:fldCharType="end"/>
        </w:r>
        <w:r w:rsidR="00087D12" w:rsidRPr="003752D0" w:rsidDel="004630A7">
          <w:rPr>
            <w:rFonts w:ascii="Times New Roman" w:hAnsi="Times New Roman"/>
            <w:sz w:val="24"/>
            <w:szCs w:val="24"/>
          </w:rPr>
          <w:delText>,</w:delText>
        </w:r>
        <w:r w:rsidR="00087D12" w:rsidDel="004630A7">
          <w:rPr>
            <w:rFonts w:ascii="Times New Roman" w:hAnsi="Times New Roman" w:hint="eastAsia"/>
            <w:sz w:val="24"/>
            <w:szCs w:val="24"/>
          </w:rPr>
          <w:delText xml:space="preserve"> even </w:delText>
        </w:r>
        <w:r w:rsidR="00087D12" w:rsidDel="004630A7">
          <w:rPr>
            <w:rFonts w:ascii="Times New Roman" w:hAnsi="Times New Roman"/>
            <w:sz w:val="24"/>
            <w:szCs w:val="24"/>
          </w:rPr>
          <w:delText>though</w:delText>
        </w:r>
        <w:r w:rsidR="00087D12" w:rsidDel="004630A7">
          <w:rPr>
            <w:rFonts w:ascii="Times New Roman" w:hAnsi="Times New Roman" w:hint="eastAsia"/>
            <w:sz w:val="24"/>
            <w:szCs w:val="24"/>
          </w:rPr>
          <w:delText xml:space="preserve"> it can act as a </w:delText>
        </w:r>
        <w:r w:rsidR="00087D12" w:rsidRPr="00B9754B" w:rsidDel="004630A7">
          <w:rPr>
            <w:rFonts w:ascii="Times New Roman" w:hAnsi="Times New Roman"/>
            <w:sz w:val="24"/>
            <w:szCs w:val="24"/>
          </w:rPr>
          <w:delText>reportedly</w:delText>
        </w:r>
        <w:r w:rsidR="00087D12" w:rsidRPr="00B9754B" w:rsidDel="004630A7">
          <w:rPr>
            <w:rFonts w:ascii="Times New Roman" w:hAnsi="Times New Roman" w:hint="eastAsia"/>
            <w:sz w:val="24"/>
            <w:szCs w:val="24"/>
          </w:rPr>
          <w:delText xml:space="preserve"> bottleneck</w:delText>
        </w:r>
        <w:r w:rsidR="00683A47" w:rsidDel="004630A7">
          <w:rPr>
            <w:rFonts w:ascii="Times New Roman" w:hAnsi="Times New Roman"/>
            <w:sz w:val="24"/>
            <w:szCs w:val="24"/>
          </w:rPr>
          <w:delText xml:space="preserve"> </w:delText>
        </w:r>
        <w:r w:rsidR="00683A47" w:rsidDel="004630A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4630A7">
          <w:rPr>
            <w:rFonts w:ascii="Times New Roman" w:hAnsi="Times New Roman"/>
            <w:sz w:val="24"/>
            <w:szCs w:val="24"/>
          </w:rPr>
          <w:delInstrText xml:space="preserve"> ADDIN EN.CITE </w:delInstrText>
        </w:r>
        <w:r w:rsidR="00EC751F" w:rsidDel="004630A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4630A7">
          <w:rPr>
            <w:rFonts w:ascii="Times New Roman" w:hAnsi="Times New Roman"/>
            <w:sz w:val="24"/>
            <w:szCs w:val="24"/>
          </w:rPr>
          <w:delInstrText xml:space="preserve"> ADDIN EN.CITE.DATA </w:delInstrText>
        </w:r>
        <w:r w:rsidR="00EC751F" w:rsidDel="004630A7">
          <w:rPr>
            <w:rFonts w:ascii="Times New Roman" w:hAnsi="Times New Roman"/>
            <w:sz w:val="24"/>
            <w:szCs w:val="24"/>
          </w:rPr>
        </w:r>
        <w:r w:rsidR="00EC751F" w:rsidDel="004630A7">
          <w:rPr>
            <w:rFonts w:ascii="Times New Roman" w:hAnsi="Times New Roman"/>
            <w:sz w:val="24"/>
            <w:szCs w:val="24"/>
          </w:rPr>
          <w:fldChar w:fldCharType="end"/>
        </w:r>
        <w:r w:rsidR="00683A47" w:rsidDel="004630A7">
          <w:rPr>
            <w:rFonts w:ascii="Times New Roman" w:hAnsi="Times New Roman"/>
            <w:sz w:val="24"/>
            <w:szCs w:val="24"/>
          </w:rPr>
        </w:r>
        <w:r w:rsidR="00683A47" w:rsidDel="004630A7">
          <w:rPr>
            <w:rFonts w:ascii="Times New Roman" w:hAnsi="Times New Roman"/>
            <w:sz w:val="24"/>
            <w:szCs w:val="24"/>
          </w:rPr>
          <w:fldChar w:fldCharType="separate"/>
        </w:r>
        <w:r w:rsidR="00683A47" w:rsidDel="004630A7">
          <w:rPr>
            <w:rFonts w:ascii="Times New Roman" w:hAnsi="Times New Roman"/>
            <w:noProof/>
            <w:sz w:val="24"/>
            <w:szCs w:val="24"/>
          </w:rPr>
          <w:delText>(</w:delText>
        </w:r>
        <w:r w:rsidR="004630A7" w:rsidDel="004630A7">
          <w:fldChar w:fldCharType="begin"/>
        </w:r>
        <w:r w:rsidR="004630A7" w:rsidDel="004630A7">
          <w:delInstrText xml:space="preserve"> HYPERLINK \l "_ENREF_2" \o "Butelli, 2008 #122" </w:delInstrText>
        </w:r>
        <w:r w:rsidR="004630A7" w:rsidDel="004630A7">
          <w:fldChar w:fldCharType="separate"/>
        </w:r>
        <w:r w:rsidR="00EC751F" w:rsidDel="004630A7">
          <w:rPr>
            <w:rFonts w:ascii="Times New Roman" w:hAnsi="Times New Roman"/>
            <w:noProof/>
            <w:sz w:val="24"/>
            <w:szCs w:val="24"/>
          </w:rPr>
          <w:delText>Butelli et al. 2008</w:delText>
        </w:r>
        <w:r w:rsidR="004630A7" w:rsidDel="004630A7">
          <w:rPr>
            <w:rFonts w:ascii="Times New Roman" w:hAnsi="Times New Roman"/>
            <w:noProof/>
            <w:sz w:val="24"/>
            <w:szCs w:val="24"/>
          </w:rPr>
          <w:fldChar w:fldCharType="end"/>
        </w:r>
        <w:r w:rsidR="00683A47" w:rsidDel="004630A7">
          <w:rPr>
            <w:rFonts w:ascii="Times New Roman" w:hAnsi="Times New Roman"/>
            <w:noProof/>
            <w:sz w:val="24"/>
            <w:szCs w:val="24"/>
          </w:rPr>
          <w:delText>)</w:delText>
        </w:r>
        <w:r w:rsidR="00683A47" w:rsidDel="004630A7">
          <w:rPr>
            <w:rFonts w:ascii="Times New Roman" w:hAnsi="Times New Roman"/>
            <w:sz w:val="24"/>
            <w:szCs w:val="24"/>
          </w:rPr>
          <w:fldChar w:fldCharType="end"/>
        </w:r>
        <w:r w:rsidR="00087D12" w:rsidDel="004630A7">
          <w:rPr>
            <w:rFonts w:ascii="Times New Roman" w:hAnsi="Times New Roman" w:hint="eastAsia"/>
            <w:sz w:val="24"/>
            <w:szCs w:val="24"/>
          </w:rPr>
          <w:delText xml:space="preserve">. </w:delText>
        </w:r>
        <w:r w:rsidR="00087D12" w:rsidDel="004630A7">
          <w:rPr>
            <w:rFonts w:ascii="Times New Roman" w:hAnsi="Times New Roman"/>
            <w:sz w:val="24"/>
            <w:szCs w:val="24"/>
          </w:rPr>
          <w:delText xml:space="preserve">This suggests that while </w:delText>
        </w:r>
        <w:r w:rsidR="00087D12" w:rsidRPr="00943499" w:rsidDel="004630A7">
          <w:rPr>
            <w:rFonts w:ascii="Times New Roman" w:hAnsi="Times New Roman"/>
            <w:i/>
            <w:sz w:val="24"/>
            <w:szCs w:val="24"/>
          </w:rPr>
          <w:delText>CHS</w:delText>
        </w:r>
        <w:r w:rsidR="00087D12" w:rsidDel="004630A7">
          <w:rPr>
            <w:rFonts w:ascii="Times New Roman" w:hAnsi="Times New Roman"/>
            <w:sz w:val="24"/>
            <w:szCs w:val="24"/>
          </w:rPr>
          <w:delText xml:space="preserve"> is an important bottleneck early in the pathway, it may not be as important as upregulation of genes dedicated to anthocyanin production such as </w:delText>
        </w:r>
        <w:r w:rsidR="00087D12" w:rsidRPr="00943499" w:rsidDel="004630A7">
          <w:rPr>
            <w:rFonts w:ascii="Times New Roman" w:hAnsi="Times New Roman"/>
            <w:i/>
            <w:sz w:val="24"/>
            <w:szCs w:val="24"/>
          </w:rPr>
          <w:delText>DFR, ANS, 3-GT</w:delText>
        </w:r>
        <w:r w:rsidR="00087D12" w:rsidDel="004630A7">
          <w:rPr>
            <w:rFonts w:ascii="Times New Roman" w:hAnsi="Times New Roman"/>
            <w:sz w:val="24"/>
            <w:szCs w:val="24"/>
          </w:rPr>
          <w:delText xml:space="preserve">, and </w:delText>
        </w:r>
        <w:r w:rsidR="00087D12" w:rsidRPr="00943499" w:rsidDel="004630A7">
          <w:rPr>
            <w:rFonts w:ascii="Times New Roman" w:hAnsi="Times New Roman"/>
            <w:i/>
            <w:sz w:val="24"/>
            <w:szCs w:val="24"/>
          </w:rPr>
          <w:delText>5-GT</w:delText>
        </w:r>
        <w:r w:rsidR="00087D12" w:rsidDel="004630A7">
          <w:rPr>
            <w:rFonts w:ascii="Times New Roman" w:hAnsi="Times New Roman"/>
            <w:sz w:val="24"/>
            <w:szCs w:val="24"/>
          </w:rPr>
          <w:delText xml:space="preserve"> for increased anthocyanin content.  </w:delText>
        </w:r>
        <w:r w:rsidR="00E97602" w:rsidDel="004630A7">
          <w:rPr>
            <w:rFonts w:ascii="Times New Roman" w:hAnsi="Times New Roman"/>
            <w:sz w:val="24"/>
            <w:szCs w:val="24"/>
          </w:rPr>
          <w:delText xml:space="preserve">That indicates </w:delText>
        </w:r>
        <w:r w:rsidR="00087D12" w:rsidDel="004630A7">
          <w:rPr>
            <w:rFonts w:ascii="Times New Roman" w:hAnsi="Times New Roman"/>
            <w:sz w:val="24"/>
            <w:szCs w:val="24"/>
          </w:rPr>
          <w:delText xml:space="preserve">there may already be sufficient substrate available for anthocyanin production after upregulation of </w:delText>
        </w:r>
        <w:r w:rsidR="00087D12" w:rsidRPr="00943499" w:rsidDel="004630A7">
          <w:rPr>
            <w:rFonts w:ascii="Times New Roman" w:hAnsi="Times New Roman"/>
            <w:i/>
            <w:sz w:val="24"/>
            <w:szCs w:val="24"/>
          </w:rPr>
          <w:delText>PAL, CHI</w:delText>
        </w:r>
        <w:r w:rsidR="00087D12" w:rsidDel="004630A7">
          <w:rPr>
            <w:rFonts w:ascii="Times New Roman" w:hAnsi="Times New Roman"/>
            <w:sz w:val="24"/>
            <w:szCs w:val="24"/>
          </w:rPr>
          <w:delText xml:space="preserve">, and </w:delText>
        </w:r>
        <w:r w:rsidR="00087D12" w:rsidRPr="00943499" w:rsidDel="004630A7">
          <w:rPr>
            <w:rFonts w:ascii="Times New Roman" w:hAnsi="Times New Roman"/>
            <w:i/>
            <w:sz w:val="24"/>
            <w:szCs w:val="24"/>
          </w:rPr>
          <w:delText>F3H</w:delText>
        </w:r>
        <w:r w:rsidR="00087D12" w:rsidDel="004630A7">
          <w:rPr>
            <w:rFonts w:ascii="Times New Roman" w:hAnsi="Times New Roman"/>
            <w:sz w:val="24"/>
            <w:szCs w:val="24"/>
          </w:rPr>
          <w:delText>.</w:delText>
        </w:r>
      </w:del>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ins w:id="29" w:author="lenoWin10" w:date="2016-07-13T21:03:00Z">
        <w:r w:rsidR="002D2F62">
          <w:rPr>
            <w:rFonts w:ascii="Times New Roman" w:hAnsi="Times New Roman"/>
            <w:sz w:val="24"/>
            <w:szCs w:val="24"/>
          </w:rPr>
          <w:t>.</w:t>
        </w:r>
      </w:ins>
      <w:r w:rsidR="00087D12">
        <w:rPr>
          <w:rFonts w:ascii="Times New Roman" w:hAnsi="Times New Roman" w:hint="eastAsia"/>
          <w:sz w:val="24"/>
          <w:szCs w:val="24"/>
        </w:rPr>
        <w:t xml:space="preserve"> </w:t>
      </w:r>
      <w:del w:id="30" w:author="lenoWin10" w:date="2016-07-13T21:03:00Z">
        <w:r w:rsidR="00087D12" w:rsidDel="002D2F62">
          <w:rPr>
            <w:rFonts w:ascii="Times New Roman" w:hAnsi="Times New Roman"/>
            <w:sz w:val="24"/>
            <w:szCs w:val="24"/>
          </w:rPr>
          <w:delText xml:space="preserve">known as </w:delText>
        </w:r>
        <w:r w:rsidR="00087D12" w:rsidDel="002D2F62">
          <w:rPr>
            <w:rFonts w:ascii="Times New Roman" w:hAnsi="Times New Roman" w:hint="eastAsia"/>
            <w:sz w:val="24"/>
            <w:szCs w:val="24"/>
          </w:rPr>
          <w:delText>dihydroflavonols</w:delText>
        </w:r>
      </w:del>
      <w:del w:id="31" w:author="lenoWin10" w:date="2016-07-13T21:01:00Z">
        <w:r w:rsidR="00087D12" w:rsidDel="002D2F62">
          <w:rPr>
            <w:rFonts w:ascii="Times New Roman" w:hAnsi="Times New Roman"/>
            <w:sz w:val="24"/>
            <w:szCs w:val="24"/>
          </w:rPr>
          <w:delText>.</w:delText>
        </w:r>
        <w:r w:rsidR="00087D12" w:rsidDel="002D2F62">
          <w:rPr>
            <w:rFonts w:ascii="Times New Roman" w:hAnsi="Times New Roman" w:hint="eastAsia"/>
            <w:sz w:val="24"/>
            <w:szCs w:val="24"/>
          </w:rPr>
          <w:delText xml:space="preserve"> </w:delText>
        </w:r>
        <w:r w:rsidR="00087D12" w:rsidDel="002D2F62">
          <w:rPr>
            <w:rFonts w:ascii="Times New Roman" w:hAnsi="Times New Roman"/>
            <w:sz w:val="24"/>
            <w:szCs w:val="24"/>
          </w:rPr>
          <w:delText>D</w:delText>
        </w:r>
        <w:r w:rsidR="00087D12" w:rsidDel="002D2F62">
          <w:rPr>
            <w:rFonts w:ascii="Times New Roman" w:hAnsi="Times New Roman" w:hint="eastAsia"/>
            <w:sz w:val="24"/>
            <w:szCs w:val="24"/>
          </w:rPr>
          <w:delText>ihydroflavols</w:delText>
        </w:r>
      </w:del>
      <w:del w:id="32" w:author="lenoWin10" w:date="2016-07-13T21:03:00Z">
        <w:r w:rsidR="00087D12" w:rsidDel="002D2F62">
          <w:rPr>
            <w:rFonts w:ascii="Times New Roman" w:hAnsi="Times New Roman" w:hint="eastAsia"/>
            <w:sz w:val="24"/>
            <w:szCs w:val="24"/>
          </w:rPr>
          <w:delText xml:space="preserve"> </w:delText>
        </w:r>
        <w:r w:rsidR="00087D12" w:rsidDel="002D2F62">
          <w:rPr>
            <w:rFonts w:ascii="Times New Roman" w:hAnsi="Times New Roman"/>
            <w:sz w:val="24"/>
            <w:szCs w:val="24"/>
          </w:rPr>
          <w:delText xml:space="preserve">occur at </w:delText>
        </w:r>
        <w:r w:rsidR="00087D12" w:rsidDel="002D2F62">
          <w:rPr>
            <w:rFonts w:ascii="Times New Roman" w:hAnsi="Times New Roman" w:hint="eastAsia"/>
            <w:sz w:val="24"/>
            <w:szCs w:val="24"/>
          </w:rPr>
          <w:delText>the branch</w:delText>
        </w:r>
        <w:r w:rsidR="00087D12" w:rsidDel="002D2F62">
          <w:rPr>
            <w:rFonts w:ascii="Times New Roman" w:hAnsi="Times New Roman"/>
            <w:sz w:val="24"/>
            <w:szCs w:val="24"/>
          </w:rPr>
          <w:delText>ing</w:delText>
        </w:r>
        <w:r w:rsidR="00087D12" w:rsidDel="002D2F62">
          <w:rPr>
            <w:rFonts w:ascii="Times New Roman" w:hAnsi="Times New Roman" w:hint="eastAsia"/>
            <w:sz w:val="24"/>
            <w:szCs w:val="24"/>
          </w:rPr>
          <w:delText xml:space="preserve"> point between anthocyanin and flavonols.</w:delText>
        </w:r>
      </w:del>
    </w:p>
    <w:p w14:paraId="28A29AF7" w14:textId="4C576229" w:rsidR="00532CD7" w:rsidRDefault="00087D12" w:rsidP="00FC42E4">
      <w:pPr>
        <w:spacing w:after="0" w:line="360" w:lineRule="auto"/>
        <w:ind w:firstLine="720"/>
        <w:rPr>
          <w:ins w:id="33" w:author="lenoWin10" w:date="2016-07-13T23:21:00Z"/>
          <w:rFonts w:ascii="Times New Roman" w:hAnsi="Times New Roman"/>
          <w:sz w:val="24"/>
          <w:szCs w:val="24"/>
        </w:rPr>
      </w:pPr>
      <w:r>
        <w:rPr>
          <w:rFonts w:ascii="Times New Roman" w:hAnsi="Times New Roman" w:hint="eastAsia"/>
          <w:sz w:val="24"/>
          <w:szCs w:val="24"/>
        </w:rPr>
        <w:t xml:space="preserve"> </w:t>
      </w:r>
      <w:del w:id="34" w:author="lenoWin10" w:date="2016-07-13T21:29:00Z">
        <w:r w:rsidR="002D76C3" w:rsidDel="008D7BF0">
          <w:rPr>
            <w:rFonts w:ascii="Times New Roman" w:hAnsi="Times New Roman"/>
            <w:sz w:val="24"/>
            <w:szCs w:val="24"/>
          </w:rPr>
          <w:delText>Butelli et al (2008)</w:delText>
        </w:r>
        <w:r w:rsidDel="008D7BF0">
          <w:rPr>
            <w:rFonts w:ascii="Times New Roman" w:hAnsi="Times New Roman" w:hint="eastAsia"/>
            <w:sz w:val="24"/>
            <w:szCs w:val="24"/>
          </w:rPr>
          <w:delText xml:space="preserve"> reported that </w:delText>
        </w:r>
        <w:r w:rsidRPr="007C03DB" w:rsidDel="008D7BF0">
          <w:rPr>
            <w:rFonts w:ascii="Times New Roman" w:hAnsi="Times New Roman"/>
            <w:i/>
            <w:sz w:val="24"/>
            <w:szCs w:val="24"/>
          </w:rPr>
          <w:delText>CHI</w:delText>
        </w:r>
        <w:r w:rsidDel="008D7BF0">
          <w:rPr>
            <w:rFonts w:ascii="Times New Roman" w:hAnsi="Times New Roman" w:hint="eastAsia"/>
            <w:sz w:val="24"/>
            <w:szCs w:val="24"/>
          </w:rPr>
          <w:delText xml:space="preserve"> activity </w:delText>
        </w:r>
        <w:r w:rsidDel="008D7BF0">
          <w:rPr>
            <w:rFonts w:ascii="Times New Roman" w:hAnsi="Times New Roman"/>
            <w:sz w:val="24"/>
            <w:szCs w:val="24"/>
          </w:rPr>
          <w:delText xml:space="preserve">approximately doubled in </w:delText>
        </w:r>
        <w:r w:rsidDel="008D7BF0">
          <w:rPr>
            <w:rFonts w:ascii="Times New Roman" w:hAnsi="Times New Roman" w:hint="eastAsia"/>
            <w:sz w:val="24"/>
            <w:szCs w:val="24"/>
          </w:rPr>
          <w:delText xml:space="preserve">the turn/ripe state. Compared </w:delText>
        </w:r>
        <w:r w:rsidDel="008D7BF0">
          <w:rPr>
            <w:rFonts w:ascii="Times New Roman" w:hAnsi="Times New Roman"/>
            <w:sz w:val="24"/>
            <w:szCs w:val="24"/>
          </w:rPr>
          <w:delText xml:space="preserve">with </w:delText>
        </w:r>
        <w:r w:rsidRPr="00943499" w:rsidDel="008D7BF0">
          <w:rPr>
            <w:rFonts w:ascii="Times New Roman" w:hAnsi="Times New Roman"/>
            <w:i/>
            <w:sz w:val="24"/>
            <w:szCs w:val="24"/>
          </w:rPr>
          <w:delText>PAL</w:delText>
        </w:r>
        <w:r w:rsidDel="008D7BF0">
          <w:rPr>
            <w:rFonts w:ascii="Times New Roman" w:hAnsi="Times New Roman" w:hint="eastAsia"/>
            <w:sz w:val="24"/>
            <w:szCs w:val="24"/>
          </w:rPr>
          <w:delText xml:space="preserve"> </w:delText>
        </w:r>
        <w:r w:rsidDel="008D7BF0">
          <w:rPr>
            <w:rFonts w:ascii="Times New Roman" w:hAnsi="Times New Roman"/>
            <w:sz w:val="24"/>
            <w:szCs w:val="24"/>
          </w:rPr>
          <w:delText>activity</w:delText>
        </w:r>
        <w:r w:rsidR="000E71AA" w:rsidDel="008D7BF0">
          <w:rPr>
            <w:rFonts w:ascii="Times New Roman" w:hAnsi="Times New Roman"/>
            <w:sz w:val="24"/>
            <w:szCs w:val="24"/>
          </w:rPr>
          <w:delText xml:space="preserve"> </w:delText>
        </w:r>
        <w:r w:rsidDel="008D7BF0">
          <w:rPr>
            <w:rFonts w:ascii="Times New Roman" w:hAnsi="Times New Roman" w:hint="eastAsia"/>
            <w:sz w:val="24"/>
            <w:szCs w:val="24"/>
          </w:rPr>
          <w:delText xml:space="preserve">upregulated by </w:delText>
        </w:r>
        <w:r w:rsidRPr="00E96C05" w:rsidDel="008D7BF0">
          <w:rPr>
            <w:rFonts w:ascii="Times New Roman" w:hAnsi="Times New Roman" w:hint="eastAsia"/>
            <w:i/>
            <w:sz w:val="24"/>
            <w:szCs w:val="24"/>
          </w:rPr>
          <w:delText>DR</w:delText>
        </w:r>
        <w:r w:rsidDel="008D7BF0">
          <w:rPr>
            <w:rFonts w:ascii="Times New Roman" w:hAnsi="Times New Roman" w:hint="eastAsia"/>
            <w:sz w:val="24"/>
            <w:szCs w:val="24"/>
          </w:rPr>
          <w:delText xml:space="preserve">, </w:delText>
        </w:r>
        <w:r w:rsidDel="008D7BF0">
          <w:rPr>
            <w:rFonts w:ascii="Times New Roman" w:hAnsi="Times New Roman"/>
            <w:sz w:val="24"/>
            <w:szCs w:val="24"/>
          </w:rPr>
          <w:delText xml:space="preserve">this increase in </w:delText>
        </w:r>
        <w:r w:rsidRPr="00E96C05" w:rsidDel="008D7BF0">
          <w:rPr>
            <w:rFonts w:ascii="Times New Roman" w:hAnsi="Times New Roman" w:hint="eastAsia"/>
            <w:i/>
            <w:sz w:val="24"/>
            <w:szCs w:val="24"/>
          </w:rPr>
          <w:delText>CHI</w:delText>
        </w:r>
        <w:r w:rsidDel="008D7BF0">
          <w:rPr>
            <w:rFonts w:ascii="Times New Roman" w:hAnsi="Times New Roman" w:hint="eastAsia"/>
            <w:sz w:val="24"/>
            <w:szCs w:val="24"/>
          </w:rPr>
          <w:delText xml:space="preserve"> activity is </w:delText>
        </w:r>
        <w:r w:rsidDel="008D7BF0">
          <w:rPr>
            <w:rFonts w:ascii="Times New Roman" w:hAnsi="Times New Roman"/>
            <w:sz w:val="24"/>
            <w:szCs w:val="24"/>
          </w:rPr>
          <w:delText>insufficient to fully reap the benefits of an upregulated PAL</w:delText>
        </w:r>
        <w:r w:rsidDel="008D7BF0">
          <w:rPr>
            <w:rFonts w:ascii="Times New Roman" w:hAnsi="Times New Roman" w:hint="eastAsia"/>
            <w:sz w:val="24"/>
            <w:szCs w:val="24"/>
          </w:rPr>
          <w:delText xml:space="preserve">. Luo (2008) reported </w:delText>
        </w:r>
        <w:r w:rsidDel="008D7BF0">
          <w:rPr>
            <w:rFonts w:ascii="Times New Roman" w:hAnsi="Times New Roman"/>
            <w:sz w:val="24"/>
            <w:szCs w:val="24"/>
          </w:rPr>
          <w:delText>a similar</w:delText>
        </w:r>
        <w:r w:rsidDel="008D7BF0">
          <w:rPr>
            <w:rFonts w:ascii="Times New Roman" w:hAnsi="Times New Roman" w:hint="eastAsia"/>
            <w:sz w:val="24"/>
            <w:szCs w:val="24"/>
          </w:rPr>
          <w:delText xml:space="preserve"> situation that the content of rutin and </w:delText>
        </w:r>
        <w:r w:rsidRPr="00DD0778" w:rsidDel="008D7BF0">
          <w:rPr>
            <w:rFonts w:ascii="Times New Roman" w:hAnsi="Times New Roman"/>
            <w:sz w:val="24"/>
            <w:szCs w:val="24"/>
          </w:rPr>
          <w:delText>kaempferol rutinoside</w:delText>
        </w:r>
        <w:r w:rsidDel="008D7BF0">
          <w:rPr>
            <w:rFonts w:ascii="Times New Roman" w:hAnsi="Times New Roman" w:hint="eastAsia"/>
            <w:sz w:val="24"/>
            <w:szCs w:val="24"/>
          </w:rPr>
          <w:delText xml:space="preserve"> showed no obvious </w:delText>
        </w:r>
        <w:r w:rsidDel="008D7BF0">
          <w:rPr>
            <w:rFonts w:ascii="Times New Roman" w:hAnsi="Times New Roman"/>
            <w:sz w:val="24"/>
            <w:szCs w:val="24"/>
          </w:rPr>
          <w:delText>differences</w:delText>
        </w:r>
        <w:r w:rsidDel="008D7BF0">
          <w:rPr>
            <w:rFonts w:ascii="Times New Roman" w:hAnsi="Times New Roman" w:hint="eastAsia"/>
            <w:sz w:val="24"/>
            <w:szCs w:val="24"/>
          </w:rPr>
          <w:delText xml:space="preserve"> between them even though the </w:delText>
        </w:r>
        <w:r w:rsidRPr="007E42BA" w:rsidDel="008D7BF0">
          <w:rPr>
            <w:rFonts w:ascii="Times New Roman" w:hAnsi="Times New Roman" w:hint="eastAsia"/>
            <w:i/>
            <w:sz w:val="24"/>
            <w:szCs w:val="24"/>
          </w:rPr>
          <w:delText>AtMYB12</w:delText>
        </w:r>
        <w:r w:rsidDel="008D7BF0">
          <w:rPr>
            <w:rFonts w:ascii="Times New Roman" w:hAnsi="Times New Roman"/>
            <w:i/>
            <w:sz w:val="24"/>
            <w:szCs w:val="24"/>
          </w:rPr>
          <w:delText xml:space="preserve"> </w:delText>
        </w:r>
        <w:r w:rsidDel="008D7BF0">
          <w:rPr>
            <w:rFonts w:ascii="Times New Roman" w:hAnsi="Times New Roman"/>
            <w:sz w:val="24"/>
            <w:szCs w:val="24"/>
          </w:rPr>
          <w:delText xml:space="preserve">gene </w:delText>
        </w:r>
        <w:r w:rsidDel="008D7BF0">
          <w:rPr>
            <w:rFonts w:ascii="Times New Roman" w:hAnsi="Times New Roman" w:hint="eastAsia"/>
            <w:sz w:val="24"/>
            <w:szCs w:val="24"/>
          </w:rPr>
          <w:delText>upregulate</w:delText>
        </w:r>
        <w:r w:rsidR="00CC19C2" w:rsidDel="008D7BF0">
          <w:rPr>
            <w:rFonts w:ascii="Times New Roman" w:hAnsi="Times New Roman"/>
            <w:sz w:val="24"/>
            <w:szCs w:val="24"/>
          </w:rPr>
          <w:delText>d</w:delText>
        </w:r>
        <w:r w:rsidDel="008D7BF0">
          <w:rPr>
            <w:rFonts w:ascii="Times New Roman" w:hAnsi="Times New Roman" w:hint="eastAsia"/>
            <w:sz w:val="24"/>
            <w:szCs w:val="24"/>
          </w:rPr>
          <w:delText xml:space="preserve"> </w:delText>
        </w:r>
        <w:r w:rsidRPr="000B4F98" w:rsidDel="008D7BF0">
          <w:rPr>
            <w:rFonts w:ascii="Times New Roman" w:hAnsi="Times New Roman" w:hint="eastAsia"/>
            <w:i/>
            <w:sz w:val="24"/>
            <w:szCs w:val="24"/>
          </w:rPr>
          <w:delText>F3</w:delText>
        </w:r>
        <w:r w:rsidRPr="000B4F98" w:rsidDel="008D7BF0">
          <w:rPr>
            <w:rFonts w:ascii="Times New Roman" w:hAnsi="Times New Roman"/>
            <w:i/>
            <w:sz w:val="24"/>
            <w:szCs w:val="24"/>
          </w:rPr>
          <w:delText>’</w:delText>
        </w:r>
        <w:r w:rsidRPr="000B4F98" w:rsidDel="008D7BF0">
          <w:rPr>
            <w:rFonts w:ascii="Times New Roman" w:hAnsi="Times New Roman" w:hint="eastAsia"/>
            <w:i/>
            <w:sz w:val="24"/>
            <w:szCs w:val="24"/>
          </w:rPr>
          <w:delText>H</w:delText>
        </w:r>
        <w:r w:rsidDel="008D7BF0">
          <w:rPr>
            <w:rFonts w:ascii="Times New Roman" w:hAnsi="Times New Roman" w:hint="eastAsia"/>
            <w:sz w:val="24"/>
            <w:szCs w:val="24"/>
          </w:rPr>
          <w:delText xml:space="preserve"> to move the flux from dihydrokaempferol to dihydroquercetin (Figure 1).  </w:delText>
        </w:r>
      </w:del>
      <w:r>
        <w:rPr>
          <w:rFonts w:ascii="Times New Roman" w:hAnsi="Times New Roman" w:hint="eastAsia"/>
          <w:sz w:val="24"/>
          <w:szCs w:val="24"/>
        </w:rPr>
        <w:t xml:space="preserve">In </w:t>
      </w:r>
      <w:ins w:id="35" w:author="lenoWin10" w:date="2016-07-13T21:29:00Z">
        <w:r w:rsidR="008D7BF0">
          <w:rPr>
            <w:rFonts w:ascii="Times New Roman" w:hAnsi="Times New Roman"/>
            <w:sz w:val="24"/>
            <w:szCs w:val="24"/>
          </w:rPr>
          <w:t>this</w:t>
        </w:r>
      </w:ins>
      <w:del w:id="36" w:author="lenoWin10" w:date="2016-07-13T21:29:00Z">
        <w:r w:rsidDel="008D7BF0">
          <w:rPr>
            <w:rFonts w:ascii="Times New Roman" w:hAnsi="Times New Roman" w:hint="eastAsia"/>
            <w:sz w:val="24"/>
            <w:szCs w:val="24"/>
          </w:rPr>
          <w:delText>our</w:delText>
        </w:r>
      </w:del>
      <w:r>
        <w:rPr>
          <w:rFonts w:ascii="Times New Roman" w:hAnsi="Times New Roman" w:hint="eastAsia"/>
          <w:sz w:val="24"/>
          <w:szCs w:val="24"/>
        </w:rPr>
        <w:t xml:space="preserve">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del w:id="37" w:author="lenoWin10" w:date="2016-07-13T23:13:00Z">
        <w:r w:rsidRPr="007E42BA" w:rsidDel="00532CD7">
          <w:rPr>
            <w:rFonts w:ascii="Times New Roman" w:hAnsi="Times New Roman" w:hint="eastAsia"/>
            <w:i/>
            <w:sz w:val="24"/>
            <w:szCs w:val="24"/>
          </w:rPr>
          <w:delText>DR</w:delText>
        </w:r>
        <w:r w:rsidDel="00532CD7">
          <w:rPr>
            <w:rFonts w:ascii="Times New Roman" w:hAnsi="Times New Roman" w:hint="eastAsia"/>
            <w:sz w:val="24"/>
            <w:szCs w:val="24"/>
          </w:rPr>
          <w:delText xml:space="preserve"> upregulate</w:delText>
        </w:r>
        <w:r w:rsidDel="00532CD7">
          <w:rPr>
            <w:rFonts w:ascii="Times New Roman" w:hAnsi="Times New Roman"/>
            <w:sz w:val="24"/>
            <w:szCs w:val="24"/>
          </w:rPr>
          <w:delText>s</w:delText>
        </w:r>
        <w:r w:rsidDel="00532CD7">
          <w:rPr>
            <w:rFonts w:ascii="Times New Roman" w:hAnsi="Times New Roman" w:hint="eastAsia"/>
            <w:sz w:val="24"/>
            <w:szCs w:val="24"/>
          </w:rPr>
          <w:delText xml:space="preserve"> </w:delText>
        </w:r>
        <w:r w:rsidRPr="007E42BA" w:rsidDel="00532CD7">
          <w:rPr>
            <w:rFonts w:ascii="Times New Roman" w:hAnsi="Times New Roman" w:hint="eastAsia"/>
            <w:i/>
            <w:sz w:val="24"/>
            <w:szCs w:val="24"/>
          </w:rPr>
          <w:delText>F3</w:delText>
        </w:r>
        <w:r w:rsidRPr="007E42BA" w:rsidDel="00532CD7">
          <w:rPr>
            <w:rFonts w:ascii="Times New Roman" w:hAnsi="Times New Roman"/>
            <w:i/>
            <w:sz w:val="24"/>
            <w:szCs w:val="24"/>
          </w:rPr>
          <w:delText>’</w:delText>
        </w:r>
        <w:r w:rsidRPr="007E42BA" w:rsidDel="00532CD7">
          <w:rPr>
            <w:rFonts w:ascii="Times New Roman" w:hAnsi="Times New Roman" w:hint="eastAsia"/>
            <w:i/>
            <w:sz w:val="24"/>
            <w:szCs w:val="24"/>
          </w:rPr>
          <w:delText>5</w:delText>
        </w:r>
        <w:r w:rsidRPr="007E42BA" w:rsidDel="00532CD7">
          <w:rPr>
            <w:rFonts w:ascii="Times New Roman" w:hAnsi="Times New Roman"/>
            <w:i/>
            <w:sz w:val="24"/>
            <w:szCs w:val="24"/>
          </w:rPr>
          <w:delText>’</w:delText>
        </w:r>
        <w:r w:rsidRPr="007E42BA" w:rsidDel="00532CD7">
          <w:rPr>
            <w:rFonts w:ascii="Times New Roman" w:hAnsi="Times New Roman" w:hint="eastAsia"/>
            <w:i/>
            <w:sz w:val="24"/>
            <w:szCs w:val="24"/>
          </w:rPr>
          <w:delText>H</w:delText>
        </w:r>
        <w:r w:rsidDel="00532CD7">
          <w:rPr>
            <w:rFonts w:ascii="Times New Roman" w:hAnsi="Times New Roman"/>
            <w:sz w:val="24"/>
            <w:szCs w:val="24"/>
          </w:rPr>
          <w:delText>,</w:delText>
        </w:r>
        <w:r w:rsidDel="00532CD7">
          <w:rPr>
            <w:rFonts w:ascii="Times New Roman" w:hAnsi="Times New Roman" w:hint="eastAsia"/>
            <w:sz w:val="24"/>
            <w:szCs w:val="24"/>
          </w:rPr>
          <w:delText xml:space="preserve"> which converts dihydrokaempferol to dihydromyricetin</w:delText>
        </w:r>
        <w:r w:rsidR="00043A3F" w:rsidDel="00532CD7">
          <w:rPr>
            <w:rFonts w:ascii="Times New Roman" w:hAnsi="Times New Roman"/>
            <w:sz w:val="24"/>
            <w:szCs w:val="24"/>
          </w:rPr>
          <w:delText xml:space="preserve"> </w:delText>
        </w:r>
        <w:r w:rsidR="00043A3F" w:rsidDel="00532CD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532CD7">
          <w:rPr>
            <w:rFonts w:ascii="Times New Roman" w:hAnsi="Times New Roman"/>
            <w:sz w:val="24"/>
            <w:szCs w:val="24"/>
          </w:rPr>
          <w:delInstrText xml:space="preserve"> ADDIN EN.CITE </w:delInstrText>
        </w:r>
        <w:r w:rsidR="00EC751F" w:rsidDel="00532CD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sidDel="00532CD7">
          <w:rPr>
            <w:rFonts w:ascii="Times New Roman" w:hAnsi="Times New Roman"/>
            <w:sz w:val="24"/>
            <w:szCs w:val="24"/>
          </w:rPr>
          <w:delInstrText xml:space="preserve"> ADDIN EN.CITE.DATA </w:delInstrText>
        </w:r>
        <w:r w:rsidR="00EC751F" w:rsidDel="00532CD7">
          <w:rPr>
            <w:rFonts w:ascii="Times New Roman" w:hAnsi="Times New Roman"/>
            <w:sz w:val="24"/>
            <w:szCs w:val="24"/>
          </w:rPr>
        </w:r>
        <w:r w:rsidR="00EC751F" w:rsidDel="00532CD7">
          <w:rPr>
            <w:rFonts w:ascii="Times New Roman" w:hAnsi="Times New Roman"/>
            <w:sz w:val="24"/>
            <w:szCs w:val="24"/>
          </w:rPr>
          <w:fldChar w:fldCharType="end"/>
        </w:r>
        <w:r w:rsidR="00043A3F" w:rsidDel="00532CD7">
          <w:rPr>
            <w:rFonts w:ascii="Times New Roman" w:hAnsi="Times New Roman"/>
            <w:sz w:val="24"/>
            <w:szCs w:val="24"/>
          </w:rPr>
        </w:r>
        <w:r w:rsidR="00043A3F" w:rsidDel="00532CD7">
          <w:rPr>
            <w:rFonts w:ascii="Times New Roman" w:hAnsi="Times New Roman"/>
            <w:sz w:val="24"/>
            <w:szCs w:val="24"/>
          </w:rPr>
          <w:fldChar w:fldCharType="separate"/>
        </w:r>
        <w:r w:rsidR="00043A3F" w:rsidDel="00532CD7">
          <w:rPr>
            <w:rFonts w:ascii="Times New Roman" w:hAnsi="Times New Roman"/>
            <w:noProof/>
            <w:sz w:val="24"/>
            <w:szCs w:val="24"/>
          </w:rPr>
          <w:delText>(</w:delText>
        </w:r>
        <w:r w:rsidR="0049472C" w:rsidDel="00532CD7">
          <w:fldChar w:fldCharType="begin"/>
        </w:r>
        <w:r w:rsidR="0049472C" w:rsidDel="00532CD7">
          <w:delInstrText xml:space="preserve"> HYPERLINK \l "_ENREF_2" \o "Butelli, 2008 #122" </w:delInstrText>
        </w:r>
        <w:r w:rsidR="0049472C" w:rsidDel="00532CD7">
          <w:fldChar w:fldCharType="separate"/>
        </w:r>
        <w:r w:rsidR="00EC751F" w:rsidDel="00532CD7">
          <w:rPr>
            <w:rFonts w:ascii="Times New Roman" w:hAnsi="Times New Roman"/>
            <w:noProof/>
            <w:sz w:val="24"/>
            <w:szCs w:val="24"/>
          </w:rPr>
          <w:delText>Butelli et al. 2008</w:delText>
        </w:r>
        <w:r w:rsidR="0049472C" w:rsidDel="00532CD7">
          <w:rPr>
            <w:rFonts w:ascii="Times New Roman" w:hAnsi="Times New Roman"/>
            <w:noProof/>
            <w:sz w:val="24"/>
            <w:szCs w:val="24"/>
          </w:rPr>
          <w:fldChar w:fldCharType="end"/>
        </w:r>
        <w:r w:rsidR="00043A3F" w:rsidDel="00532CD7">
          <w:rPr>
            <w:rFonts w:ascii="Times New Roman" w:hAnsi="Times New Roman"/>
            <w:noProof/>
            <w:sz w:val="24"/>
            <w:szCs w:val="24"/>
          </w:rPr>
          <w:delText>)</w:delText>
        </w:r>
        <w:r w:rsidR="00043A3F" w:rsidDel="00532CD7">
          <w:rPr>
            <w:rFonts w:ascii="Times New Roman" w:hAnsi="Times New Roman"/>
            <w:sz w:val="24"/>
            <w:szCs w:val="24"/>
          </w:rPr>
          <w:fldChar w:fldCharType="end"/>
        </w:r>
        <w:r w:rsidDel="00532CD7">
          <w:rPr>
            <w:rFonts w:ascii="Times New Roman" w:hAnsi="Times New Roman" w:hint="eastAsia"/>
            <w:sz w:val="24"/>
            <w:szCs w:val="24"/>
          </w:rPr>
          <w:delText>.</w:delText>
        </w:r>
        <w:r w:rsidDel="00532CD7">
          <w:rPr>
            <w:rFonts w:ascii="Times New Roman" w:hAnsi="Times New Roman"/>
            <w:sz w:val="24"/>
            <w:szCs w:val="24"/>
          </w:rPr>
          <w:delText xml:space="preserve">  </w:delText>
        </w:r>
      </w:del>
      <w:r>
        <w:rPr>
          <w:rFonts w:ascii="Times New Roman" w:hAnsi="Times New Roman"/>
          <w:sz w:val="24"/>
          <w:szCs w:val="24"/>
        </w:rPr>
        <w:t>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w:t>
      </w:r>
      <w:bookmarkStart w:id="38" w:name="_GoBack"/>
      <w:bookmarkEnd w:id="38"/>
      <w:del w:id="39" w:author="lenoWin10" w:date="2016-07-14T00:45:00Z">
        <w:r w:rsidDel="00E730C1">
          <w:rPr>
            <w:rFonts w:ascii="Times New Roman" w:hAnsi="Times New Roman" w:hint="eastAsia"/>
            <w:sz w:val="24"/>
            <w:szCs w:val="24"/>
          </w:rPr>
          <w:delText xml:space="preserve">Bovy </w:delText>
        </w:r>
        <w:r w:rsidDel="00E730C1">
          <w:rPr>
            <w:rFonts w:ascii="Times New Roman" w:hAnsi="Times New Roman"/>
            <w:sz w:val="24"/>
            <w:szCs w:val="24"/>
          </w:rPr>
          <w:delText xml:space="preserve">et al. </w:delText>
        </w:r>
        <w:r w:rsidDel="00E730C1">
          <w:rPr>
            <w:rFonts w:ascii="Times New Roman" w:hAnsi="Times New Roman" w:hint="eastAsia"/>
            <w:sz w:val="24"/>
            <w:szCs w:val="24"/>
          </w:rPr>
          <w:delText xml:space="preserve">(2002) </w:delText>
        </w:r>
        <w:r w:rsidDel="00E730C1">
          <w:rPr>
            <w:rFonts w:ascii="Times New Roman" w:hAnsi="Times New Roman"/>
            <w:sz w:val="24"/>
            <w:szCs w:val="24"/>
          </w:rPr>
          <w:delText>reported</w:delText>
        </w:r>
        <w:r w:rsidDel="00E730C1">
          <w:rPr>
            <w:rFonts w:ascii="Times New Roman" w:hAnsi="Times New Roman" w:hint="eastAsia"/>
            <w:sz w:val="24"/>
            <w:szCs w:val="24"/>
          </w:rPr>
          <w:delText xml:space="preserve"> that i</w:delText>
        </w:r>
        <w:r w:rsidRPr="00FA1185" w:rsidDel="00E730C1">
          <w:rPr>
            <w:rFonts w:ascii="Times New Roman" w:hAnsi="Times New Roman"/>
            <w:sz w:val="24"/>
            <w:szCs w:val="24"/>
          </w:rPr>
          <w:delText xml:space="preserve">n </w:delText>
        </w:r>
        <w:r w:rsidRPr="007E42BA" w:rsidDel="00E730C1">
          <w:rPr>
            <w:rFonts w:ascii="Times New Roman" w:hAnsi="Times New Roman"/>
            <w:i/>
            <w:sz w:val="24"/>
            <w:szCs w:val="24"/>
          </w:rPr>
          <w:delText>Solanaceous</w:delText>
        </w:r>
        <w:r w:rsidRPr="00FA1185" w:rsidDel="00E730C1">
          <w:rPr>
            <w:rFonts w:ascii="Times New Roman" w:hAnsi="Times New Roman" w:hint="eastAsia"/>
            <w:sz w:val="24"/>
            <w:szCs w:val="24"/>
          </w:rPr>
          <w:delText xml:space="preserve"> </w:delText>
        </w:r>
        <w:r w:rsidDel="00E730C1">
          <w:rPr>
            <w:rFonts w:ascii="Times New Roman" w:hAnsi="Times New Roman"/>
            <w:sz w:val="24"/>
            <w:szCs w:val="24"/>
          </w:rPr>
          <w:delText>specie</w:delText>
        </w:r>
        <w:r w:rsidDel="00E730C1">
          <w:rPr>
            <w:rFonts w:ascii="Times New Roman" w:hAnsi="Times New Roman" w:hint="eastAsia"/>
            <w:sz w:val="24"/>
            <w:szCs w:val="24"/>
          </w:rPr>
          <w:delText xml:space="preserve">s, </w:delText>
        </w:r>
        <w:r w:rsidRPr="00943499" w:rsidDel="00E730C1">
          <w:rPr>
            <w:rFonts w:ascii="Times New Roman" w:hAnsi="Times New Roman"/>
            <w:i/>
            <w:sz w:val="24"/>
            <w:szCs w:val="24"/>
          </w:rPr>
          <w:delText xml:space="preserve">DFR </w:delText>
        </w:r>
        <w:r w:rsidDel="00E730C1">
          <w:rPr>
            <w:rFonts w:ascii="Times New Roman" w:hAnsi="Times New Roman" w:hint="eastAsia"/>
            <w:sz w:val="24"/>
            <w:szCs w:val="24"/>
          </w:rPr>
          <w:delText xml:space="preserve">prefers </w:delText>
        </w:r>
        <w:r w:rsidRPr="00FA1185" w:rsidDel="00E730C1">
          <w:rPr>
            <w:rFonts w:ascii="Times New Roman" w:hAnsi="Times New Roman"/>
            <w:sz w:val="24"/>
            <w:szCs w:val="24"/>
          </w:rPr>
          <w:delText>dihydromyricetin</w:delText>
        </w:r>
        <w:r w:rsidRPr="00FA1185" w:rsidDel="00E730C1">
          <w:rPr>
            <w:rFonts w:ascii="Times New Roman" w:hAnsi="Times New Roman" w:hint="eastAsia"/>
            <w:sz w:val="24"/>
            <w:szCs w:val="24"/>
          </w:rPr>
          <w:delText xml:space="preserve"> </w:delText>
        </w:r>
        <w:r w:rsidRPr="00FA1185" w:rsidDel="00E730C1">
          <w:rPr>
            <w:rFonts w:ascii="Times New Roman" w:hAnsi="Times New Roman"/>
            <w:sz w:val="24"/>
            <w:szCs w:val="24"/>
          </w:rPr>
          <w:delText>and will not</w:delText>
        </w:r>
        <w:r w:rsidDel="00E730C1">
          <w:rPr>
            <w:rFonts w:ascii="Times New Roman" w:hAnsi="Times New Roman" w:hint="eastAsia"/>
            <w:sz w:val="24"/>
            <w:szCs w:val="24"/>
          </w:rPr>
          <w:delText xml:space="preserve"> utilize </w:delText>
        </w:r>
        <w:r w:rsidRPr="00FA1185" w:rsidDel="00E730C1">
          <w:rPr>
            <w:rFonts w:ascii="Times New Roman" w:hAnsi="Times New Roman"/>
            <w:sz w:val="24"/>
            <w:szCs w:val="24"/>
          </w:rPr>
          <w:delText>dihydrokaempferol as a substrate</w:delText>
        </w:r>
        <w:r w:rsidDel="00E730C1">
          <w:rPr>
            <w:rFonts w:ascii="Times New Roman" w:hAnsi="Times New Roman" w:hint="eastAsia"/>
            <w:sz w:val="24"/>
            <w:szCs w:val="24"/>
          </w:rPr>
          <w:delText xml:space="preserve">. </w:delText>
        </w:r>
      </w:del>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w:t>
      </w:r>
      <w:r>
        <w:rPr>
          <w:rFonts w:ascii="Times New Roman" w:hAnsi="Times New Roman"/>
          <w:sz w:val="24"/>
          <w:szCs w:val="24"/>
        </w:rPr>
        <w:lastRenderedPageBreak/>
        <w:t xml:space="preserve">direction.  </w:t>
      </w:r>
      <w:r w:rsidRPr="003B00F9">
        <w:rPr>
          <w:rFonts w:ascii="Times New Roman" w:hAnsi="Times New Roman"/>
          <w:sz w:val="24"/>
          <w:szCs w:val="24"/>
        </w:rPr>
        <w:t xml:space="preserve">This indicates that, while F3’5’H activity drastically increases anthocyanin production by providing ample substrate, its activity is not so high that all dihydrokampferol is converted to dihydromyricetin.  </w:t>
      </w:r>
      <w:r w:rsidR="000E71AA" w:rsidRPr="003B00F9">
        <w:rPr>
          <w:rFonts w:ascii="Times New Roman" w:hAnsi="Times New Roman"/>
          <w:sz w:val="24"/>
          <w:szCs w:val="24"/>
        </w:rPr>
        <w:t>Thus</w:t>
      </w:r>
      <w:r w:rsidRPr="003B00F9">
        <w:rPr>
          <w:rFonts w:ascii="Times New Roman" w:hAnsi="Times New Roman"/>
          <w:sz w:val="24"/>
          <w:szCs w:val="24"/>
        </w:rPr>
        <w:t>, there is still enough substrate available to be converted to dihydroquercetin and eventually rutin</w:t>
      </w:r>
      <w:r w:rsidR="000E71AA" w:rsidRPr="003B00F9">
        <w:rPr>
          <w:rFonts w:ascii="Times New Roman" w:hAnsi="Times New Roman"/>
          <w:sz w:val="24"/>
          <w:szCs w:val="24"/>
        </w:rPr>
        <w:t>, which s</w:t>
      </w:r>
      <w:r w:rsidRPr="003B00F9">
        <w:rPr>
          <w:rFonts w:ascii="Times New Roman" w:hAnsi="Times New Roman"/>
          <w:sz w:val="24"/>
          <w:szCs w:val="24"/>
        </w:rPr>
        <w:t xml:space="preserve">uggests that </w:t>
      </w:r>
      <w:r w:rsidRPr="003B00F9">
        <w:rPr>
          <w:rFonts w:ascii="Times New Roman" w:hAnsi="Times New Roman"/>
          <w:i/>
          <w:sz w:val="24"/>
          <w:szCs w:val="24"/>
        </w:rPr>
        <w:t xml:space="preserve">CHI </w:t>
      </w:r>
      <w:r w:rsidRPr="003B00F9">
        <w:rPr>
          <w:rFonts w:ascii="Times New Roman" w:hAnsi="Times New Roman"/>
          <w:sz w:val="24"/>
          <w:szCs w:val="24"/>
        </w:rPr>
        <w:t>overexpression provides ample substrate for significant increases in both flavonoid and anthocyanin production.</w:t>
      </w:r>
      <w:r>
        <w:rPr>
          <w:rFonts w:ascii="Times New Roman" w:hAnsi="Times New Roman"/>
          <w:sz w:val="24"/>
          <w:szCs w:val="24"/>
        </w:rPr>
        <w:t xml:space="preserve">   </w:t>
      </w:r>
    </w:p>
    <w:p w14:paraId="4A1E1DE6" w14:textId="5E8E87C4" w:rsidR="009B4F37" w:rsidRDefault="00CC0345" w:rsidP="00B65695">
      <w:pPr>
        <w:spacing w:after="0" w:line="360" w:lineRule="auto"/>
        <w:ind w:firstLine="720"/>
        <w:rPr>
          <w:rFonts w:ascii="Times New Roman" w:hAnsi="Times New Roman"/>
          <w:sz w:val="24"/>
          <w:szCs w:val="24"/>
        </w:rPr>
      </w:pPr>
      <w:r>
        <w:rPr>
          <w:rFonts w:ascii="Times New Roman" w:hAnsi="Times New Roman" w:hint="eastAsia"/>
          <w:sz w:val="24"/>
          <w:szCs w:val="24"/>
        </w:rPr>
        <w:t xml:space="preserve">We used </w:t>
      </w:r>
      <w:r w:rsidR="00B26DA3">
        <w:rPr>
          <w:rFonts w:ascii="Times New Roman" w:hAnsi="Times New Roman"/>
          <w:sz w:val="24"/>
          <w:szCs w:val="24"/>
        </w:rPr>
        <w:t xml:space="preserve">an </w:t>
      </w:r>
      <w:r>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r w:rsidR="00B26DA3">
        <w:rPr>
          <w:rFonts w:ascii="Times New Roman" w:hAnsi="Times New Roman"/>
          <w:sz w:val="24"/>
          <w:szCs w:val="24"/>
        </w:rPr>
        <w:t xml:space="preserve">to measure </w:t>
      </w:r>
      <w:r>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EC751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del w:id="40" w:author="lenoWin10" w:date="2016-07-13T22:53:00Z">
        <w:r w:rsidR="00B26DA3" w:rsidDel="00BC1C92">
          <w:rPr>
            <w:rFonts w:ascii="Times New Roman" w:hAnsi="Times New Roman"/>
            <w:sz w:val="24"/>
            <w:szCs w:val="24"/>
          </w:rPr>
          <w:delText>L</w:delText>
        </w:r>
        <w:r w:rsidR="00780882" w:rsidDel="00BC1C92">
          <w:rPr>
            <w:rFonts w:ascii="Times New Roman" w:hAnsi="Times New Roman"/>
            <w:sz w:val="24"/>
            <w:szCs w:val="24"/>
          </w:rPr>
          <w:delText>ycopene</w:delText>
        </w:r>
        <w:r w:rsidR="00B26DA3" w:rsidDel="00BC1C92">
          <w:rPr>
            <w:rFonts w:ascii="Times New Roman" w:hAnsi="Times New Roman"/>
            <w:sz w:val="24"/>
            <w:szCs w:val="24"/>
          </w:rPr>
          <w:delText>,</w:delText>
        </w:r>
        <w:r w:rsidR="00780882" w:rsidDel="00BC1C92">
          <w:rPr>
            <w:rFonts w:ascii="Times New Roman" w:hAnsi="Times New Roman" w:hint="eastAsia"/>
            <w:sz w:val="24"/>
            <w:szCs w:val="24"/>
          </w:rPr>
          <w:delText xml:space="preserve"> </w:delText>
        </w:r>
        <w:r w:rsidR="007C1B4D" w:rsidDel="00BC1C92">
          <w:rPr>
            <w:rFonts w:ascii="Times New Roman" w:hAnsi="Times New Roman" w:hint="eastAsia"/>
            <w:sz w:val="24"/>
            <w:szCs w:val="24"/>
          </w:rPr>
          <w:delText xml:space="preserve">including </w:delText>
        </w:r>
        <w:r w:rsidR="007C1B4D" w:rsidDel="00BC1C92">
          <w:rPr>
            <w:rFonts w:ascii="Times New Roman" w:hAnsi="Times New Roman" w:cs="Times New Roman"/>
            <w:sz w:val="24"/>
            <w:szCs w:val="24"/>
          </w:rPr>
          <w:delText>β</w:delText>
        </w:r>
        <w:r w:rsidR="00780882" w:rsidDel="00BC1C92">
          <w:rPr>
            <w:rFonts w:ascii="Times New Roman" w:hAnsi="Times New Roman" w:hint="eastAsia"/>
            <w:sz w:val="24"/>
            <w:szCs w:val="24"/>
          </w:rPr>
          <w:delText>-</w:delText>
        </w:r>
        <w:r w:rsidR="00780882" w:rsidDel="00BC1C92">
          <w:rPr>
            <w:rFonts w:ascii="Times New Roman" w:hAnsi="Times New Roman"/>
            <w:sz w:val="24"/>
            <w:szCs w:val="24"/>
          </w:rPr>
          <w:delText>carotenoid</w:delText>
        </w:r>
        <w:r w:rsidR="00B26DA3" w:rsidDel="00BC1C92">
          <w:rPr>
            <w:rFonts w:ascii="Times New Roman" w:hAnsi="Times New Roman"/>
            <w:sz w:val="24"/>
            <w:szCs w:val="24"/>
          </w:rPr>
          <w:delText>,</w:delText>
        </w:r>
        <w:r w:rsidR="00780882" w:rsidDel="00BC1C92">
          <w:rPr>
            <w:rFonts w:ascii="Times New Roman" w:hAnsi="Times New Roman" w:hint="eastAsia"/>
            <w:sz w:val="24"/>
            <w:szCs w:val="24"/>
          </w:rPr>
          <w:delText xml:space="preserve"> </w:delText>
        </w:r>
        <w:r w:rsidR="007C1B4D" w:rsidDel="00BC1C92">
          <w:rPr>
            <w:rFonts w:ascii="Times New Roman" w:hAnsi="Times New Roman" w:hint="eastAsia"/>
            <w:sz w:val="24"/>
            <w:szCs w:val="24"/>
          </w:rPr>
          <w:delText>is hydrophobic</w:delText>
        </w:r>
        <w:r w:rsidR="00B26DA3" w:rsidDel="00BC1C92">
          <w:rPr>
            <w:rFonts w:ascii="Times New Roman" w:hAnsi="Times New Roman"/>
            <w:sz w:val="24"/>
            <w:szCs w:val="24"/>
          </w:rPr>
          <w:delText>,</w:delText>
        </w:r>
        <w:r w:rsidR="00501AB5" w:rsidDel="00BC1C92">
          <w:rPr>
            <w:rFonts w:ascii="Times New Roman" w:hAnsi="Times New Roman" w:hint="eastAsia"/>
            <w:sz w:val="24"/>
            <w:szCs w:val="24"/>
          </w:rPr>
          <w:delText xml:space="preserve"> unlike</w:delText>
        </w:r>
        <w:r w:rsidR="008625CA" w:rsidDel="00BC1C92">
          <w:rPr>
            <w:rFonts w:ascii="Times New Roman" w:hAnsi="Times New Roman" w:hint="eastAsia"/>
            <w:sz w:val="24"/>
            <w:szCs w:val="24"/>
          </w:rPr>
          <w:delText xml:space="preserve"> most</w:delText>
        </w:r>
        <w:r w:rsidR="00501AB5" w:rsidDel="00BC1C92">
          <w:rPr>
            <w:rFonts w:ascii="Times New Roman" w:hAnsi="Times New Roman" w:hint="eastAsia"/>
            <w:sz w:val="24"/>
            <w:szCs w:val="24"/>
          </w:rPr>
          <w:delText xml:space="preserve"> flavonoids</w:delText>
        </w:r>
        <w:r w:rsidR="007C1B4D" w:rsidDel="00BC1C92">
          <w:rPr>
            <w:rFonts w:ascii="Times New Roman" w:hAnsi="Times New Roman" w:hint="eastAsia"/>
            <w:sz w:val="24"/>
            <w:szCs w:val="24"/>
          </w:rPr>
          <w:delText xml:space="preserve">. The lycopene </w:delText>
        </w:r>
        <w:r w:rsidR="00B26DA3" w:rsidDel="00BC1C92">
          <w:rPr>
            <w:rFonts w:ascii="Times New Roman" w:hAnsi="Times New Roman"/>
            <w:sz w:val="24"/>
            <w:szCs w:val="24"/>
          </w:rPr>
          <w:delText xml:space="preserve">content in </w:delText>
        </w:r>
        <w:r w:rsidR="007C1B4D" w:rsidDel="00BC1C92">
          <w:rPr>
            <w:rFonts w:ascii="Times New Roman" w:hAnsi="Times New Roman" w:hint="eastAsia"/>
            <w:sz w:val="24"/>
            <w:szCs w:val="24"/>
          </w:rPr>
          <w:delText xml:space="preserve">all wild and </w:delText>
        </w:r>
        <w:r w:rsidR="007C1B4D" w:rsidDel="00BC1C92">
          <w:rPr>
            <w:rFonts w:ascii="Times New Roman" w:hAnsi="Times New Roman"/>
            <w:sz w:val="24"/>
            <w:szCs w:val="24"/>
          </w:rPr>
          <w:delText>transgenic</w:delText>
        </w:r>
        <w:r w:rsidR="007C1B4D" w:rsidDel="00BC1C92">
          <w:rPr>
            <w:rFonts w:ascii="Times New Roman" w:hAnsi="Times New Roman" w:hint="eastAsia"/>
            <w:sz w:val="24"/>
            <w:szCs w:val="24"/>
          </w:rPr>
          <w:delText xml:space="preserve"> lines </w:delText>
        </w:r>
        <w:r w:rsidR="00B26DA3" w:rsidDel="00BC1C92">
          <w:rPr>
            <w:rFonts w:ascii="Times New Roman" w:hAnsi="Times New Roman"/>
            <w:sz w:val="24"/>
            <w:szCs w:val="24"/>
          </w:rPr>
          <w:delText xml:space="preserve">exhibited </w:delText>
        </w:r>
        <w:r w:rsidR="007C1B4D" w:rsidDel="00BC1C92">
          <w:rPr>
            <w:rFonts w:ascii="Times New Roman" w:hAnsi="Times New Roman" w:hint="eastAsia"/>
            <w:sz w:val="24"/>
            <w:szCs w:val="24"/>
          </w:rPr>
          <w:delText>no significant difference</w:delText>
        </w:r>
        <w:r w:rsidR="00B26DA3" w:rsidDel="00BC1C92">
          <w:rPr>
            <w:rFonts w:ascii="Times New Roman" w:hAnsi="Times New Roman"/>
            <w:sz w:val="24"/>
            <w:szCs w:val="24"/>
          </w:rPr>
          <w:delText xml:space="preserve">s, implying </w:delText>
        </w:r>
        <w:r w:rsidR="00714049" w:rsidDel="00BC1C92">
          <w:rPr>
            <w:rFonts w:ascii="Times New Roman" w:hAnsi="Times New Roman" w:hint="eastAsia"/>
            <w:sz w:val="24"/>
            <w:szCs w:val="24"/>
          </w:rPr>
          <w:delText xml:space="preserve">that intrinsic </w:delText>
        </w:r>
        <w:r w:rsidR="00714049" w:rsidDel="00BC1C92">
          <w:rPr>
            <w:rFonts w:ascii="Times New Roman" w:hAnsi="Times New Roman"/>
            <w:sz w:val="24"/>
            <w:szCs w:val="24"/>
          </w:rPr>
          <w:delText>antioxidant</w:delText>
        </w:r>
        <w:r w:rsidR="00714049" w:rsidDel="00BC1C92">
          <w:rPr>
            <w:rFonts w:ascii="Times New Roman" w:hAnsi="Times New Roman" w:hint="eastAsia"/>
            <w:sz w:val="24"/>
            <w:szCs w:val="24"/>
          </w:rPr>
          <w:delText xml:space="preserve"> activity </w:delText>
        </w:r>
        <w:r w:rsidR="00B26DA3" w:rsidDel="00BC1C92">
          <w:rPr>
            <w:rFonts w:ascii="Times New Roman" w:hAnsi="Times New Roman"/>
            <w:sz w:val="24"/>
            <w:szCs w:val="24"/>
          </w:rPr>
          <w:delText xml:space="preserve">in </w:delText>
        </w:r>
        <w:r w:rsidR="00714049" w:rsidDel="00BC1C92">
          <w:rPr>
            <w:rFonts w:ascii="Times New Roman" w:hAnsi="Times New Roman" w:hint="eastAsia"/>
            <w:sz w:val="24"/>
            <w:szCs w:val="24"/>
          </w:rPr>
          <w:delText>tomato</w:delText>
        </w:r>
        <w:r w:rsidR="00B26DA3" w:rsidDel="00BC1C92">
          <w:rPr>
            <w:rFonts w:ascii="Times New Roman" w:hAnsi="Times New Roman"/>
            <w:sz w:val="24"/>
            <w:szCs w:val="24"/>
          </w:rPr>
          <w:delText>es</w:delText>
        </w:r>
        <w:r w:rsidR="00714049" w:rsidDel="00BC1C92">
          <w:rPr>
            <w:rFonts w:ascii="Times New Roman" w:hAnsi="Times New Roman" w:hint="eastAsia"/>
            <w:sz w:val="24"/>
            <w:szCs w:val="24"/>
          </w:rPr>
          <w:delText xml:space="preserve"> </w:delText>
        </w:r>
        <w:r w:rsidR="00B26DA3" w:rsidDel="00BC1C92">
          <w:rPr>
            <w:rFonts w:ascii="Times New Roman" w:hAnsi="Times New Roman"/>
            <w:sz w:val="24"/>
            <w:szCs w:val="24"/>
          </w:rPr>
          <w:delText xml:space="preserve">remains </w:delText>
        </w:r>
        <w:r w:rsidR="00714049" w:rsidDel="00BC1C92">
          <w:rPr>
            <w:rFonts w:ascii="Times New Roman" w:hAnsi="Times New Roman" w:hint="eastAsia"/>
            <w:sz w:val="24"/>
            <w:szCs w:val="24"/>
          </w:rPr>
          <w:delText xml:space="preserve">intact even if </w:delText>
        </w:r>
        <w:r w:rsidR="00B26DA3" w:rsidDel="00BC1C92">
          <w:rPr>
            <w:rFonts w:ascii="Times New Roman" w:hAnsi="Times New Roman"/>
            <w:sz w:val="24"/>
            <w:szCs w:val="24"/>
          </w:rPr>
          <w:delText xml:space="preserve">when achieving a </w:delText>
        </w:r>
        <w:r w:rsidR="00714049" w:rsidDel="00BC1C92">
          <w:rPr>
            <w:rFonts w:ascii="Times New Roman" w:hAnsi="Times New Roman"/>
            <w:sz w:val="24"/>
            <w:szCs w:val="24"/>
          </w:rPr>
          <w:delText>substantial</w:delText>
        </w:r>
        <w:r w:rsidR="00714049" w:rsidDel="00BC1C92">
          <w:rPr>
            <w:rFonts w:ascii="Times New Roman" w:hAnsi="Times New Roman" w:hint="eastAsia"/>
            <w:sz w:val="24"/>
            <w:szCs w:val="24"/>
          </w:rPr>
          <w:delText xml:space="preserve"> increase </w:delText>
        </w:r>
        <w:r w:rsidR="00B26DA3" w:rsidDel="00BC1C92">
          <w:rPr>
            <w:rFonts w:ascii="Times New Roman" w:hAnsi="Times New Roman"/>
            <w:sz w:val="24"/>
            <w:szCs w:val="24"/>
          </w:rPr>
          <w:delText xml:space="preserve">in </w:delText>
        </w:r>
        <w:r w:rsidR="00714049" w:rsidDel="00BC1C92">
          <w:rPr>
            <w:rFonts w:ascii="Times New Roman" w:hAnsi="Times New Roman" w:hint="eastAsia"/>
            <w:sz w:val="24"/>
            <w:szCs w:val="24"/>
          </w:rPr>
          <w:delText>soluble flavonol</w:delText>
        </w:r>
        <w:r w:rsidR="00B26DA3" w:rsidDel="00BC1C92">
          <w:rPr>
            <w:rFonts w:ascii="Times New Roman" w:hAnsi="Times New Roman"/>
            <w:sz w:val="24"/>
            <w:szCs w:val="24"/>
          </w:rPr>
          <w:delText>s</w:delText>
        </w:r>
        <w:r w:rsidR="00714049" w:rsidDel="00BC1C92">
          <w:rPr>
            <w:rFonts w:ascii="Times New Roman" w:hAnsi="Times New Roman" w:hint="eastAsia"/>
            <w:sz w:val="24"/>
            <w:szCs w:val="24"/>
          </w:rPr>
          <w:delText xml:space="preserve"> and anthocyanin</w:delText>
        </w:r>
        <w:r w:rsidR="00B84C53" w:rsidDel="00BC1C92">
          <w:rPr>
            <w:rFonts w:ascii="Times New Roman" w:hAnsi="Times New Roman" w:hint="eastAsia"/>
            <w:sz w:val="24"/>
            <w:szCs w:val="24"/>
          </w:rPr>
          <w:delText>.</w:delText>
        </w:r>
      </w:del>
    </w:p>
    <w:p w14:paraId="14936182" w14:textId="07061C76"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EC751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1652EB5" w14:textId="77777777" w:rsidR="006E132F" w:rsidRDefault="006E132F"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바탕" w:hAnsi="Times New Roman"/>
          <w:sz w:val="36"/>
          <w:szCs w:val="36"/>
        </w:rPr>
      </w:pPr>
      <w:r>
        <w:rPr>
          <w:rFonts w:ascii="Times New Roman" w:eastAsia="바탕" w:hAnsi="Times New Roman"/>
          <w:sz w:val="36"/>
          <w:szCs w:val="36"/>
        </w:rPr>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6B203442"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00702348" w:rsidRPr="00702348">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76C2D1AC" w14:textId="1CE9E2DA"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w:t>
      </w:r>
      <w:r w:rsidR="00702348" w:rsidRPr="00702348">
        <w:rPr>
          <w:rFonts w:ascii="Times New Roman" w:hAnsi="Times New Roman" w:cs="Times New Roman"/>
          <w:sz w:val="24"/>
          <w:szCs w:val="24"/>
        </w:rPr>
        <w:t>Flavonols from skin: (a) quercetin-3-B-D glucoside (b) rutin (ckaempferol-3-rutinoside (d) quercetin (e) naringenin (f) naringenin chalcone (F2 CHI/DR population).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2AF29B43" w14:textId="04EF92EC"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lastRenderedPageBreak/>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w:t>
      </w:r>
      <w:r w:rsidR="008604EB">
        <w:rPr>
          <w:rFonts w:ascii="Times New Roman" w:hAnsi="Times New Roman" w:cs="Times New Roman"/>
          <w:sz w:val="24"/>
          <w:szCs w:val="24"/>
        </w:rPr>
        <w:t xml:space="preserve"> pooled</w:t>
      </w:r>
      <w:r w:rsidRPr="00C957F9">
        <w:rPr>
          <w:rFonts w:ascii="Times New Roman" w:hAnsi="Times New Roman" w:cs="Times New Roman"/>
          <w:sz w:val="24"/>
          <w:szCs w:val="24"/>
        </w:rPr>
        <w:t xml:space="preserve"> tomatoes per plant).</w:t>
      </w:r>
    </w:p>
    <w:p w14:paraId="28AD6B9F" w14:textId="75F94710" w:rsidR="00702348" w:rsidRDefault="002D0CF1" w:rsidP="00702348">
      <w:pPr>
        <w:rPr>
          <w:rFonts w:ascii="Times New Roman" w:hAnsi="Times New Roman" w:cs="Times New Roman"/>
          <w:sz w:val="24"/>
          <w:szCs w:val="24"/>
        </w:rPr>
      </w:pPr>
      <w:r w:rsidRPr="006D3F0C">
        <w:rPr>
          <w:rFonts w:ascii="Times New Roman" w:hAnsi="Times New Roman" w:cs="Times New Roman"/>
          <w:b/>
          <w:sz w:val="24"/>
          <w:szCs w:val="24"/>
        </w:rPr>
        <w:t>Fig. 8</w:t>
      </w:r>
      <w:r>
        <w:rPr>
          <w:rFonts w:ascii="Times New Roman" w:hAnsi="Times New Roman" w:cs="Times New Roman" w:hint="eastAsia"/>
          <w:sz w:val="24"/>
          <w:szCs w:val="24"/>
        </w:rPr>
        <w:t xml:space="preserve"> </w:t>
      </w:r>
      <w:r w:rsidR="00702348">
        <w:rPr>
          <w:rFonts w:ascii="Times New Roman" w:hAnsi="Times New Roman" w:cs="Times New Roman" w:hint="eastAsia"/>
          <w:sz w:val="24"/>
          <w:szCs w:val="24"/>
        </w:rPr>
        <w:t>. Lycopen</w:t>
      </w:r>
      <w:r w:rsidR="00702348">
        <w:rPr>
          <w:rFonts w:ascii="Times New Roman" w:hAnsi="Times New Roman" w:cs="Times New Roman"/>
          <w:sz w:val="24"/>
          <w:szCs w:val="24"/>
        </w:rPr>
        <w:t>e</w:t>
      </w:r>
      <w:r w:rsidR="00702348">
        <w:rPr>
          <w:rFonts w:ascii="Times New Roman" w:hAnsi="Times New Roman" w:cs="Times New Roman" w:hint="eastAsia"/>
          <w:sz w:val="24"/>
          <w:szCs w:val="24"/>
        </w:rPr>
        <w:t xml:space="preserve"> content </w:t>
      </w:r>
      <w:r w:rsidR="00702348">
        <w:rPr>
          <w:rFonts w:ascii="Times New Roman" w:hAnsi="Times New Roman" w:cs="Times New Roman"/>
          <w:sz w:val="24"/>
          <w:szCs w:val="24"/>
        </w:rPr>
        <w:t xml:space="preserve">in </w:t>
      </w:r>
      <w:r w:rsidR="00702348">
        <w:rPr>
          <w:rFonts w:ascii="Times New Roman" w:hAnsi="Times New Roman" w:cs="Times New Roman" w:hint="eastAsia"/>
          <w:sz w:val="24"/>
          <w:szCs w:val="24"/>
        </w:rPr>
        <w:t xml:space="preserve">(a)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(b) flesh and antioxidant activity</w:t>
      </w:r>
      <w:r w:rsidR="00702348">
        <w:rPr>
          <w:rFonts w:ascii="Times New Roman" w:hAnsi="Times New Roman" w:cs="Times New Roman"/>
          <w:sz w:val="24"/>
          <w:szCs w:val="24"/>
        </w:rPr>
        <w:t xml:space="preserve"> in</w:t>
      </w:r>
      <w:r w:rsidR="00702348">
        <w:rPr>
          <w:rFonts w:ascii="Times New Roman" w:hAnsi="Times New Roman" w:cs="Times New Roman" w:hint="eastAsia"/>
          <w:sz w:val="24"/>
          <w:szCs w:val="24"/>
        </w:rPr>
        <w:t xml:space="preserve"> (c)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(d) flesh</w:t>
      </w:r>
      <w:r w:rsidR="00702348">
        <w:rPr>
          <w:rFonts w:ascii="Times New Roman" w:hAnsi="Times New Roman" w:cs="Times New Roman"/>
          <w:sz w:val="24"/>
          <w:szCs w:val="24"/>
        </w:rPr>
        <w:t>.</w:t>
      </w:r>
      <w:r w:rsidR="00702348" w:rsidRPr="00106640">
        <w:t xml:space="preserve"> </w:t>
      </w:r>
      <w:r w:rsidR="00702348" w:rsidRPr="00106640">
        <w:rPr>
          <w:rFonts w:ascii="Times New Roman" w:hAnsi="Times New Roman" w:cs="Times New Roman"/>
          <w:sz w:val="24"/>
          <w:szCs w:val="24"/>
        </w:rPr>
        <w:t xml:space="preserve">Tomatoes were harvested 20 d after breaker stage. The data represent the mean values </w:t>
      </w:r>
      <w:r w:rsidR="00702348">
        <w:rPr>
          <w:rFonts w:ascii="Times New Roman" w:hAnsi="Times New Roman" w:cs="Times New Roman"/>
          <w:sz w:val="24"/>
          <w:szCs w:val="24"/>
        </w:rPr>
        <w:t>(±SD) derived from 5-7 plants per each line (4 to 6</w:t>
      </w:r>
      <w:r w:rsidR="008604EB">
        <w:rPr>
          <w:rFonts w:ascii="Times New Roman" w:hAnsi="Times New Roman" w:cs="Times New Roman"/>
          <w:sz w:val="24"/>
          <w:szCs w:val="24"/>
        </w:rPr>
        <w:t xml:space="preserve"> pooled</w:t>
      </w:r>
      <w:r w:rsidR="00702348" w:rsidRPr="00106640">
        <w:rPr>
          <w:rFonts w:ascii="Times New Roman" w:hAnsi="Times New Roman" w:cs="Times New Roman"/>
          <w:sz w:val="24"/>
          <w:szCs w:val="24"/>
        </w:rPr>
        <w:t xml:space="preserve"> tomatoes per plant).</w:t>
      </w:r>
    </w:p>
    <w:p w14:paraId="20066E7B" w14:textId="77777777" w:rsidR="00702348" w:rsidRDefault="00702348" w:rsidP="00702348">
      <w:pPr>
        <w:rPr>
          <w:rFonts w:ascii="Times New Roman" w:hAnsi="Times New Roman" w:cs="Times New Roman"/>
          <w:sz w:val="24"/>
          <w:szCs w:val="24"/>
        </w:rPr>
      </w:pPr>
    </w:p>
    <w:p w14:paraId="779F1B68" w14:textId="3833EAC5" w:rsidR="002D0CF1" w:rsidRDefault="002D0CF1" w:rsidP="00702348">
      <w:pPr>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399CCF62" w:rsidR="00943499" w:rsidRDefault="00A5774B" w:rsidP="0054736B">
      <w:pPr>
        <w:spacing w:after="0" w:line="360" w:lineRule="auto"/>
      </w:pPr>
      <w:r>
        <w:rPr>
          <w:rFonts w:ascii="Times New Roman" w:eastAsia="바탕" w:hAnsi="Times New Roman" w:hint="eastAsia"/>
          <w:sz w:val="36"/>
          <w:szCs w:val="36"/>
        </w:rPr>
        <w:t>Reference</w:t>
      </w:r>
      <w:r w:rsidR="00AD2FAC">
        <w:rPr>
          <w:rFonts w:ascii="Times New Roman" w:eastAsia="바탕"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 </w:instrText>
      </w:r>
      <w:r w:rsidR="00EC751F">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EN.CITE.DATA </w:instrText>
      </w:r>
      <w:r w:rsidR="00EC751F">
        <w:rPr>
          <w:color w:val="FFFFFF" w:themeColor="background1"/>
        </w:rPr>
      </w:r>
      <w:r w:rsidR="00EC751F">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EC751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7C336A35" w14:textId="77777777" w:rsidR="00EC751F" w:rsidRPr="00EC751F" w:rsidRDefault="00943499" w:rsidP="00EC751F">
      <w:pPr>
        <w:pStyle w:val="EndNoteBibliography"/>
        <w:spacing w:after="0"/>
        <w:ind w:left="720" w:hanging="720"/>
      </w:pPr>
      <w:r>
        <w:fldChar w:fldCharType="begin"/>
      </w:r>
      <w:r>
        <w:instrText xml:space="preserve"> ADDIN EN.REFLIST </w:instrText>
      </w:r>
      <w:r>
        <w:fldChar w:fldCharType="separate"/>
      </w:r>
      <w:bookmarkStart w:id="41" w:name="_ENREF_1"/>
      <w:r w:rsidR="00EC751F" w:rsidRPr="00EC751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41"/>
    </w:p>
    <w:p w14:paraId="355DAC6D" w14:textId="77777777" w:rsidR="00EC751F" w:rsidRPr="00EC751F" w:rsidRDefault="00EC751F" w:rsidP="00EC751F">
      <w:pPr>
        <w:pStyle w:val="EndNoteBibliography"/>
        <w:spacing w:after="0"/>
        <w:ind w:left="720" w:hanging="720"/>
      </w:pPr>
      <w:bookmarkStart w:id="42" w:name="_ENREF_2"/>
      <w:r w:rsidRPr="00EC751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42"/>
    </w:p>
    <w:p w14:paraId="7E7C49D7" w14:textId="77777777" w:rsidR="00EC751F" w:rsidRPr="00EC751F" w:rsidRDefault="00EC751F" w:rsidP="00EC751F">
      <w:pPr>
        <w:pStyle w:val="EndNoteBibliography"/>
        <w:spacing w:after="0"/>
        <w:ind w:left="720" w:hanging="720"/>
      </w:pPr>
      <w:bookmarkStart w:id="43" w:name="_ENREF_3"/>
      <w:r w:rsidRPr="00EC751F">
        <w:t>Cho J, Kang JS, Long PH, Jing J, Back Y &amp; Chung KS (2003) Antioxidant and memory enhancing effects of purple sweet potato anthocyanin and Cordyceps mushroom extract. Arch. Pharm. Res. 26(10):821-825 doi:10.1007/bf02980027</w:t>
      </w:r>
      <w:bookmarkEnd w:id="43"/>
    </w:p>
    <w:p w14:paraId="389579EE" w14:textId="77777777" w:rsidR="00EC751F" w:rsidRPr="00EC751F" w:rsidRDefault="00EC751F" w:rsidP="00EC751F">
      <w:pPr>
        <w:pStyle w:val="EndNoteBibliography"/>
        <w:spacing w:after="0"/>
        <w:ind w:left="720" w:hanging="720"/>
      </w:pPr>
      <w:bookmarkStart w:id="44" w:name="_ENREF_4"/>
      <w:r w:rsidRPr="00EC751F">
        <w:t xml:space="preserve">Colliver S, Bovy A, Collins G, Muir S, Robinson S, de Vos CHR &amp; Verhoeyen ME (2002) Improving the nutritional content of tomatoes through reprogramming their flavonoid biosynthetic pathway. Phytochem Rev 1:113-123 </w:t>
      </w:r>
      <w:bookmarkEnd w:id="44"/>
    </w:p>
    <w:p w14:paraId="716C62D3" w14:textId="77777777" w:rsidR="00EC751F" w:rsidRPr="00EC751F" w:rsidRDefault="00EC751F" w:rsidP="00EC751F">
      <w:pPr>
        <w:pStyle w:val="EndNoteBibliography"/>
        <w:spacing w:after="0"/>
        <w:ind w:left="720" w:hanging="720"/>
      </w:pPr>
      <w:bookmarkStart w:id="45" w:name="_ENREF_5"/>
      <w:r w:rsidRPr="00EC751F">
        <w:t xml:space="preserve">Ghosh D &amp; Konishi T (2007) Anthocyanins and anthocyanin-rich extracts: role in diabetes and eye function. Asia Pac. J. Clin. Nutr. 16(2):200-208 </w:t>
      </w:r>
      <w:bookmarkEnd w:id="45"/>
    </w:p>
    <w:p w14:paraId="7F9765A5" w14:textId="77777777" w:rsidR="00EC751F" w:rsidRPr="00EC751F" w:rsidRDefault="00EC751F" w:rsidP="00EC751F">
      <w:pPr>
        <w:pStyle w:val="EndNoteBibliography"/>
        <w:spacing w:after="0"/>
        <w:ind w:left="720" w:hanging="720"/>
      </w:pPr>
      <w:bookmarkStart w:id="46" w:name="_ENREF_6"/>
      <w:r w:rsidRPr="00EC751F">
        <w:t>Gonzali S, Mazzucato A &amp; Perata P (2009) Purple as a tomato: towards high anthocyanin tomatoes. Trends Plant Sci 14(5):237-241 doi:10.1016/j.tplants.2009.02.001</w:t>
      </w:r>
      <w:bookmarkEnd w:id="46"/>
    </w:p>
    <w:p w14:paraId="61DD64A6" w14:textId="77777777" w:rsidR="00EC751F" w:rsidRPr="00EC751F" w:rsidRDefault="00EC751F" w:rsidP="00EC751F">
      <w:pPr>
        <w:pStyle w:val="EndNoteBibliography"/>
        <w:spacing w:after="0"/>
        <w:ind w:left="720" w:hanging="720"/>
      </w:pPr>
      <w:bookmarkStart w:id="47" w:name="_ENREF_7"/>
      <w:r w:rsidRPr="00EC751F">
        <w:t xml:space="preserve">Holsters M, Dewaele D, Depicker A, Messens E, Vanmontagu M &amp; Schell J (1978) Transfection and transformation of Agrobacterium-tumefaciens. Mol. Gen. Genet. 163(2):181-187 </w:t>
      </w:r>
      <w:bookmarkEnd w:id="47"/>
    </w:p>
    <w:p w14:paraId="62668227" w14:textId="77777777" w:rsidR="00EC751F" w:rsidRPr="00EC751F" w:rsidRDefault="00EC751F" w:rsidP="00EC751F">
      <w:pPr>
        <w:pStyle w:val="EndNoteBibliography"/>
        <w:spacing w:after="0"/>
        <w:ind w:left="720" w:hanging="720"/>
      </w:pPr>
      <w:bookmarkStart w:id="48" w:name="_ENREF_8"/>
      <w:r w:rsidRPr="00EC751F">
        <w:t xml:space="preserve">Kim S, Jones R, Yoo KS &amp; Pike LM (2004) Gold color in onions (Allium cepa): a natural mutation of the chalcone isomerase gene resulting in a premature stop codon. MoL Gen Genomics 272(4):411-419 </w:t>
      </w:r>
      <w:bookmarkEnd w:id="48"/>
    </w:p>
    <w:p w14:paraId="5F4EBF65" w14:textId="77777777" w:rsidR="00EC751F" w:rsidRPr="00EC751F" w:rsidRDefault="00EC751F" w:rsidP="00EC751F">
      <w:pPr>
        <w:pStyle w:val="EndNoteBibliography"/>
        <w:spacing w:after="0"/>
        <w:ind w:left="720" w:hanging="720"/>
      </w:pPr>
      <w:bookmarkStart w:id="49" w:name="_ENREF_9"/>
      <w:r w:rsidRPr="00EC751F">
        <w:t>Kuntic V, Filipovic I &amp; Vujic Z (2011) Effects of Rutin and Hesperidin and their Al(III) and Cu(II) Complexes on in Vitro Plasma Coagulation Assays. Molecules 16(2):1378-1388 doi:10.3390/molecules16021378</w:t>
      </w:r>
      <w:bookmarkEnd w:id="49"/>
    </w:p>
    <w:p w14:paraId="1BF69863" w14:textId="77777777" w:rsidR="00EC751F" w:rsidRPr="00EC751F" w:rsidRDefault="00EC751F" w:rsidP="00EC751F">
      <w:pPr>
        <w:pStyle w:val="EndNoteBibliography"/>
        <w:spacing w:after="0"/>
        <w:ind w:left="720" w:hanging="720"/>
      </w:pPr>
      <w:bookmarkStart w:id="50" w:name="_ENREF_10"/>
      <w:r w:rsidRPr="00EC751F">
        <w:lastRenderedPageBreak/>
        <w:t xml:space="preserve">La Case C, Willegas I, Alacrcon de la Lastra C, Motilva V &amp; Martin Calero MJ (2000) Evidence for protective and antioxidant properties of rutin, a natural flavones, against ethanol induced gastric lesions. J Ethnoparmacol 71:45-53 </w:t>
      </w:r>
      <w:bookmarkEnd w:id="50"/>
    </w:p>
    <w:p w14:paraId="13BC0698" w14:textId="77777777" w:rsidR="00EC751F" w:rsidRPr="00EC751F" w:rsidRDefault="00EC751F" w:rsidP="00EC751F">
      <w:pPr>
        <w:pStyle w:val="EndNoteBibliography"/>
        <w:spacing w:after="0"/>
        <w:ind w:left="720" w:hanging="720"/>
      </w:pPr>
      <w:bookmarkStart w:id="51" w:name="_ENREF_11"/>
      <w:r w:rsidRPr="00EC751F">
        <w:t>Landberg R, Sun Q, Rimm EB, Cassidy A, Scalbert A, Mantzoros CS, Hu FB &amp; van Dam RM (2011) Selected dietary flavonoids are associated with markers off inflammation and endothelial dysfunction in U.S. women. J. Nutr. 141(4):618-625 doi:10.3945/jn.110.133843</w:t>
      </w:r>
      <w:bookmarkEnd w:id="51"/>
    </w:p>
    <w:p w14:paraId="33D69483" w14:textId="77777777" w:rsidR="00EC751F" w:rsidRPr="00EC751F" w:rsidRDefault="00EC751F" w:rsidP="00EC751F">
      <w:pPr>
        <w:pStyle w:val="EndNoteBibliography"/>
        <w:spacing w:after="0"/>
        <w:ind w:left="720" w:hanging="720"/>
      </w:pPr>
      <w:bookmarkStart w:id="52" w:name="_ENREF_12"/>
      <w:r w:rsidRPr="00EC751F">
        <w:t>Lee LY, Kononov ME, Bassuner B, Frame BR, Wang K &amp; Gelvin SB (2007) Novel plant transformation vectors containing the superpromoter. Plant Physiol 145(4):1294-1300 doi:10.1104/pp.107.106633</w:t>
      </w:r>
      <w:bookmarkEnd w:id="52"/>
    </w:p>
    <w:p w14:paraId="4E91C2AE" w14:textId="77777777" w:rsidR="00EC751F" w:rsidRPr="00EC751F" w:rsidRDefault="00EC751F" w:rsidP="00EC751F">
      <w:pPr>
        <w:pStyle w:val="EndNoteBibliography"/>
        <w:spacing w:after="0"/>
        <w:ind w:left="720" w:hanging="720"/>
      </w:pPr>
      <w:bookmarkStart w:id="53" w:name="_ENREF_13"/>
      <w:r w:rsidRPr="00EC751F">
        <w:t xml:space="preserve">Levin I, Frankel P, Gilboa N, Tanny S &amp; Lalazar A (2003) The tomato dark green mutation is a novel allele of the tomato homolog of the DEETIOLATED1 gene. Theor Appl Genet 106(3):454-460 </w:t>
      </w:r>
      <w:bookmarkEnd w:id="53"/>
    </w:p>
    <w:p w14:paraId="7173C5B3" w14:textId="77777777" w:rsidR="00EC751F" w:rsidRPr="00EC751F" w:rsidRDefault="00EC751F" w:rsidP="00EC751F">
      <w:pPr>
        <w:pStyle w:val="EndNoteBibliography"/>
        <w:spacing w:after="0"/>
        <w:ind w:left="720" w:hanging="720"/>
      </w:pPr>
      <w:bookmarkStart w:id="54" w:name="_ENREF_14"/>
      <w:r w:rsidRPr="00EC751F">
        <w:t xml:space="preserve">Lim W &amp; Earle DE (2008) Effect of in vitro and in vivo colchicine treatments on pollen production and fruit recovery on melon plants obtained after pollination with irradiated pollen. Plant Cell Tissue Organ Cult 95:115-124 </w:t>
      </w:r>
      <w:bookmarkEnd w:id="54"/>
    </w:p>
    <w:p w14:paraId="10D4CA10" w14:textId="77777777" w:rsidR="00EC751F" w:rsidRPr="00EC751F" w:rsidRDefault="00EC751F" w:rsidP="00EC751F">
      <w:pPr>
        <w:pStyle w:val="EndNoteBibliography"/>
        <w:spacing w:after="0"/>
        <w:ind w:left="720" w:hanging="720"/>
      </w:pPr>
      <w:bookmarkStart w:id="55" w:name="_ENREF_15"/>
      <w:r w:rsidRPr="00EC751F">
        <w:t xml:space="preserve">Lim W &amp; Earle DE (2009) Enhanced fruit set from parthenogenetic melon plants via colchicine treatment of nodal explants Plant Cell Tissue Organ Cult 98:351-356 </w:t>
      </w:r>
      <w:bookmarkEnd w:id="55"/>
    </w:p>
    <w:p w14:paraId="35BA9DD2" w14:textId="77777777" w:rsidR="00EC751F" w:rsidRPr="00EC751F" w:rsidRDefault="00EC751F" w:rsidP="00EC751F">
      <w:pPr>
        <w:pStyle w:val="EndNoteBibliography"/>
        <w:spacing w:after="0"/>
        <w:ind w:left="720" w:hanging="720"/>
      </w:pPr>
      <w:bookmarkStart w:id="56" w:name="_ENREF_16"/>
      <w:r w:rsidRPr="00EC751F">
        <w:t xml:space="preserve">Lim W, Miller R, Park J &amp; Park S (2014) Consumer Sensory Analysis of High Flavonoid Transgenic Tomatoes. J Food Sci 79(6):1212-1217 </w:t>
      </w:r>
      <w:bookmarkEnd w:id="56"/>
    </w:p>
    <w:p w14:paraId="5573268B" w14:textId="77777777" w:rsidR="00EC751F" w:rsidRPr="00EC751F" w:rsidRDefault="00EC751F" w:rsidP="00EC751F">
      <w:pPr>
        <w:pStyle w:val="EndNoteBibliography"/>
        <w:spacing w:after="0"/>
        <w:ind w:left="720" w:hanging="720"/>
      </w:pPr>
      <w:bookmarkStart w:id="57" w:name="_ENREF_17"/>
      <w:r w:rsidRPr="00EC751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57"/>
    </w:p>
    <w:p w14:paraId="69369135" w14:textId="77777777" w:rsidR="00EC751F" w:rsidRPr="00EC751F" w:rsidRDefault="00EC751F" w:rsidP="00EC751F">
      <w:pPr>
        <w:pStyle w:val="EndNoteBibliography"/>
        <w:spacing w:after="0"/>
        <w:ind w:left="720" w:hanging="720"/>
      </w:pPr>
      <w:bookmarkStart w:id="58" w:name="_ENREF_18"/>
      <w:r w:rsidRPr="00EC751F">
        <w:t xml:space="preserve">Muir SR, Collins GJ, Robinson S, Hughes S, Bovy A, Vos CHRD, Tunen AJv &amp; Verhoeyen ME (2001) Overexpression of petunia chalcone isomerase in tomato results in fruit containing increased levels of flavonols Nat Biotechonol 19:470-474 </w:t>
      </w:r>
      <w:bookmarkEnd w:id="58"/>
    </w:p>
    <w:p w14:paraId="16106A91" w14:textId="77777777" w:rsidR="00EC751F" w:rsidRPr="00EC751F" w:rsidRDefault="00EC751F" w:rsidP="00EC751F">
      <w:pPr>
        <w:pStyle w:val="EndNoteBibliography"/>
        <w:spacing w:after="0"/>
        <w:ind w:left="720" w:hanging="720"/>
      </w:pPr>
      <w:bookmarkStart w:id="59" w:name="_ENREF_19"/>
      <w:r w:rsidRPr="00EC751F">
        <w:t xml:space="preserve">Murashige T &amp; Skoog F (1962) A revised medium for rapid growth and bio assays with tobacco tissue cultures. Physiol Plant 15(3):473-497 </w:t>
      </w:r>
      <w:bookmarkEnd w:id="59"/>
    </w:p>
    <w:p w14:paraId="19DC6E8F" w14:textId="77777777" w:rsidR="00EC751F" w:rsidRPr="00EC751F" w:rsidRDefault="00EC751F" w:rsidP="00EC751F">
      <w:pPr>
        <w:pStyle w:val="EndNoteBibliography"/>
        <w:spacing w:after="0"/>
        <w:ind w:left="720" w:hanging="720"/>
      </w:pPr>
      <w:bookmarkStart w:id="60" w:name="_ENREF_20"/>
      <w:r w:rsidRPr="00EC751F">
        <w:t>Oh M-M, Carey EE &amp; Rajashekar CB (2009) Environmental stresses induce health-promoting phytochemicals in lettuce. Plant Physiol Bioch 47(7):578-583 doi:10.1016/j.plaphy.2009.02.008</w:t>
      </w:r>
      <w:bookmarkEnd w:id="60"/>
    </w:p>
    <w:p w14:paraId="3CF99DA5" w14:textId="77777777" w:rsidR="00EC751F" w:rsidRPr="00EC751F" w:rsidRDefault="00EC751F" w:rsidP="00EC751F">
      <w:pPr>
        <w:pStyle w:val="EndNoteBibliography"/>
        <w:spacing w:after="0"/>
        <w:ind w:left="720" w:hanging="720"/>
      </w:pPr>
      <w:bookmarkStart w:id="61" w:name="_ENREF_21"/>
      <w:r w:rsidRPr="00EC751F">
        <w:t>Ozkan E, Akyuz C, Dulundu E, Topaloglu U, Sehirli AO, Ercan F &amp; Sener G (2012) Protective Effects of Lycopene on Cerulein-Induced Experimental Acute Pancreatitis in Rats. J. Surg. Res. 176(1):232-238 doi:10.1016/j.jss.2011.09.005</w:t>
      </w:r>
      <w:bookmarkEnd w:id="61"/>
    </w:p>
    <w:p w14:paraId="58434DEC" w14:textId="77777777" w:rsidR="00EC751F" w:rsidRPr="00EC751F" w:rsidRDefault="00EC751F" w:rsidP="00EC751F">
      <w:pPr>
        <w:pStyle w:val="EndNoteBibliography"/>
        <w:spacing w:after="0"/>
        <w:ind w:left="720" w:hanging="720"/>
      </w:pPr>
      <w:bookmarkStart w:id="62" w:name="_ENREF_22"/>
      <w:r w:rsidRPr="00EC751F">
        <w:t xml:space="preserve">Park SH, Morris JL, Park JE, Hirschi KD &amp; Smith RH (2003) Efficient and genotype-independent </w:t>
      </w:r>
      <w:r w:rsidRPr="00EC751F">
        <w:rPr>
          <w:i/>
        </w:rPr>
        <w:t>Agrobacterium</w:t>
      </w:r>
      <w:r w:rsidRPr="00EC751F">
        <w:t xml:space="preserve"> – mediated tomato transformation. J Plant Physiol 160:1253-1257 </w:t>
      </w:r>
      <w:bookmarkEnd w:id="62"/>
    </w:p>
    <w:p w14:paraId="2CB074F7" w14:textId="77777777" w:rsidR="00EC751F" w:rsidRPr="00EC751F" w:rsidRDefault="00EC751F" w:rsidP="00EC751F">
      <w:pPr>
        <w:pStyle w:val="EndNoteBibliography"/>
        <w:spacing w:after="0"/>
        <w:ind w:left="720" w:hanging="720"/>
      </w:pPr>
      <w:bookmarkStart w:id="63" w:name="_ENREF_23"/>
      <w:r w:rsidRPr="00EC751F">
        <w:t xml:space="preserve">SASInstitute (2004) SAS/STAT 9.1. User's guide. SAS Institute Inc., Cary, USA </w:t>
      </w:r>
      <w:bookmarkEnd w:id="63"/>
    </w:p>
    <w:p w14:paraId="320EA9D1" w14:textId="77777777" w:rsidR="00EC751F" w:rsidRPr="00EC751F" w:rsidRDefault="00EC751F" w:rsidP="00EC751F">
      <w:pPr>
        <w:pStyle w:val="EndNoteBibliography"/>
        <w:spacing w:after="0"/>
        <w:ind w:left="720" w:hanging="720"/>
      </w:pPr>
      <w:bookmarkStart w:id="64" w:name="_ENREF_24"/>
      <w:r w:rsidRPr="00EC751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64"/>
    </w:p>
    <w:p w14:paraId="3C080A58" w14:textId="77777777" w:rsidR="00EC751F" w:rsidRPr="00EC751F" w:rsidRDefault="00EC751F" w:rsidP="00EC751F">
      <w:pPr>
        <w:pStyle w:val="EndNoteBibliography"/>
        <w:spacing w:after="0"/>
        <w:ind w:left="720" w:hanging="720"/>
      </w:pPr>
      <w:bookmarkStart w:id="65" w:name="_ENREF_25"/>
      <w:r w:rsidRPr="00EC751F">
        <w:t>Shih PH, Yeh CT &amp; Yen GC (2005) Effects of anthocyanidin on the inhibition of proliferation and induction of apoptosis in human gastric adenocarcinoma cells. Food Chem. Toxicol. 43(10):1557-1566 doi:10.1016/j.fct.2005.05.001</w:t>
      </w:r>
      <w:bookmarkEnd w:id="65"/>
    </w:p>
    <w:p w14:paraId="55F4350A" w14:textId="77777777" w:rsidR="00EC751F" w:rsidRPr="00EC751F" w:rsidRDefault="00EC751F" w:rsidP="00EC751F">
      <w:pPr>
        <w:pStyle w:val="EndNoteBibliography"/>
        <w:spacing w:after="0"/>
        <w:ind w:left="720" w:hanging="720"/>
      </w:pPr>
      <w:bookmarkStart w:id="66" w:name="_ENREF_26"/>
      <w:r w:rsidRPr="00EC751F">
        <w:lastRenderedPageBreak/>
        <w:t>Solfanelli C, Poggi A, Loreti E, Alpi A &amp; Perata P (2006) Sucrose-specific induction of the anthocyanin biosynthetic pathway in Arabidopsis. Plant Physiol 140(2):637-646 doi:10.1104/pp.105.072579</w:t>
      </w:r>
      <w:bookmarkEnd w:id="66"/>
    </w:p>
    <w:p w14:paraId="4D471BC4" w14:textId="77777777" w:rsidR="00EC751F" w:rsidRPr="00EC751F" w:rsidRDefault="00EC751F" w:rsidP="00EC751F">
      <w:pPr>
        <w:pStyle w:val="EndNoteBibliography"/>
        <w:spacing w:after="0"/>
        <w:ind w:left="720" w:hanging="720"/>
      </w:pPr>
      <w:bookmarkStart w:id="67" w:name="_ENREF_27"/>
      <w:r w:rsidRPr="00EC751F">
        <w:t>Verhoeyen ME, Bovy A, Collins G, Muir S, Robinson S, de Vos CHR &amp; Colliver S (2002) Increasing antioxidant levels in tomatoes through modification of the flavonoid biosynthetic pathway. J Exp Bot 53(377):2099-2106 doi:10.1093/jxb/erf026</w:t>
      </w:r>
      <w:bookmarkEnd w:id="67"/>
    </w:p>
    <w:p w14:paraId="04565BEC" w14:textId="77777777" w:rsidR="00EC751F" w:rsidRPr="00EC751F" w:rsidRDefault="00EC751F" w:rsidP="00EC751F">
      <w:pPr>
        <w:pStyle w:val="EndNoteBibliography"/>
        <w:spacing w:after="0"/>
        <w:ind w:left="720" w:hanging="720"/>
      </w:pPr>
      <w:bookmarkStart w:id="68" w:name="_ENREF_28"/>
      <w:r w:rsidRPr="00EC751F">
        <w:t xml:space="preserve">Wallace TC (2011) Anthocyanins in cardiovascular disease. Adv Nutr 2(1):1-7 </w:t>
      </w:r>
      <w:bookmarkEnd w:id="68"/>
    </w:p>
    <w:p w14:paraId="2CABA22D" w14:textId="77777777" w:rsidR="00EC751F" w:rsidRPr="00EC751F" w:rsidRDefault="00EC751F" w:rsidP="00EC751F">
      <w:pPr>
        <w:pStyle w:val="EndNoteBibliography"/>
        <w:spacing w:after="0"/>
        <w:ind w:left="720" w:hanging="720"/>
      </w:pPr>
      <w:bookmarkStart w:id="69" w:name="_ENREF_29"/>
      <w:r w:rsidRPr="00EC751F">
        <w:t xml:space="preserve">Yodjun P, Soontarapa K &amp; Eamchotchawalit E (2011) Separation of Lycopene/Solvent Mixture by Chitosan Membranes. JOM 21(1):107-113 </w:t>
      </w:r>
      <w:bookmarkEnd w:id="69"/>
    </w:p>
    <w:p w14:paraId="329EC28B" w14:textId="77777777" w:rsidR="00EC751F" w:rsidRPr="00EC751F" w:rsidRDefault="00EC751F" w:rsidP="00EC751F">
      <w:pPr>
        <w:pStyle w:val="EndNoteBibliography"/>
        <w:ind w:left="720" w:hanging="720"/>
      </w:pPr>
      <w:bookmarkStart w:id="70" w:name="_ENREF_30"/>
      <w:r w:rsidRPr="00EC751F">
        <w:t>Zuluaga DL, Gonzali S, Loreti E, Pucciariello C, Degl'Innocenti E, Guidi L, Alpi A &amp; Perata P (2008) Arabidopsis thaliana MYB75/PAP1 transcription factor induces anthocyanin production in transgenic tomato plants. Funct. Plant Biol. 35(7):606-618 doi:10.1071/fp08021</w:t>
      </w:r>
      <w:bookmarkEnd w:id="70"/>
    </w:p>
    <w:p w14:paraId="57FDDBD3" w14:textId="15AF6459"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C419F6" w:rsidRDefault="00C419F6" w:rsidP="00C24671">
      <w:pPr>
        <w:spacing w:after="0" w:line="240" w:lineRule="auto"/>
      </w:pPr>
      <w:r>
        <w:separator/>
      </w:r>
    </w:p>
  </w:endnote>
  <w:endnote w:type="continuationSeparator" w:id="0">
    <w:p w14:paraId="1AB71CE4" w14:textId="77777777" w:rsidR="00C419F6" w:rsidRDefault="00C419F6"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C419F6" w:rsidRDefault="00C419F6" w:rsidP="00C24671">
      <w:pPr>
        <w:spacing w:after="0" w:line="240" w:lineRule="auto"/>
      </w:pPr>
      <w:r>
        <w:separator/>
      </w:r>
    </w:p>
  </w:footnote>
  <w:footnote w:type="continuationSeparator" w:id="0">
    <w:p w14:paraId="4DBC4572" w14:textId="77777777" w:rsidR="00C419F6" w:rsidRDefault="00C419F6"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7Win10">
    <w15:presenceInfo w15:providerId="None" w15:userId="17Win10"/>
  </w15:person>
  <w15:person w15:author="lenoWin10">
    <w15:presenceInfo w15:providerId="None" w15:userId="lenoWin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43CC"/>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4CEA"/>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2CCD"/>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5D21"/>
    <w:rsid w:val="0015652E"/>
    <w:rsid w:val="001603F8"/>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321F"/>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079"/>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369"/>
    <w:rsid w:val="002C2781"/>
    <w:rsid w:val="002C460D"/>
    <w:rsid w:val="002C533E"/>
    <w:rsid w:val="002D0601"/>
    <w:rsid w:val="002D0CF1"/>
    <w:rsid w:val="002D1FB5"/>
    <w:rsid w:val="002D2F62"/>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2203"/>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0F9"/>
    <w:rsid w:val="003B0362"/>
    <w:rsid w:val="003B1148"/>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D7E79"/>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19AB"/>
    <w:rsid w:val="00453832"/>
    <w:rsid w:val="004553A3"/>
    <w:rsid w:val="004579EC"/>
    <w:rsid w:val="0046049C"/>
    <w:rsid w:val="00460FFD"/>
    <w:rsid w:val="00461196"/>
    <w:rsid w:val="00461CE6"/>
    <w:rsid w:val="00461E8C"/>
    <w:rsid w:val="00462221"/>
    <w:rsid w:val="004630A7"/>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472C"/>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2CD7"/>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454"/>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32F"/>
    <w:rsid w:val="006E17DA"/>
    <w:rsid w:val="006E2108"/>
    <w:rsid w:val="006E39E4"/>
    <w:rsid w:val="006E3D67"/>
    <w:rsid w:val="006E4906"/>
    <w:rsid w:val="006E52E1"/>
    <w:rsid w:val="006E6B6A"/>
    <w:rsid w:val="006E7D6E"/>
    <w:rsid w:val="006F0F46"/>
    <w:rsid w:val="006F1F05"/>
    <w:rsid w:val="006F6700"/>
    <w:rsid w:val="00700056"/>
    <w:rsid w:val="00700881"/>
    <w:rsid w:val="00700C94"/>
    <w:rsid w:val="007015EA"/>
    <w:rsid w:val="0070171F"/>
    <w:rsid w:val="00702348"/>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5072"/>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2D0"/>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4EB"/>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D7BF0"/>
    <w:rsid w:val="008E3D93"/>
    <w:rsid w:val="008E4345"/>
    <w:rsid w:val="008E7B89"/>
    <w:rsid w:val="008F191E"/>
    <w:rsid w:val="008F1B95"/>
    <w:rsid w:val="008F24CC"/>
    <w:rsid w:val="008F316D"/>
    <w:rsid w:val="008F3545"/>
    <w:rsid w:val="008F46D7"/>
    <w:rsid w:val="008F5A74"/>
    <w:rsid w:val="008F667F"/>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271"/>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1DA"/>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AFA"/>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2FDE"/>
    <w:rsid w:val="00B135CE"/>
    <w:rsid w:val="00B14151"/>
    <w:rsid w:val="00B14712"/>
    <w:rsid w:val="00B15E81"/>
    <w:rsid w:val="00B16F85"/>
    <w:rsid w:val="00B21E92"/>
    <w:rsid w:val="00B21FAF"/>
    <w:rsid w:val="00B248B5"/>
    <w:rsid w:val="00B24B5A"/>
    <w:rsid w:val="00B2616A"/>
    <w:rsid w:val="00B2672D"/>
    <w:rsid w:val="00B267A9"/>
    <w:rsid w:val="00B26DA3"/>
    <w:rsid w:val="00B3234A"/>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CBA"/>
    <w:rsid w:val="00B53D3D"/>
    <w:rsid w:val="00B53FAD"/>
    <w:rsid w:val="00B55A0F"/>
    <w:rsid w:val="00B64867"/>
    <w:rsid w:val="00B64B7A"/>
    <w:rsid w:val="00B64F39"/>
    <w:rsid w:val="00B64FAA"/>
    <w:rsid w:val="00B6554D"/>
    <w:rsid w:val="00B65695"/>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1C92"/>
    <w:rsid w:val="00BC27D0"/>
    <w:rsid w:val="00BC4A84"/>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19F6"/>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06A"/>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3EF6"/>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1700"/>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20D4"/>
    <w:rsid w:val="00D94CA2"/>
    <w:rsid w:val="00D95DE7"/>
    <w:rsid w:val="00D963F5"/>
    <w:rsid w:val="00D9643F"/>
    <w:rsid w:val="00D96BD4"/>
    <w:rsid w:val="00D978BE"/>
    <w:rsid w:val="00D97E51"/>
    <w:rsid w:val="00DA02A0"/>
    <w:rsid w:val="00DA24B3"/>
    <w:rsid w:val="00DA35F4"/>
    <w:rsid w:val="00DA3FE5"/>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628A"/>
    <w:rsid w:val="00E678EF"/>
    <w:rsid w:val="00E71009"/>
    <w:rsid w:val="00E730C1"/>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C751F"/>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07337"/>
    <w:rsid w:val="00F11256"/>
    <w:rsid w:val="00F1254F"/>
    <w:rsid w:val="00F12D40"/>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497"/>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42E4"/>
    <w:rsid w:val="00FC5395"/>
    <w:rsid w:val="00FC6054"/>
    <w:rsid w:val="00FC6971"/>
    <w:rsid w:val="00FD1A79"/>
    <w:rsid w:val="00FD24DA"/>
    <w:rsid w:val="00FD2CC1"/>
    <w:rsid w:val="00FD30BB"/>
    <w:rsid w:val="00FD34F3"/>
    <w:rsid w:val="00FD3D8B"/>
    <w:rsid w:val="00FD5928"/>
    <w:rsid w:val="00FD5E90"/>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44396DDB"/>
  <w15:docId w15:val="{51C55752-5B21-43CF-A009-D476A75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87AEA-6590-4E45-A1F2-48A88423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18</Pages>
  <Words>9644</Words>
  <Characters>54972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lenoWin10</cp:lastModifiedBy>
  <cp:revision>9</cp:revision>
  <dcterms:created xsi:type="dcterms:W3CDTF">2016-07-12T01:19:00Z</dcterms:created>
  <dcterms:modified xsi:type="dcterms:W3CDTF">2016-07-14T04:51:00Z</dcterms:modified>
</cp:coreProperties>
</file>